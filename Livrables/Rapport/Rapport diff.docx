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4188" w14:textId="77777777" w:rsidR="001B20B7" w:rsidRPr="00A6214D" w:rsidRDefault="00000000">
      <w:pPr>
        <w:spacing w:after="161"/>
        <w:ind w:left="29"/>
        <w:rPr>
          <w:ins w:id="41" w:author="Emma Blanchoud" w:date="2024-03-05T15:36:00Z"/>
          <w:lang w:val="de-CH"/>
        </w:rPr>
      </w:pPr>
      <w:ins w:id="42" w:author="Emma Blanchoud" w:date="2024-03-05T15:36:00Z">
        <w:r w:rsidRPr="00A6214D">
          <w:rPr>
            <w:lang w:val="de-CH"/>
          </w:rPr>
          <w:t xml:space="preserve"> </w:t>
        </w:r>
      </w:ins>
    </w:p>
    <w:p w14:paraId="0F49DDCB" w14:textId="77777777" w:rsidR="001B20B7" w:rsidRPr="00A6214D" w:rsidRDefault="00000000">
      <w:pPr>
        <w:spacing w:after="1080"/>
        <w:ind w:left="29"/>
        <w:rPr>
          <w:ins w:id="43" w:author="Emma Blanchoud" w:date="2024-03-05T15:36:00Z"/>
          <w:lang w:val="de-CH"/>
        </w:rPr>
      </w:pPr>
      <w:ins w:id="44" w:author="Emma Blanchoud" w:date="2024-03-05T15:36:00Z">
        <w:r w:rsidRPr="00A6214D">
          <w:rPr>
            <w:rFonts w:ascii="Century Gothic" w:eastAsia="Century Gothic" w:hAnsi="Century Gothic" w:cs="Century Gothic"/>
            <w:sz w:val="20"/>
            <w:lang w:val="de-CH"/>
          </w:rPr>
          <w:t xml:space="preserve"> </w:t>
        </w:r>
        <w:r w:rsidRPr="00A6214D">
          <w:rPr>
            <w:lang w:val="de-CH"/>
          </w:rPr>
          <w:t xml:space="preserve"> </w:t>
        </w:r>
      </w:ins>
    </w:p>
    <w:p w14:paraId="1FCE70FE" w14:textId="77777777" w:rsidR="001B20B7" w:rsidRPr="00A6214D" w:rsidRDefault="00000000">
      <w:pPr>
        <w:spacing w:after="0"/>
        <w:ind w:right="5"/>
        <w:jc w:val="center"/>
        <w:rPr>
          <w:lang w:val="de-CH"/>
        </w:rPr>
        <w:pPrChange w:id="45" w:author="Emma Blanchoud" w:date="2024-03-05T15:36:00Z">
          <w:pPr>
            <w:pStyle w:val="Titre"/>
          </w:pPr>
        </w:pPrChange>
      </w:pPr>
      <w:r w:rsidRPr="00A6214D">
        <w:rPr>
          <w:rFonts w:ascii="Century Gothic" w:hAnsi="Century Gothic"/>
          <w:color w:val="17365D"/>
          <w:sz w:val="52"/>
          <w:lang w:val="de-CH"/>
          <w:rPrChange w:id="46" w:author="Emma Blanchoud" w:date="2024-03-05T15:36:00Z">
            <w:rPr/>
          </w:rPrChange>
        </w:rPr>
        <w:t>RukoSrak</w:t>
      </w:r>
      <w:ins w:id="47" w:author="Emma Blanchoud" w:date="2024-03-05T15:36:00Z">
        <w:r w:rsidRPr="00A6214D">
          <w:rPr>
            <w:rFonts w:ascii="Century Gothic" w:eastAsia="Century Gothic" w:hAnsi="Century Gothic" w:cs="Century Gothic"/>
            <w:color w:val="17365D"/>
            <w:sz w:val="52"/>
            <w:lang w:val="de-CH"/>
          </w:rPr>
          <w:t xml:space="preserve"> </w:t>
        </w:r>
        <w:r w:rsidRPr="00A6214D">
          <w:rPr>
            <w:lang w:val="de-CH"/>
          </w:rPr>
          <w:t xml:space="preserve"> </w:t>
        </w:r>
      </w:ins>
    </w:p>
    <w:p w14:paraId="0000E6F1" w14:textId="77777777" w:rsidR="0055777D" w:rsidRPr="00A6214D" w:rsidRDefault="00000000">
      <w:pPr>
        <w:spacing w:before="2400"/>
        <w:jc w:val="center"/>
        <w:rPr>
          <w:del w:id="48" w:author="Emma Blanchoud" w:date="2024-03-05T15:36:00Z"/>
          <w:lang w:val="de-CH"/>
        </w:rPr>
      </w:pPr>
      <w:del w:id="49" w:author="Emma Blanchoud" w:date="2024-03-05T15:36:00Z">
        <w:r>
          <w:rPr>
            <w:noProof/>
          </w:rPr>
          <w:drawing>
            <wp:inline distT="0" distB="0" distL="0" distR="0" wp14:anchorId="3DA86998" wp14:editId="00E7AEFC">
              <wp:extent cx="3901440" cy="26015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pic:cNvPicPr>
                        <a:picLocks noChangeAspect="1" noChangeArrowheads="1"/>
                      </pic:cNvPicPr>
                    </pic:nvPicPr>
                    <pic:blipFill>
                      <a:blip r:embed="rId11"/>
                      <a:stretch>
                        <a:fillRect/>
                      </a:stretch>
                    </pic:blipFill>
                    <pic:spPr bwMode="auto">
                      <a:xfrm>
                        <a:off x="0" y="0"/>
                        <a:ext cx="3901440" cy="2601595"/>
                      </a:xfrm>
                      <a:prstGeom prst="rect">
                        <a:avLst/>
                      </a:prstGeom>
                    </pic:spPr>
                  </pic:pic>
                </a:graphicData>
              </a:graphic>
            </wp:inline>
          </w:drawing>
        </w:r>
      </w:del>
    </w:p>
    <w:p w14:paraId="4DD1753F" w14:textId="77777777" w:rsidR="001B20B7" w:rsidRPr="00A6214D" w:rsidRDefault="00000000">
      <w:pPr>
        <w:spacing w:after="2347"/>
        <w:rPr>
          <w:ins w:id="50" w:author="Emma Blanchoud" w:date="2024-03-05T15:36:00Z"/>
          <w:lang w:val="de-CH"/>
        </w:rPr>
      </w:pPr>
      <w:ins w:id="51" w:author="Emma Blanchoud" w:date="2024-03-05T15:36:00Z">
        <w:r w:rsidRPr="00A6214D">
          <w:rPr>
            <w:lang w:val="de-CH"/>
          </w:rPr>
          <w:t xml:space="preserve"> </w:t>
        </w:r>
      </w:ins>
    </w:p>
    <w:p w14:paraId="778BDBD5" w14:textId="77777777" w:rsidR="001B20B7" w:rsidRPr="00A6214D" w:rsidRDefault="00000000">
      <w:pPr>
        <w:spacing w:after="0"/>
        <w:ind w:right="1316"/>
        <w:jc w:val="right"/>
        <w:rPr>
          <w:ins w:id="52" w:author="Emma Blanchoud" w:date="2024-03-05T15:36:00Z"/>
          <w:lang w:val="de-CH"/>
        </w:rPr>
      </w:pPr>
      <w:ins w:id="53" w:author="Emma Blanchoud" w:date="2024-03-05T15:36:00Z">
        <w:r>
          <w:rPr>
            <w:noProof/>
          </w:rPr>
          <w:drawing>
            <wp:inline distT="0" distB="0" distL="0" distR="0" wp14:anchorId="69B88CDD" wp14:editId="6800EB33">
              <wp:extent cx="3901440" cy="260121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stretch>
                        <a:fillRect/>
                      </a:stretch>
                    </pic:blipFill>
                    <pic:spPr>
                      <a:xfrm>
                        <a:off x="0" y="0"/>
                        <a:ext cx="3901440" cy="2601214"/>
                      </a:xfrm>
                      <a:prstGeom prst="rect">
                        <a:avLst/>
                      </a:prstGeom>
                    </pic:spPr>
                  </pic:pic>
                </a:graphicData>
              </a:graphic>
            </wp:inline>
          </w:drawing>
        </w:r>
        <w:r w:rsidRPr="00A6214D">
          <w:rPr>
            <w:rFonts w:ascii="Century Gothic" w:eastAsia="Century Gothic" w:hAnsi="Century Gothic" w:cs="Century Gothic"/>
            <w:lang w:val="de-CH"/>
          </w:rPr>
          <w:t xml:space="preserve"> </w:t>
        </w:r>
        <w:r w:rsidRPr="00A6214D">
          <w:rPr>
            <w:lang w:val="de-CH"/>
          </w:rPr>
          <w:t xml:space="preserve"> </w:t>
        </w:r>
      </w:ins>
    </w:p>
    <w:p w14:paraId="4B7D7470" w14:textId="77777777" w:rsidR="001B20B7" w:rsidRPr="00A6214D" w:rsidRDefault="00000000">
      <w:pPr>
        <w:spacing w:after="1981" w:line="265" w:lineRule="auto"/>
        <w:ind w:left="13" w:right="3" w:hanging="10"/>
        <w:jc w:val="center"/>
        <w:rPr>
          <w:ins w:id="54" w:author="Emma Blanchoud" w:date="2024-03-05T15:36:00Z"/>
          <w:lang w:val="de-CH"/>
        </w:rPr>
      </w:pPr>
      <w:proofErr w:type="spellStart"/>
      <w:ins w:id="55" w:author="Emma Blanchoud" w:date="2024-03-05T15:36:00Z">
        <w:r w:rsidRPr="00A6214D">
          <w:rPr>
            <w:rFonts w:ascii="Century Gothic" w:eastAsia="Century Gothic" w:hAnsi="Century Gothic" w:cs="Century Gothic"/>
            <w:sz w:val="20"/>
            <w:lang w:val="de-CH"/>
          </w:rPr>
          <w:t>vjbdskgl</w:t>
        </w:r>
        <w:proofErr w:type="spellEnd"/>
        <w:r w:rsidRPr="00A6214D">
          <w:rPr>
            <w:rFonts w:ascii="Century Gothic" w:eastAsia="Century Gothic" w:hAnsi="Century Gothic" w:cs="Century Gothic"/>
            <w:sz w:val="20"/>
            <w:lang w:val="de-CH"/>
          </w:rPr>
          <w:t xml:space="preserve"> </w:t>
        </w:r>
        <w:r w:rsidRPr="00A6214D">
          <w:rPr>
            <w:lang w:val="de-CH"/>
          </w:rPr>
          <w:t xml:space="preserve"> </w:t>
        </w:r>
      </w:ins>
    </w:p>
    <w:p w14:paraId="26E8C27B" w14:textId="0E92A389" w:rsidR="001B20B7" w:rsidRPr="00A6214D" w:rsidRDefault="00000000">
      <w:pPr>
        <w:spacing w:after="3" w:line="265" w:lineRule="auto"/>
        <w:ind w:left="13" w:hanging="10"/>
        <w:jc w:val="center"/>
        <w:rPr>
          <w:lang w:val="de-CH"/>
        </w:rPr>
        <w:pPrChange w:id="56" w:author="Emma Blanchoud" w:date="2024-03-05T15:36:00Z">
          <w:pPr>
            <w:spacing w:before="2000"/>
            <w:jc w:val="center"/>
          </w:pPr>
        </w:pPrChange>
      </w:pPr>
      <w:r w:rsidRPr="00A6214D">
        <w:rPr>
          <w:rFonts w:ascii="Century Gothic" w:hAnsi="Century Gothic"/>
          <w:sz w:val="20"/>
          <w:lang w:val="de-CH"/>
          <w:rPrChange w:id="57" w:author="Emma Blanchoud" w:date="2024-03-05T15:36:00Z">
            <w:rPr>
              <w:rFonts w:eastAsia="Century Gothic"/>
            </w:rPr>
          </w:rPrChange>
        </w:rPr>
        <w:t>Emma Blanchoud</w:t>
      </w:r>
      <w:del w:id="58" w:author="Emma Blanchoud" w:date="2024-03-05T15:36:00Z">
        <w:r w:rsidRPr="00A6214D">
          <w:rPr>
            <w:lang w:val="de-CH"/>
          </w:rPr>
          <w:delText xml:space="preserve"> </w:delText>
        </w:r>
      </w:del>
      <w:r w:rsidRPr="00A6214D">
        <w:rPr>
          <w:rFonts w:ascii="Century Gothic" w:hAnsi="Century Gothic"/>
          <w:sz w:val="20"/>
          <w:lang w:val="de-CH"/>
          <w:rPrChange w:id="59" w:author="Emma Blanchoud" w:date="2024-03-05T15:36:00Z">
            <w:rPr>
              <w:rFonts w:eastAsia="Century Gothic"/>
            </w:rPr>
          </w:rPrChange>
        </w:rPr>
        <w:t xml:space="preserve">– Min </w:t>
      </w:r>
      <w:del w:id="60" w:author="Emma Blanchoud" w:date="2024-03-05T15:36:00Z">
        <w:r w:rsidRPr="00A6214D">
          <w:rPr>
            <w:lang w:val="de-CH"/>
          </w:rPr>
          <w:delText>1 b</w:delText>
        </w:r>
      </w:del>
      <w:ins w:id="61" w:author="Emma Blanchoud" w:date="2024-03-05T15:36:00Z">
        <w:r w:rsidRPr="00A6214D">
          <w:rPr>
            <w:rFonts w:ascii="Century Gothic" w:eastAsia="Century Gothic" w:hAnsi="Century Gothic" w:cs="Century Gothic"/>
            <w:sz w:val="20"/>
            <w:lang w:val="de-CH"/>
          </w:rPr>
          <w:t xml:space="preserve">1b </w:t>
        </w:r>
        <w:r w:rsidRPr="00A6214D">
          <w:rPr>
            <w:lang w:val="de-CH"/>
          </w:rPr>
          <w:t xml:space="preserve"> </w:t>
        </w:r>
      </w:ins>
    </w:p>
    <w:p w14:paraId="4A79C1B3" w14:textId="77777777" w:rsidR="001B20B7" w:rsidRDefault="00000000">
      <w:pPr>
        <w:spacing w:after="3" w:line="265" w:lineRule="auto"/>
        <w:ind w:left="13" w:right="3" w:hanging="10"/>
        <w:jc w:val="center"/>
        <w:pPrChange w:id="62" w:author="Emma Blanchoud" w:date="2024-03-05T15:36:00Z">
          <w:pPr>
            <w:jc w:val="center"/>
          </w:pPr>
        </w:pPrChange>
      </w:pPr>
      <w:proofErr w:type="spellStart"/>
      <w:r>
        <w:rPr>
          <w:rFonts w:ascii="Century Gothic" w:hAnsi="Century Gothic"/>
          <w:sz w:val="20"/>
          <w:rPrChange w:id="63" w:author="Emma Blanchoud" w:date="2024-03-05T15:36:00Z">
            <w:rPr>
              <w:rFonts w:eastAsia="Century Gothic"/>
            </w:rPr>
          </w:rPrChange>
        </w:rPr>
        <w:t>Sebeillon</w:t>
      </w:r>
      <w:proofErr w:type="spellEnd"/>
      <w:ins w:id="64" w:author="Emma Blanchoud" w:date="2024-03-05T15:36:00Z">
        <w:r>
          <w:rPr>
            <w:rFonts w:ascii="Century Gothic" w:eastAsia="Century Gothic" w:hAnsi="Century Gothic" w:cs="Century Gothic"/>
            <w:sz w:val="20"/>
          </w:rPr>
          <w:t xml:space="preserve"> </w:t>
        </w:r>
        <w:r>
          <w:t xml:space="preserve"> </w:t>
        </w:r>
      </w:ins>
    </w:p>
    <w:p w14:paraId="3C08C1C6" w14:textId="77777777" w:rsidR="001B20B7" w:rsidRDefault="00000000">
      <w:pPr>
        <w:spacing w:after="3" w:line="265" w:lineRule="auto"/>
        <w:ind w:left="13" w:right="4" w:hanging="10"/>
        <w:jc w:val="center"/>
        <w:pPrChange w:id="65" w:author="Emma Blanchoud" w:date="2024-03-05T15:36:00Z">
          <w:pPr>
            <w:jc w:val="center"/>
          </w:pPr>
        </w:pPrChange>
      </w:pPr>
      <w:r>
        <w:rPr>
          <w:rFonts w:ascii="Century Gothic" w:hAnsi="Century Gothic"/>
          <w:sz w:val="20"/>
          <w:rPrChange w:id="66" w:author="Emma Blanchoud" w:date="2024-03-05T15:36:00Z">
            <w:rPr>
              <w:rFonts w:eastAsia="Century Gothic"/>
            </w:rPr>
          </w:rPrChange>
        </w:rPr>
        <w:t>24 périodes</w:t>
      </w:r>
      <w:ins w:id="67" w:author="Emma Blanchoud" w:date="2024-03-05T15:36:00Z">
        <w:r>
          <w:rPr>
            <w:rFonts w:ascii="Century Gothic" w:eastAsia="Century Gothic" w:hAnsi="Century Gothic" w:cs="Century Gothic"/>
            <w:sz w:val="20"/>
          </w:rPr>
          <w:t xml:space="preserve"> </w:t>
        </w:r>
        <w:r>
          <w:t xml:space="preserve"> </w:t>
        </w:r>
      </w:ins>
    </w:p>
    <w:p w14:paraId="36FEA94A" w14:textId="77777777" w:rsidR="001B20B7" w:rsidRDefault="00000000">
      <w:pPr>
        <w:spacing w:after="3" w:line="265" w:lineRule="auto"/>
        <w:ind w:left="13" w:right="3" w:hanging="10"/>
        <w:jc w:val="center"/>
        <w:pPrChange w:id="68" w:author="Emma Blanchoud" w:date="2024-03-05T15:36:00Z">
          <w:pPr>
            <w:jc w:val="center"/>
          </w:pPr>
        </w:pPrChange>
      </w:pPr>
      <w:r>
        <w:rPr>
          <w:rFonts w:ascii="Century Gothic" w:hAnsi="Century Gothic"/>
          <w:sz w:val="20"/>
          <w:rPrChange w:id="69" w:author="Emma Blanchoud" w:date="2024-03-05T15:36:00Z">
            <w:rPr>
              <w:rFonts w:eastAsia="Century Gothic"/>
            </w:rPr>
          </w:rPrChange>
        </w:rPr>
        <w:t>Xavier Carrel</w:t>
      </w:r>
      <w:ins w:id="70" w:author="Emma Blanchoud" w:date="2024-03-05T15:36:00Z">
        <w:r>
          <w:rPr>
            <w:rFonts w:ascii="Century Gothic" w:eastAsia="Century Gothic" w:hAnsi="Century Gothic" w:cs="Century Gothic"/>
            <w:sz w:val="20"/>
          </w:rPr>
          <w:t xml:space="preserve"> </w:t>
        </w:r>
        <w:r>
          <w:t xml:space="preserve"> </w:t>
        </w:r>
      </w:ins>
    </w:p>
    <w:p w14:paraId="62B145FC" w14:textId="2A987ACA" w:rsidR="001B20B7" w:rsidRDefault="00000000">
      <w:pPr>
        <w:spacing w:after="2364" w:line="265" w:lineRule="auto"/>
        <w:ind w:left="13" w:right="2" w:hanging="10"/>
        <w:jc w:val="center"/>
        <w:pPrChange w:id="71" w:author="Emma Blanchoud" w:date="2024-03-05T15:36:00Z">
          <w:pPr>
            <w:jc w:val="center"/>
          </w:pPr>
        </w:pPrChange>
      </w:pPr>
      <w:r>
        <w:rPr>
          <w:rFonts w:ascii="Century Gothic" w:hAnsi="Century Gothic"/>
          <w:sz w:val="20"/>
          <w:rPrChange w:id="72" w:author="Emma Blanchoud" w:date="2024-03-05T15:36:00Z">
            <w:rPr>
              <w:rFonts w:eastAsia="Century Gothic"/>
            </w:rPr>
          </w:rPrChange>
        </w:rPr>
        <w:t>(Nom et adresse du mandant)</w:t>
      </w:r>
      <w:del w:id="73" w:author="Emma Blanchoud" w:date="2024-03-05T15:36:00Z">
        <w:r>
          <w:br w:type="page"/>
        </w:r>
      </w:del>
      <w:ins w:id="74" w:author="Emma Blanchoud" w:date="2024-03-05T15:36:00Z">
        <w:r>
          <w:rPr>
            <w:rFonts w:ascii="Century Gothic" w:eastAsia="Century Gothic" w:hAnsi="Century Gothic" w:cs="Century Gothic"/>
            <w:sz w:val="20"/>
          </w:rPr>
          <w:t xml:space="preserve"> </w:t>
        </w:r>
        <w:r>
          <w:t xml:space="preserve"> </w:t>
        </w:r>
      </w:ins>
    </w:p>
    <w:p w14:paraId="45D6C70A" w14:textId="77777777" w:rsidR="001B20B7" w:rsidRDefault="00000000">
      <w:pPr>
        <w:spacing w:after="0"/>
        <w:ind w:left="29"/>
        <w:rPr>
          <w:ins w:id="75" w:author="Emma Blanchoud" w:date="2024-03-05T15:36:00Z"/>
        </w:rPr>
      </w:pPr>
      <w:ins w:id="76" w:author="Emma Blanchoud" w:date="2024-03-05T15:36:00Z">
        <w:r>
          <w:t xml:space="preserve"> </w:t>
        </w:r>
      </w:ins>
    </w:p>
    <w:p w14:paraId="5B9E9316" w14:textId="77777777" w:rsidR="001B20B7" w:rsidRDefault="00000000">
      <w:pPr>
        <w:spacing w:after="0" w:line="226" w:lineRule="auto"/>
        <w:ind w:left="2196" w:right="2209" w:hanging="2167"/>
        <w:pPrChange w:id="77" w:author="Emma Blanchoud" w:date="2024-03-05T15:36:00Z">
          <w:pPr>
            <w:pStyle w:val="Titre"/>
          </w:pPr>
        </w:pPrChange>
      </w:pPr>
      <w:ins w:id="78" w:author="Emma Blanchoud" w:date="2024-03-05T15:36:00Z">
        <w:r>
          <w:rPr>
            <w:rFonts w:ascii="Century Gothic" w:eastAsia="Century Gothic" w:hAnsi="Century Gothic" w:cs="Century Gothic"/>
            <w:sz w:val="20"/>
          </w:rPr>
          <w:t xml:space="preserve"> </w:t>
        </w:r>
        <w:r>
          <w:t xml:space="preserve"> </w:t>
        </w:r>
      </w:ins>
      <w:r>
        <w:rPr>
          <w:rFonts w:ascii="Century Gothic" w:hAnsi="Century Gothic"/>
          <w:color w:val="17365D"/>
          <w:sz w:val="52"/>
          <w:rPrChange w:id="79" w:author="Emma Blanchoud" w:date="2024-03-05T15:36:00Z">
            <w:rPr/>
          </w:rPrChange>
        </w:rPr>
        <w:t>Table des matières</w:t>
      </w:r>
      <w:ins w:id="80" w:author="Emma Blanchoud" w:date="2024-03-05T15:36:00Z">
        <w:r>
          <w:rPr>
            <w:rFonts w:ascii="Century Gothic" w:eastAsia="Century Gothic" w:hAnsi="Century Gothic" w:cs="Century Gothic"/>
            <w:color w:val="17365D"/>
            <w:sz w:val="52"/>
          </w:rPr>
          <w:t xml:space="preserve"> </w:t>
        </w:r>
        <w:r>
          <w:t xml:space="preserve"> </w:t>
        </w:r>
      </w:ins>
    </w:p>
    <w:p w14:paraId="36AB5DD1" w14:textId="77777777" w:rsidR="0055777D" w:rsidRDefault="00000000">
      <w:pPr>
        <w:pStyle w:val="TM1"/>
        <w:tabs>
          <w:tab w:val="left" w:pos="400"/>
          <w:tab w:val="right" w:leader="dot" w:pos="9060"/>
        </w:tabs>
        <w:rPr>
          <w:del w:id="81" w:author="Emma Blanchoud" w:date="2024-03-05T15:36:00Z"/>
          <w:rFonts w:eastAsiaTheme="minorEastAsia" w:cstheme="minorBidi"/>
          <w:b/>
          <w:bCs/>
          <w:caps/>
          <w:sz w:val="22"/>
        </w:rPr>
      </w:pPr>
      <w:del w:id="82" w:author="Emma Blanchoud" w:date="2024-03-05T15:36:00Z">
        <w:r>
          <w:fldChar w:fldCharType="begin"/>
        </w:r>
        <w:r>
          <w:rPr>
            <w:rStyle w:val="Sautdindex"/>
            <w:webHidden/>
          </w:rPr>
          <w:delInstrText xml:space="preserve"> TOC \z \o "1-3" \u \h</w:delInstrText>
        </w:r>
        <w:r>
          <w:rPr>
            <w:rStyle w:val="Sautdindex"/>
          </w:rPr>
          <w:fldChar w:fldCharType="separate"/>
        </w:r>
        <w:r>
          <w:fldChar w:fldCharType="begin"/>
        </w:r>
        <w:r>
          <w:delInstrText>HYPERLINK \l "_Toc160442258" \h</w:delInstrText>
        </w:r>
        <w:r>
          <w:fldChar w:fldCharType="separate"/>
        </w:r>
        <w:r>
          <w:rPr>
            <w:rStyle w:val="Sautdindex"/>
            <w:webHidden/>
          </w:rPr>
          <w:delText>1</w:delText>
        </w:r>
        <w:r>
          <w:rPr>
            <w:rStyle w:val="Sautdindex"/>
            <w:rFonts w:eastAsiaTheme="minorEastAsia" w:cstheme="minorBidi"/>
            <w:sz w:val="22"/>
          </w:rPr>
          <w:tab/>
        </w:r>
        <w:r>
          <w:rPr>
            <w:rStyle w:val="Sautdindex"/>
          </w:rPr>
          <w:delText>Spécifications</w:delText>
        </w:r>
        <w:r>
          <w:rPr>
            <w:webHidden/>
          </w:rPr>
          <w:fldChar w:fldCharType="begin"/>
        </w:r>
        <w:r>
          <w:rPr>
            <w:webHidden/>
          </w:rPr>
          <w:delInstrText>PAGEREF _Toc160442258 \h</w:delInstrText>
        </w:r>
        <w:r>
          <w:rPr>
            <w:webHidden/>
          </w:rPr>
        </w:r>
        <w:r>
          <w:rPr>
            <w:webHidden/>
          </w:rPr>
          <w:fldChar w:fldCharType="separate"/>
        </w:r>
        <w:r>
          <w:rPr>
            <w:rStyle w:val="Sautdindex"/>
          </w:rPr>
          <w:tab/>
          <w:delText>3</w:delText>
        </w:r>
        <w:r>
          <w:rPr>
            <w:webHidden/>
          </w:rPr>
          <w:fldChar w:fldCharType="end"/>
        </w:r>
        <w:r>
          <w:fldChar w:fldCharType="end"/>
        </w:r>
      </w:del>
    </w:p>
    <w:p w14:paraId="673AEADF" w14:textId="77777777" w:rsidR="0055777D" w:rsidRDefault="00000000">
      <w:pPr>
        <w:pStyle w:val="TM2"/>
        <w:tabs>
          <w:tab w:val="left" w:pos="800"/>
          <w:tab w:val="right" w:leader="dot" w:pos="9060"/>
        </w:tabs>
        <w:rPr>
          <w:del w:id="83" w:author="Emma Blanchoud" w:date="2024-03-05T15:36:00Z"/>
          <w:rFonts w:eastAsiaTheme="minorEastAsia" w:cstheme="minorBidi"/>
          <w:smallCaps/>
          <w:sz w:val="22"/>
        </w:rPr>
      </w:pPr>
      <w:del w:id="84" w:author="Emma Blanchoud" w:date="2024-03-05T15:36:00Z">
        <w:r>
          <w:fldChar w:fldCharType="begin"/>
        </w:r>
        <w:r>
          <w:delInstrText>HYPERLINK \l "_Toc160442259" \h</w:delInstrText>
        </w:r>
        <w:r>
          <w:fldChar w:fldCharType="separate"/>
        </w:r>
        <w:r>
          <w:rPr>
            <w:rStyle w:val="Sautdindex"/>
            <w:webHidden/>
          </w:rPr>
          <w:delText>1.1</w:delText>
        </w:r>
        <w:r>
          <w:rPr>
            <w:rStyle w:val="Sautdindex"/>
            <w:rFonts w:eastAsiaTheme="minorEastAsia" w:cstheme="minorBidi"/>
            <w:sz w:val="22"/>
          </w:rPr>
          <w:tab/>
        </w:r>
        <w:r>
          <w:rPr>
            <w:rStyle w:val="Sautdindex"/>
          </w:rPr>
          <w:delText>Titre</w:delText>
        </w:r>
        <w:r>
          <w:rPr>
            <w:webHidden/>
          </w:rPr>
          <w:fldChar w:fldCharType="begin"/>
        </w:r>
        <w:r>
          <w:rPr>
            <w:webHidden/>
          </w:rPr>
          <w:delInstrText>PAGEREF _Toc160442259 \h</w:delInstrText>
        </w:r>
        <w:r>
          <w:rPr>
            <w:webHidden/>
          </w:rPr>
        </w:r>
        <w:r>
          <w:rPr>
            <w:webHidden/>
          </w:rPr>
          <w:fldChar w:fldCharType="separate"/>
        </w:r>
        <w:r>
          <w:rPr>
            <w:rStyle w:val="Sautdindex"/>
          </w:rPr>
          <w:tab/>
          <w:delText>3</w:delText>
        </w:r>
        <w:r>
          <w:rPr>
            <w:webHidden/>
          </w:rPr>
          <w:fldChar w:fldCharType="end"/>
        </w:r>
        <w:r>
          <w:fldChar w:fldCharType="end"/>
        </w:r>
      </w:del>
    </w:p>
    <w:p w14:paraId="5A5165F2" w14:textId="77777777" w:rsidR="0055777D" w:rsidRDefault="00000000">
      <w:pPr>
        <w:pStyle w:val="TM2"/>
        <w:tabs>
          <w:tab w:val="left" w:pos="800"/>
          <w:tab w:val="right" w:leader="dot" w:pos="9060"/>
        </w:tabs>
        <w:rPr>
          <w:del w:id="85" w:author="Emma Blanchoud" w:date="2024-03-05T15:36:00Z"/>
          <w:rFonts w:eastAsiaTheme="minorEastAsia" w:cstheme="minorBidi"/>
          <w:smallCaps/>
          <w:sz w:val="22"/>
        </w:rPr>
      </w:pPr>
      <w:del w:id="86" w:author="Emma Blanchoud" w:date="2024-03-05T15:36:00Z">
        <w:r>
          <w:fldChar w:fldCharType="begin"/>
        </w:r>
        <w:r>
          <w:delInstrText>HYPERLINK \l "_Toc160442260" \h</w:delInstrText>
        </w:r>
        <w:r>
          <w:fldChar w:fldCharType="separate"/>
        </w:r>
        <w:r>
          <w:rPr>
            <w:rStyle w:val="Sautdindex"/>
            <w:webHidden/>
          </w:rPr>
          <w:delText>1.2</w:delText>
        </w:r>
        <w:r>
          <w:rPr>
            <w:rStyle w:val="Sautdindex"/>
            <w:rFonts w:eastAsiaTheme="minorEastAsia" w:cstheme="minorBidi"/>
            <w:sz w:val="22"/>
          </w:rPr>
          <w:tab/>
        </w:r>
        <w:r>
          <w:rPr>
            <w:rStyle w:val="Sautdindex"/>
          </w:rPr>
          <w:delText>Description</w:delText>
        </w:r>
        <w:r>
          <w:rPr>
            <w:webHidden/>
          </w:rPr>
          <w:fldChar w:fldCharType="begin"/>
        </w:r>
        <w:r>
          <w:rPr>
            <w:webHidden/>
          </w:rPr>
          <w:delInstrText>PAGEREF _Toc160442260 \h</w:delInstrText>
        </w:r>
        <w:r>
          <w:rPr>
            <w:webHidden/>
          </w:rPr>
        </w:r>
        <w:r>
          <w:rPr>
            <w:webHidden/>
          </w:rPr>
          <w:fldChar w:fldCharType="separate"/>
        </w:r>
        <w:r>
          <w:rPr>
            <w:rStyle w:val="Sautdindex"/>
          </w:rPr>
          <w:tab/>
          <w:delText>3</w:delText>
        </w:r>
        <w:r>
          <w:rPr>
            <w:webHidden/>
          </w:rPr>
          <w:fldChar w:fldCharType="end"/>
        </w:r>
        <w:r>
          <w:fldChar w:fldCharType="end"/>
        </w:r>
      </w:del>
    </w:p>
    <w:p w14:paraId="7FC0D531" w14:textId="77777777" w:rsidR="0055777D" w:rsidRDefault="00000000">
      <w:pPr>
        <w:pStyle w:val="TM2"/>
        <w:tabs>
          <w:tab w:val="left" w:pos="800"/>
          <w:tab w:val="right" w:leader="dot" w:pos="9060"/>
        </w:tabs>
        <w:rPr>
          <w:del w:id="87" w:author="Emma Blanchoud" w:date="2024-03-05T15:36:00Z"/>
          <w:rFonts w:eastAsiaTheme="minorEastAsia" w:cstheme="minorBidi"/>
          <w:smallCaps/>
          <w:sz w:val="22"/>
        </w:rPr>
      </w:pPr>
      <w:del w:id="88" w:author="Emma Blanchoud" w:date="2024-03-05T15:36:00Z">
        <w:r>
          <w:fldChar w:fldCharType="begin"/>
        </w:r>
        <w:r>
          <w:delInstrText>HYPERLINK \l "_Toc160442261" \h</w:delInstrText>
        </w:r>
        <w:r>
          <w:fldChar w:fldCharType="separate"/>
        </w:r>
        <w:r>
          <w:rPr>
            <w:rStyle w:val="Sautdindex"/>
            <w:webHidden/>
          </w:rPr>
          <w:delText>1.3</w:delText>
        </w:r>
        <w:r>
          <w:rPr>
            <w:rStyle w:val="Sautdindex"/>
            <w:rFonts w:eastAsiaTheme="minorEastAsia" w:cstheme="minorBidi"/>
            <w:sz w:val="22"/>
          </w:rPr>
          <w:tab/>
        </w:r>
        <w:r>
          <w:rPr>
            <w:rStyle w:val="Sautdindex"/>
          </w:rPr>
          <w:delText>Matériel et logiciels à disposition</w:delText>
        </w:r>
        <w:r>
          <w:rPr>
            <w:webHidden/>
          </w:rPr>
          <w:fldChar w:fldCharType="begin"/>
        </w:r>
        <w:r>
          <w:rPr>
            <w:webHidden/>
          </w:rPr>
          <w:delInstrText>PAGEREF _Toc160442261 \h</w:delInstrText>
        </w:r>
        <w:r>
          <w:rPr>
            <w:webHidden/>
          </w:rPr>
        </w:r>
        <w:r>
          <w:rPr>
            <w:webHidden/>
          </w:rPr>
          <w:fldChar w:fldCharType="separate"/>
        </w:r>
        <w:r>
          <w:rPr>
            <w:rStyle w:val="Sautdindex"/>
          </w:rPr>
          <w:tab/>
          <w:delText>3</w:delText>
        </w:r>
        <w:r>
          <w:rPr>
            <w:webHidden/>
          </w:rPr>
          <w:fldChar w:fldCharType="end"/>
        </w:r>
        <w:r>
          <w:fldChar w:fldCharType="end"/>
        </w:r>
      </w:del>
    </w:p>
    <w:p w14:paraId="23BFC8AA" w14:textId="77777777" w:rsidR="0055777D" w:rsidRDefault="00000000">
      <w:pPr>
        <w:pStyle w:val="TM2"/>
        <w:tabs>
          <w:tab w:val="left" w:pos="800"/>
          <w:tab w:val="right" w:leader="dot" w:pos="9060"/>
        </w:tabs>
        <w:rPr>
          <w:del w:id="89" w:author="Emma Blanchoud" w:date="2024-03-05T15:36:00Z"/>
          <w:rFonts w:eastAsiaTheme="minorEastAsia" w:cstheme="minorBidi"/>
          <w:smallCaps/>
          <w:sz w:val="22"/>
        </w:rPr>
      </w:pPr>
      <w:del w:id="90" w:author="Emma Blanchoud" w:date="2024-03-05T15:36:00Z">
        <w:r>
          <w:fldChar w:fldCharType="begin"/>
        </w:r>
        <w:r>
          <w:delInstrText>HYPERLINK \l "_Toc160442262" \h</w:delInstrText>
        </w:r>
        <w:r>
          <w:fldChar w:fldCharType="separate"/>
        </w:r>
        <w:r>
          <w:rPr>
            <w:rStyle w:val="Sautdindex"/>
            <w:webHidden/>
          </w:rPr>
          <w:delText>1.4</w:delText>
        </w:r>
        <w:r>
          <w:rPr>
            <w:rStyle w:val="Sautdindex"/>
            <w:rFonts w:eastAsiaTheme="minorEastAsia" w:cstheme="minorBidi"/>
            <w:sz w:val="22"/>
          </w:rPr>
          <w:tab/>
        </w:r>
        <w:r>
          <w:rPr>
            <w:rStyle w:val="Sautdindex"/>
          </w:rPr>
          <w:delText>Prérequis</w:delText>
        </w:r>
        <w:r>
          <w:rPr>
            <w:webHidden/>
          </w:rPr>
          <w:fldChar w:fldCharType="begin"/>
        </w:r>
        <w:r>
          <w:rPr>
            <w:webHidden/>
          </w:rPr>
          <w:delInstrText>PAGEREF _Toc160442262 \h</w:delInstrText>
        </w:r>
        <w:r>
          <w:rPr>
            <w:webHidden/>
          </w:rPr>
        </w:r>
        <w:r>
          <w:rPr>
            <w:webHidden/>
          </w:rPr>
          <w:fldChar w:fldCharType="separate"/>
        </w:r>
        <w:r>
          <w:rPr>
            <w:rStyle w:val="Sautdindex"/>
          </w:rPr>
          <w:tab/>
          <w:delText>3</w:delText>
        </w:r>
        <w:r>
          <w:rPr>
            <w:webHidden/>
          </w:rPr>
          <w:fldChar w:fldCharType="end"/>
        </w:r>
        <w:r>
          <w:fldChar w:fldCharType="end"/>
        </w:r>
      </w:del>
    </w:p>
    <w:p w14:paraId="0F81F202" w14:textId="77777777" w:rsidR="0055777D" w:rsidRDefault="00000000">
      <w:pPr>
        <w:pStyle w:val="TM2"/>
        <w:tabs>
          <w:tab w:val="left" w:pos="800"/>
          <w:tab w:val="right" w:leader="dot" w:pos="9060"/>
        </w:tabs>
        <w:rPr>
          <w:del w:id="91" w:author="Emma Blanchoud" w:date="2024-03-05T15:36:00Z"/>
          <w:rFonts w:eastAsiaTheme="minorEastAsia" w:cstheme="minorBidi"/>
          <w:smallCaps/>
          <w:sz w:val="22"/>
        </w:rPr>
      </w:pPr>
      <w:del w:id="92" w:author="Emma Blanchoud" w:date="2024-03-05T15:36:00Z">
        <w:r>
          <w:fldChar w:fldCharType="begin"/>
        </w:r>
        <w:r>
          <w:delInstrText>HYPERLINK \l "_Toc160442263" \h</w:delInstrText>
        </w:r>
        <w:r>
          <w:fldChar w:fldCharType="separate"/>
        </w:r>
        <w:r>
          <w:rPr>
            <w:rStyle w:val="Sautdindex"/>
            <w:webHidden/>
          </w:rPr>
          <w:delText>1.5</w:delText>
        </w:r>
        <w:r>
          <w:rPr>
            <w:rStyle w:val="Sautdindex"/>
            <w:rFonts w:eastAsiaTheme="minorEastAsia" w:cstheme="minorBidi"/>
            <w:sz w:val="22"/>
          </w:rPr>
          <w:tab/>
        </w:r>
        <w:r>
          <w:rPr>
            <w:rStyle w:val="Sautdindex"/>
          </w:rPr>
          <w:delText>Cahier des charges</w:delText>
        </w:r>
        <w:r>
          <w:rPr>
            <w:webHidden/>
          </w:rPr>
          <w:fldChar w:fldCharType="begin"/>
        </w:r>
        <w:r>
          <w:rPr>
            <w:webHidden/>
          </w:rPr>
          <w:delInstrText>PAGEREF _Toc160442263 \h</w:delInstrText>
        </w:r>
        <w:r>
          <w:rPr>
            <w:webHidden/>
          </w:rPr>
        </w:r>
        <w:r>
          <w:rPr>
            <w:webHidden/>
          </w:rPr>
          <w:fldChar w:fldCharType="separate"/>
        </w:r>
        <w:r>
          <w:rPr>
            <w:rStyle w:val="Sautdindex"/>
          </w:rPr>
          <w:tab/>
          <w:delText>3</w:delText>
        </w:r>
        <w:r>
          <w:rPr>
            <w:webHidden/>
          </w:rPr>
          <w:fldChar w:fldCharType="end"/>
        </w:r>
        <w:r>
          <w:fldChar w:fldCharType="end"/>
        </w:r>
      </w:del>
    </w:p>
    <w:p w14:paraId="072DFED0" w14:textId="77777777" w:rsidR="0055777D" w:rsidRDefault="00000000">
      <w:pPr>
        <w:pStyle w:val="TM3"/>
        <w:tabs>
          <w:tab w:val="left" w:pos="1200"/>
          <w:tab w:val="right" w:leader="dot" w:pos="9060"/>
        </w:tabs>
        <w:rPr>
          <w:del w:id="93" w:author="Emma Blanchoud" w:date="2024-03-05T15:36:00Z"/>
          <w:rFonts w:eastAsiaTheme="minorEastAsia" w:cstheme="minorBidi"/>
          <w:i w:val="0"/>
          <w:iCs w:val="0"/>
          <w:kern w:val="2"/>
          <w:sz w:val="22"/>
          <w:szCs w:val="22"/>
          <w14:ligatures w14:val="standardContextual"/>
        </w:rPr>
      </w:pPr>
      <w:del w:id="94" w:author="Emma Blanchoud" w:date="2024-03-05T15:36:00Z">
        <w:r>
          <w:fldChar w:fldCharType="begin"/>
        </w:r>
        <w:r>
          <w:delInstrText>HYPERLINK \l "_Toc160442264" \h</w:delInstrText>
        </w:r>
        <w:r>
          <w:fldChar w:fldCharType="separate"/>
        </w:r>
        <w:r>
          <w:rPr>
            <w:rStyle w:val="Sautdindex"/>
            <w:webHidden/>
          </w:rPr>
          <w:delText>1.5.1</w:delText>
        </w:r>
        <w:r>
          <w:rPr>
            <w:rStyle w:val="Sautdindex"/>
            <w:rFonts w:eastAsiaTheme="minorEastAsia" w:cstheme="minorBidi"/>
            <w:i w:val="0"/>
            <w:iCs w:val="0"/>
            <w:kern w:val="2"/>
            <w:sz w:val="22"/>
            <w:szCs w:val="22"/>
            <w14:ligatures w14:val="standardContextual"/>
          </w:rPr>
          <w:tab/>
        </w:r>
        <w:r>
          <w:rPr>
            <w:rStyle w:val="Sautdindex"/>
          </w:rPr>
          <w:delText>Objectifs et portée du projet</w:delText>
        </w:r>
        <w:r>
          <w:rPr>
            <w:webHidden/>
          </w:rPr>
          <w:fldChar w:fldCharType="begin"/>
        </w:r>
        <w:r>
          <w:rPr>
            <w:webHidden/>
          </w:rPr>
          <w:delInstrText>PAGEREF _Toc160442264 \h</w:delInstrText>
        </w:r>
        <w:r>
          <w:rPr>
            <w:webHidden/>
          </w:rPr>
        </w:r>
        <w:r>
          <w:rPr>
            <w:webHidden/>
          </w:rPr>
          <w:fldChar w:fldCharType="separate"/>
        </w:r>
        <w:r>
          <w:rPr>
            <w:rStyle w:val="Sautdindex"/>
          </w:rPr>
          <w:tab/>
          <w:delText>3</w:delText>
        </w:r>
        <w:r>
          <w:rPr>
            <w:webHidden/>
          </w:rPr>
          <w:fldChar w:fldCharType="end"/>
        </w:r>
        <w:r>
          <w:fldChar w:fldCharType="end"/>
        </w:r>
      </w:del>
    </w:p>
    <w:p w14:paraId="0A951B00" w14:textId="77777777" w:rsidR="0055777D" w:rsidRDefault="00000000">
      <w:pPr>
        <w:pStyle w:val="TM3"/>
        <w:tabs>
          <w:tab w:val="left" w:pos="1200"/>
          <w:tab w:val="right" w:leader="dot" w:pos="9060"/>
        </w:tabs>
        <w:rPr>
          <w:del w:id="95" w:author="Emma Blanchoud" w:date="2024-03-05T15:36:00Z"/>
          <w:rFonts w:eastAsiaTheme="minorEastAsia" w:cstheme="minorBidi"/>
          <w:i w:val="0"/>
          <w:iCs w:val="0"/>
          <w:kern w:val="2"/>
          <w:sz w:val="22"/>
          <w:szCs w:val="22"/>
          <w14:ligatures w14:val="standardContextual"/>
        </w:rPr>
      </w:pPr>
      <w:del w:id="96" w:author="Emma Blanchoud" w:date="2024-03-05T15:36:00Z">
        <w:r>
          <w:fldChar w:fldCharType="begin"/>
        </w:r>
        <w:r>
          <w:delInstrText>HYPERLINK \l "_Toc160442265" \h</w:delInstrText>
        </w:r>
        <w:r>
          <w:fldChar w:fldCharType="separate"/>
        </w:r>
        <w:r>
          <w:rPr>
            <w:rStyle w:val="Sautdindex"/>
            <w:webHidden/>
          </w:rPr>
          <w:delText>1.5.2</w:delText>
        </w:r>
        <w:r>
          <w:rPr>
            <w:rStyle w:val="Sautdindex"/>
            <w:rFonts w:eastAsiaTheme="minorEastAsia" w:cstheme="minorBidi"/>
            <w:i w:val="0"/>
            <w:iCs w:val="0"/>
            <w:kern w:val="2"/>
            <w:sz w:val="22"/>
            <w:szCs w:val="22"/>
            <w14:ligatures w14:val="standardContextual"/>
          </w:rPr>
          <w:tab/>
        </w:r>
        <w:r>
          <w:rPr>
            <w:rStyle w:val="Sautdindex"/>
          </w:rPr>
          <w:delText>Caractéristiques des utilisateurs et impacts</w:delText>
        </w:r>
        <w:r>
          <w:rPr>
            <w:webHidden/>
          </w:rPr>
          <w:fldChar w:fldCharType="begin"/>
        </w:r>
        <w:r>
          <w:rPr>
            <w:webHidden/>
          </w:rPr>
          <w:delInstrText>PAGEREF _Toc160442265 \h</w:delInstrText>
        </w:r>
        <w:r>
          <w:rPr>
            <w:webHidden/>
          </w:rPr>
        </w:r>
        <w:r>
          <w:rPr>
            <w:webHidden/>
          </w:rPr>
          <w:fldChar w:fldCharType="separate"/>
        </w:r>
        <w:r>
          <w:rPr>
            <w:rStyle w:val="Sautdindex"/>
          </w:rPr>
          <w:tab/>
          <w:delText>3</w:delText>
        </w:r>
        <w:r>
          <w:rPr>
            <w:webHidden/>
          </w:rPr>
          <w:fldChar w:fldCharType="end"/>
        </w:r>
        <w:r>
          <w:fldChar w:fldCharType="end"/>
        </w:r>
      </w:del>
    </w:p>
    <w:p w14:paraId="153993A3" w14:textId="77777777" w:rsidR="0055777D" w:rsidRDefault="00000000">
      <w:pPr>
        <w:pStyle w:val="TM3"/>
        <w:tabs>
          <w:tab w:val="left" w:pos="1200"/>
          <w:tab w:val="right" w:leader="dot" w:pos="9060"/>
        </w:tabs>
        <w:rPr>
          <w:del w:id="97" w:author="Emma Blanchoud" w:date="2024-03-05T15:36:00Z"/>
          <w:rFonts w:eastAsiaTheme="minorEastAsia" w:cstheme="minorBidi"/>
          <w:i w:val="0"/>
          <w:iCs w:val="0"/>
          <w:kern w:val="2"/>
          <w:sz w:val="22"/>
          <w:szCs w:val="22"/>
          <w14:ligatures w14:val="standardContextual"/>
        </w:rPr>
      </w:pPr>
      <w:del w:id="98" w:author="Emma Blanchoud" w:date="2024-03-05T15:36:00Z">
        <w:r>
          <w:fldChar w:fldCharType="begin"/>
        </w:r>
        <w:r>
          <w:delInstrText>HYPERLINK \l "_Toc160442266" \h</w:delInstrText>
        </w:r>
        <w:r>
          <w:fldChar w:fldCharType="separate"/>
        </w:r>
        <w:r>
          <w:rPr>
            <w:rStyle w:val="Sautdindex"/>
            <w:webHidden/>
          </w:rPr>
          <w:delText>1.5.3</w:delText>
        </w:r>
        <w:r>
          <w:rPr>
            <w:rStyle w:val="Sautdindex"/>
            <w:rFonts w:eastAsiaTheme="minorEastAsia" w:cstheme="minorBidi"/>
            <w:i w:val="0"/>
            <w:iCs w:val="0"/>
            <w:kern w:val="2"/>
            <w:sz w:val="22"/>
            <w:szCs w:val="22"/>
            <w14:ligatures w14:val="standardContextual"/>
          </w:rPr>
          <w:tab/>
        </w:r>
        <w:r>
          <w:rPr>
            <w:rStyle w:val="Sautdindex"/>
          </w:rPr>
          <w:delText>Fonctionnalités requises (du point de vue de l’utilisateur)</w:delText>
        </w:r>
        <w:r>
          <w:rPr>
            <w:webHidden/>
          </w:rPr>
          <w:fldChar w:fldCharType="begin"/>
        </w:r>
        <w:r>
          <w:rPr>
            <w:webHidden/>
          </w:rPr>
          <w:delInstrText>PAGEREF _Toc160442266 \h</w:delInstrText>
        </w:r>
        <w:r>
          <w:rPr>
            <w:webHidden/>
          </w:rPr>
        </w:r>
        <w:r>
          <w:rPr>
            <w:webHidden/>
          </w:rPr>
          <w:fldChar w:fldCharType="separate"/>
        </w:r>
        <w:r>
          <w:rPr>
            <w:rStyle w:val="Sautdindex"/>
          </w:rPr>
          <w:tab/>
          <w:delText>3</w:delText>
        </w:r>
        <w:r>
          <w:rPr>
            <w:webHidden/>
          </w:rPr>
          <w:fldChar w:fldCharType="end"/>
        </w:r>
        <w:r>
          <w:fldChar w:fldCharType="end"/>
        </w:r>
      </w:del>
    </w:p>
    <w:p w14:paraId="5CE19660" w14:textId="77777777" w:rsidR="0055777D" w:rsidRDefault="00000000">
      <w:pPr>
        <w:pStyle w:val="TM2"/>
        <w:tabs>
          <w:tab w:val="left" w:pos="800"/>
          <w:tab w:val="right" w:leader="dot" w:pos="9060"/>
        </w:tabs>
        <w:rPr>
          <w:del w:id="99" w:author="Emma Blanchoud" w:date="2024-03-05T15:36:00Z"/>
          <w:rFonts w:eastAsiaTheme="minorEastAsia" w:cstheme="minorBidi"/>
          <w:smallCaps/>
          <w:sz w:val="22"/>
        </w:rPr>
      </w:pPr>
      <w:del w:id="100" w:author="Emma Blanchoud" w:date="2024-03-05T15:36:00Z">
        <w:r>
          <w:fldChar w:fldCharType="begin"/>
        </w:r>
        <w:r>
          <w:delInstrText>HYPERLINK \l "_Toc160442267" \h</w:delInstrText>
        </w:r>
        <w:r>
          <w:fldChar w:fldCharType="separate"/>
        </w:r>
        <w:r>
          <w:rPr>
            <w:rStyle w:val="Sautdindex"/>
            <w:webHidden/>
          </w:rPr>
          <w:delText>1.6</w:delText>
        </w:r>
        <w:r>
          <w:rPr>
            <w:rStyle w:val="Sautdindex"/>
            <w:rFonts w:eastAsiaTheme="minorEastAsia" w:cstheme="minorBidi"/>
            <w:sz w:val="22"/>
          </w:rPr>
          <w:tab/>
        </w:r>
        <w:r>
          <w:rPr>
            <w:rStyle w:val="Sautdindex"/>
          </w:rPr>
          <w:delText>Eléments évalués</w:delText>
        </w:r>
        <w:r>
          <w:rPr>
            <w:webHidden/>
          </w:rPr>
          <w:fldChar w:fldCharType="begin"/>
        </w:r>
        <w:r>
          <w:rPr>
            <w:webHidden/>
          </w:rPr>
          <w:delInstrText>PAGEREF _Toc160442267 \h</w:delInstrText>
        </w:r>
        <w:r>
          <w:rPr>
            <w:webHidden/>
          </w:rPr>
        </w:r>
        <w:r>
          <w:rPr>
            <w:webHidden/>
          </w:rPr>
          <w:fldChar w:fldCharType="separate"/>
        </w:r>
        <w:r>
          <w:rPr>
            <w:rStyle w:val="Sautdindex"/>
          </w:rPr>
          <w:tab/>
          <w:delText>3</w:delText>
        </w:r>
        <w:r>
          <w:rPr>
            <w:webHidden/>
          </w:rPr>
          <w:fldChar w:fldCharType="end"/>
        </w:r>
        <w:r>
          <w:fldChar w:fldCharType="end"/>
        </w:r>
      </w:del>
    </w:p>
    <w:p w14:paraId="5552C9A0" w14:textId="77777777" w:rsidR="0055777D" w:rsidRDefault="00000000">
      <w:pPr>
        <w:pStyle w:val="TM1"/>
        <w:tabs>
          <w:tab w:val="left" w:pos="400"/>
          <w:tab w:val="right" w:leader="dot" w:pos="9060"/>
        </w:tabs>
        <w:rPr>
          <w:del w:id="101" w:author="Emma Blanchoud" w:date="2024-03-05T15:36:00Z"/>
          <w:rFonts w:eastAsiaTheme="minorEastAsia" w:cstheme="minorBidi"/>
          <w:b/>
          <w:bCs/>
          <w:caps/>
          <w:sz w:val="22"/>
        </w:rPr>
      </w:pPr>
      <w:del w:id="102" w:author="Emma Blanchoud" w:date="2024-03-05T15:36:00Z">
        <w:r>
          <w:fldChar w:fldCharType="begin"/>
        </w:r>
        <w:r>
          <w:delInstrText>HYPERLINK \l "_Toc160442268" \h</w:delInstrText>
        </w:r>
        <w:r>
          <w:fldChar w:fldCharType="separate"/>
        </w:r>
        <w:r>
          <w:rPr>
            <w:rStyle w:val="Sautdindex"/>
            <w:webHidden/>
          </w:rPr>
          <w:delText>2</w:delText>
        </w:r>
        <w:r>
          <w:rPr>
            <w:rStyle w:val="Sautdindex"/>
            <w:rFonts w:eastAsiaTheme="minorEastAsia" w:cstheme="minorBidi"/>
            <w:sz w:val="22"/>
          </w:rPr>
          <w:tab/>
        </w:r>
        <w:r>
          <w:rPr>
            <w:rStyle w:val="Sautdindex"/>
          </w:rPr>
          <w:delText>Planification Initiale</w:delText>
        </w:r>
        <w:r>
          <w:rPr>
            <w:webHidden/>
          </w:rPr>
          <w:fldChar w:fldCharType="begin"/>
        </w:r>
        <w:r>
          <w:rPr>
            <w:webHidden/>
          </w:rPr>
          <w:delInstrText>PAGEREF _Toc160442268 \h</w:delInstrText>
        </w:r>
        <w:r>
          <w:rPr>
            <w:webHidden/>
          </w:rPr>
        </w:r>
        <w:r>
          <w:rPr>
            <w:webHidden/>
          </w:rPr>
          <w:fldChar w:fldCharType="separate"/>
        </w:r>
        <w:r>
          <w:rPr>
            <w:rStyle w:val="Sautdindex"/>
          </w:rPr>
          <w:tab/>
          <w:delText>4</w:delText>
        </w:r>
        <w:r>
          <w:rPr>
            <w:webHidden/>
          </w:rPr>
          <w:fldChar w:fldCharType="end"/>
        </w:r>
        <w:r>
          <w:fldChar w:fldCharType="end"/>
        </w:r>
      </w:del>
    </w:p>
    <w:p w14:paraId="640DD66A" w14:textId="77777777" w:rsidR="0055777D" w:rsidRDefault="00000000">
      <w:pPr>
        <w:pStyle w:val="TM1"/>
        <w:tabs>
          <w:tab w:val="left" w:pos="400"/>
          <w:tab w:val="right" w:leader="dot" w:pos="9060"/>
        </w:tabs>
        <w:rPr>
          <w:del w:id="103" w:author="Emma Blanchoud" w:date="2024-03-05T15:36:00Z"/>
          <w:rFonts w:eastAsiaTheme="minorEastAsia" w:cstheme="minorBidi"/>
          <w:b/>
          <w:bCs/>
          <w:caps/>
          <w:sz w:val="22"/>
        </w:rPr>
      </w:pPr>
      <w:del w:id="104" w:author="Emma Blanchoud" w:date="2024-03-05T15:36:00Z">
        <w:r>
          <w:fldChar w:fldCharType="begin"/>
        </w:r>
        <w:r>
          <w:delInstrText>HYPERLINK \l "_Toc160442269" \h</w:delInstrText>
        </w:r>
        <w:r>
          <w:fldChar w:fldCharType="separate"/>
        </w:r>
        <w:r>
          <w:rPr>
            <w:rStyle w:val="Sautdindex"/>
            <w:webHidden/>
          </w:rPr>
          <w:delText>3</w:delText>
        </w:r>
        <w:r>
          <w:rPr>
            <w:rStyle w:val="Sautdindex"/>
            <w:rFonts w:eastAsiaTheme="minorEastAsia" w:cstheme="minorBidi"/>
            <w:sz w:val="22"/>
          </w:rPr>
          <w:tab/>
        </w:r>
        <w:r>
          <w:rPr>
            <w:rStyle w:val="Sautdindex"/>
          </w:rPr>
          <w:delText>Analyse fonctionnelle</w:delText>
        </w:r>
        <w:r>
          <w:rPr>
            <w:webHidden/>
          </w:rPr>
          <w:fldChar w:fldCharType="begin"/>
        </w:r>
        <w:r>
          <w:rPr>
            <w:webHidden/>
          </w:rPr>
          <w:delInstrText>PAGEREF _Toc160442269 \h</w:delInstrText>
        </w:r>
        <w:r>
          <w:rPr>
            <w:webHidden/>
          </w:rPr>
        </w:r>
        <w:r>
          <w:rPr>
            <w:webHidden/>
          </w:rPr>
          <w:fldChar w:fldCharType="separate"/>
        </w:r>
        <w:r>
          <w:rPr>
            <w:rStyle w:val="Sautdindex"/>
          </w:rPr>
          <w:tab/>
          <w:delText>4</w:delText>
        </w:r>
        <w:r>
          <w:rPr>
            <w:webHidden/>
          </w:rPr>
          <w:fldChar w:fldCharType="end"/>
        </w:r>
        <w:r>
          <w:fldChar w:fldCharType="end"/>
        </w:r>
      </w:del>
    </w:p>
    <w:p w14:paraId="01E791CE" w14:textId="77777777" w:rsidR="0055777D" w:rsidRDefault="00000000">
      <w:pPr>
        <w:pStyle w:val="TM1"/>
        <w:tabs>
          <w:tab w:val="left" w:pos="400"/>
          <w:tab w:val="right" w:leader="dot" w:pos="9060"/>
        </w:tabs>
        <w:rPr>
          <w:del w:id="105" w:author="Emma Blanchoud" w:date="2024-03-05T15:36:00Z"/>
          <w:rFonts w:eastAsiaTheme="minorEastAsia" w:cstheme="minorBidi"/>
          <w:b/>
          <w:bCs/>
          <w:caps/>
          <w:sz w:val="22"/>
        </w:rPr>
      </w:pPr>
      <w:del w:id="106" w:author="Emma Blanchoud" w:date="2024-03-05T15:36:00Z">
        <w:r>
          <w:fldChar w:fldCharType="begin"/>
        </w:r>
        <w:r>
          <w:delInstrText>HYPERLINK \l "_Toc160442270" \h</w:delInstrText>
        </w:r>
        <w:r>
          <w:fldChar w:fldCharType="separate"/>
        </w:r>
        <w:r>
          <w:rPr>
            <w:rStyle w:val="Sautdindex"/>
            <w:webHidden/>
          </w:rPr>
          <w:delText>4</w:delText>
        </w:r>
        <w:r>
          <w:rPr>
            <w:rStyle w:val="Sautdindex"/>
            <w:rFonts w:eastAsiaTheme="minorEastAsia" w:cstheme="minorBidi"/>
            <w:sz w:val="22"/>
          </w:rPr>
          <w:tab/>
        </w:r>
        <w:r>
          <w:rPr>
            <w:rStyle w:val="Sautdindex"/>
          </w:rPr>
          <w:delText>Conception</w:delText>
        </w:r>
        <w:r>
          <w:rPr>
            <w:webHidden/>
          </w:rPr>
          <w:fldChar w:fldCharType="begin"/>
        </w:r>
        <w:r>
          <w:rPr>
            <w:webHidden/>
          </w:rPr>
          <w:delInstrText>PAGEREF _Toc160442270 \h</w:delInstrText>
        </w:r>
        <w:r>
          <w:rPr>
            <w:webHidden/>
          </w:rPr>
        </w:r>
        <w:r>
          <w:rPr>
            <w:webHidden/>
          </w:rPr>
          <w:fldChar w:fldCharType="separate"/>
        </w:r>
        <w:r>
          <w:rPr>
            <w:rStyle w:val="Sautdindex"/>
          </w:rPr>
          <w:tab/>
          <w:delText>9</w:delText>
        </w:r>
        <w:r>
          <w:rPr>
            <w:webHidden/>
          </w:rPr>
          <w:fldChar w:fldCharType="end"/>
        </w:r>
        <w:r>
          <w:fldChar w:fldCharType="end"/>
        </w:r>
      </w:del>
    </w:p>
    <w:p w14:paraId="2BD13187" w14:textId="77777777" w:rsidR="0055777D" w:rsidRDefault="00000000">
      <w:pPr>
        <w:pStyle w:val="TM2"/>
        <w:tabs>
          <w:tab w:val="left" w:pos="800"/>
          <w:tab w:val="right" w:leader="dot" w:pos="9060"/>
        </w:tabs>
        <w:rPr>
          <w:del w:id="107" w:author="Emma Blanchoud" w:date="2024-03-05T15:36:00Z"/>
          <w:rFonts w:eastAsiaTheme="minorEastAsia" w:cstheme="minorBidi"/>
          <w:smallCaps/>
          <w:sz w:val="22"/>
        </w:rPr>
      </w:pPr>
      <w:del w:id="108" w:author="Emma Blanchoud" w:date="2024-03-05T15:36:00Z">
        <w:r>
          <w:fldChar w:fldCharType="begin"/>
        </w:r>
        <w:r>
          <w:delInstrText>HYPERLINK \l "_Toc160442271" \h</w:delInstrText>
        </w:r>
        <w:r>
          <w:fldChar w:fldCharType="separate"/>
        </w:r>
        <w:r>
          <w:rPr>
            <w:rStyle w:val="Sautdindex"/>
            <w:webHidden/>
          </w:rPr>
          <w:delText>4.1</w:delText>
        </w:r>
        <w:r>
          <w:rPr>
            <w:rStyle w:val="Sautdindex"/>
            <w:rFonts w:eastAsiaTheme="minorEastAsia" w:cstheme="minorBidi"/>
            <w:sz w:val="22"/>
          </w:rPr>
          <w:tab/>
        </w:r>
        <w:r>
          <w:rPr>
            <w:rStyle w:val="Sautdindex"/>
          </w:rPr>
          <w:delText>Architecture</w:delText>
        </w:r>
        <w:r>
          <w:rPr>
            <w:webHidden/>
          </w:rPr>
          <w:fldChar w:fldCharType="begin"/>
        </w:r>
        <w:r>
          <w:rPr>
            <w:webHidden/>
          </w:rPr>
          <w:delInstrText>PAGEREF _Toc160442271 \h</w:delInstrText>
        </w:r>
        <w:r>
          <w:rPr>
            <w:webHidden/>
          </w:rPr>
        </w:r>
        <w:r>
          <w:rPr>
            <w:webHidden/>
          </w:rPr>
          <w:fldChar w:fldCharType="separate"/>
        </w:r>
        <w:r>
          <w:rPr>
            <w:rStyle w:val="Sautdindex"/>
          </w:rPr>
          <w:tab/>
          <w:delText>9</w:delText>
        </w:r>
        <w:r>
          <w:rPr>
            <w:webHidden/>
          </w:rPr>
          <w:fldChar w:fldCharType="end"/>
        </w:r>
        <w:r>
          <w:fldChar w:fldCharType="end"/>
        </w:r>
      </w:del>
    </w:p>
    <w:p w14:paraId="1365C989" w14:textId="77777777" w:rsidR="0055777D" w:rsidRDefault="00000000">
      <w:pPr>
        <w:pStyle w:val="TM2"/>
        <w:tabs>
          <w:tab w:val="left" w:pos="800"/>
          <w:tab w:val="right" w:leader="dot" w:pos="9060"/>
        </w:tabs>
        <w:rPr>
          <w:del w:id="109" w:author="Emma Blanchoud" w:date="2024-03-05T15:36:00Z"/>
          <w:rFonts w:eastAsiaTheme="minorEastAsia" w:cstheme="minorBidi"/>
          <w:smallCaps/>
          <w:sz w:val="22"/>
        </w:rPr>
      </w:pPr>
      <w:del w:id="110" w:author="Emma Blanchoud" w:date="2024-03-05T15:36:00Z">
        <w:r>
          <w:fldChar w:fldCharType="begin"/>
        </w:r>
        <w:r>
          <w:delInstrText>HYPERLINK \l "_Toc160442272" \h</w:delInstrText>
        </w:r>
        <w:r>
          <w:fldChar w:fldCharType="separate"/>
        </w:r>
        <w:r>
          <w:rPr>
            <w:rStyle w:val="Sautdindex"/>
            <w:webHidden/>
          </w:rPr>
          <w:delText>4.2</w:delText>
        </w:r>
        <w:r>
          <w:rPr>
            <w:rStyle w:val="Sautdindex"/>
            <w:rFonts w:eastAsiaTheme="minorEastAsia" w:cstheme="minorBidi"/>
            <w:sz w:val="22"/>
          </w:rPr>
          <w:tab/>
        </w:r>
        <w:r>
          <w:rPr>
            <w:rStyle w:val="Sautdindex"/>
          </w:rPr>
          <w:delText>Modèles de donnée</w:delText>
        </w:r>
        <w:r>
          <w:rPr>
            <w:webHidden/>
          </w:rPr>
          <w:fldChar w:fldCharType="begin"/>
        </w:r>
        <w:r>
          <w:rPr>
            <w:webHidden/>
          </w:rPr>
          <w:delInstrText>PAGEREF _Toc160442272 \h</w:delInstrText>
        </w:r>
        <w:r>
          <w:rPr>
            <w:webHidden/>
          </w:rPr>
        </w:r>
        <w:r>
          <w:rPr>
            <w:webHidden/>
          </w:rPr>
          <w:fldChar w:fldCharType="separate"/>
        </w:r>
        <w:r>
          <w:rPr>
            <w:rStyle w:val="Sautdindex"/>
          </w:rPr>
          <w:tab/>
          <w:delText>9</w:delText>
        </w:r>
        <w:r>
          <w:rPr>
            <w:webHidden/>
          </w:rPr>
          <w:fldChar w:fldCharType="end"/>
        </w:r>
        <w:r>
          <w:fldChar w:fldCharType="end"/>
        </w:r>
      </w:del>
    </w:p>
    <w:p w14:paraId="42F14DCF" w14:textId="77777777" w:rsidR="0055777D" w:rsidRDefault="00000000">
      <w:pPr>
        <w:pStyle w:val="TM2"/>
        <w:tabs>
          <w:tab w:val="left" w:pos="800"/>
          <w:tab w:val="right" w:leader="dot" w:pos="9060"/>
        </w:tabs>
        <w:rPr>
          <w:del w:id="111" w:author="Emma Blanchoud" w:date="2024-03-05T15:36:00Z"/>
          <w:rFonts w:eastAsiaTheme="minorEastAsia" w:cstheme="minorBidi"/>
          <w:smallCaps/>
          <w:sz w:val="22"/>
        </w:rPr>
      </w:pPr>
      <w:del w:id="112" w:author="Emma Blanchoud" w:date="2024-03-05T15:36:00Z">
        <w:r>
          <w:fldChar w:fldCharType="begin"/>
        </w:r>
        <w:r>
          <w:delInstrText>HYPERLINK \l "_Toc160442273" \h</w:delInstrText>
        </w:r>
        <w:r>
          <w:fldChar w:fldCharType="separate"/>
        </w:r>
        <w:r>
          <w:rPr>
            <w:rStyle w:val="Sautdindex"/>
            <w:webHidden/>
          </w:rPr>
          <w:delText>4.3</w:delText>
        </w:r>
        <w:r>
          <w:rPr>
            <w:rStyle w:val="Sautdindex"/>
            <w:rFonts w:eastAsiaTheme="minorEastAsia" w:cstheme="minorBidi"/>
            <w:sz w:val="22"/>
          </w:rPr>
          <w:tab/>
        </w:r>
        <w:r>
          <w:rPr>
            <w:rStyle w:val="Sautdindex"/>
          </w:rPr>
          <w:delText>Implémentations spécifiques</w:delText>
        </w:r>
        <w:r>
          <w:rPr>
            <w:webHidden/>
          </w:rPr>
          <w:fldChar w:fldCharType="begin"/>
        </w:r>
        <w:r>
          <w:rPr>
            <w:webHidden/>
          </w:rPr>
          <w:delInstrText>PAGEREF _Toc160442273 \h</w:delInstrText>
        </w:r>
        <w:r>
          <w:rPr>
            <w:webHidden/>
          </w:rPr>
        </w:r>
        <w:r>
          <w:rPr>
            <w:webHidden/>
          </w:rPr>
          <w:fldChar w:fldCharType="separate"/>
        </w:r>
        <w:r>
          <w:rPr>
            <w:rStyle w:val="Sautdindex"/>
          </w:rPr>
          <w:tab/>
          <w:delText>9</w:delText>
        </w:r>
        <w:r>
          <w:rPr>
            <w:webHidden/>
          </w:rPr>
          <w:fldChar w:fldCharType="end"/>
        </w:r>
        <w:r>
          <w:fldChar w:fldCharType="end"/>
        </w:r>
      </w:del>
    </w:p>
    <w:p w14:paraId="3E42CB27" w14:textId="77777777" w:rsidR="0055777D" w:rsidRDefault="00000000">
      <w:pPr>
        <w:pStyle w:val="TM1"/>
        <w:tabs>
          <w:tab w:val="left" w:pos="400"/>
          <w:tab w:val="right" w:leader="dot" w:pos="9060"/>
        </w:tabs>
        <w:rPr>
          <w:del w:id="113" w:author="Emma Blanchoud" w:date="2024-03-05T15:36:00Z"/>
          <w:rFonts w:eastAsiaTheme="minorEastAsia" w:cstheme="minorBidi"/>
          <w:b/>
          <w:bCs/>
          <w:caps/>
          <w:sz w:val="22"/>
        </w:rPr>
      </w:pPr>
      <w:del w:id="114" w:author="Emma Blanchoud" w:date="2024-03-05T15:36:00Z">
        <w:r>
          <w:fldChar w:fldCharType="begin"/>
        </w:r>
        <w:r>
          <w:delInstrText>HYPERLINK \l "_Toc160442274" \h</w:delInstrText>
        </w:r>
        <w:r>
          <w:fldChar w:fldCharType="separate"/>
        </w:r>
        <w:r>
          <w:rPr>
            <w:rStyle w:val="Sautdindex"/>
            <w:webHidden/>
          </w:rPr>
          <w:delText>5</w:delText>
        </w:r>
        <w:r>
          <w:rPr>
            <w:rStyle w:val="Sautdindex"/>
            <w:rFonts w:eastAsiaTheme="minorEastAsia" w:cstheme="minorBidi"/>
            <w:sz w:val="22"/>
          </w:rPr>
          <w:tab/>
        </w:r>
        <w:r>
          <w:rPr>
            <w:rStyle w:val="Sautdindex"/>
          </w:rPr>
          <w:delText>Réalisation</w:delText>
        </w:r>
        <w:r>
          <w:rPr>
            <w:webHidden/>
          </w:rPr>
          <w:fldChar w:fldCharType="begin"/>
        </w:r>
        <w:r>
          <w:rPr>
            <w:webHidden/>
          </w:rPr>
          <w:delInstrText>PAGEREF _Toc160442274 \h</w:delInstrText>
        </w:r>
        <w:r>
          <w:rPr>
            <w:webHidden/>
          </w:rPr>
        </w:r>
        <w:r>
          <w:rPr>
            <w:webHidden/>
          </w:rPr>
          <w:fldChar w:fldCharType="separate"/>
        </w:r>
        <w:r>
          <w:rPr>
            <w:rStyle w:val="Sautdindex"/>
          </w:rPr>
          <w:tab/>
          <w:delText>9</w:delText>
        </w:r>
        <w:r>
          <w:rPr>
            <w:webHidden/>
          </w:rPr>
          <w:fldChar w:fldCharType="end"/>
        </w:r>
        <w:r>
          <w:fldChar w:fldCharType="end"/>
        </w:r>
      </w:del>
    </w:p>
    <w:p w14:paraId="23785F8D" w14:textId="77777777" w:rsidR="0055777D" w:rsidRDefault="00000000">
      <w:pPr>
        <w:pStyle w:val="TM2"/>
        <w:tabs>
          <w:tab w:val="left" w:pos="800"/>
          <w:tab w:val="right" w:leader="dot" w:pos="9060"/>
        </w:tabs>
        <w:rPr>
          <w:del w:id="115" w:author="Emma Blanchoud" w:date="2024-03-05T15:36:00Z"/>
          <w:rFonts w:eastAsiaTheme="minorEastAsia" w:cstheme="minorBidi"/>
          <w:smallCaps/>
          <w:sz w:val="22"/>
        </w:rPr>
      </w:pPr>
      <w:del w:id="116" w:author="Emma Blanchoud" w:date="2024-03-05T15:36:00Z">
        <w:r>
          <w:fldChar w:fldCharType="begin"/>
        </w:r>
        <w:r>
          <w:delInstrText>HYPERLINK \l "_Toc160442275" \h</w:delInstrText>
        </w:r>
        <w:r>
          <w:fldChar w:fldCharType="separate"/>
        </w:r>
        <w:r>
          <w:rPr>
            <w:rStyle w:val="Sautdindex"/>
            <w:webHidden/>
          </w:rPr>
          <w:delText>5.1</w:delText>
        </w:r>
        <w:r>
          <w:rPr>
            <w:rStyle w:val="Sautdindex"/>
            <w:rFonts w:eastAsiaTheme="minorEastAsia" w:cstheme="minorBidi"/>
            <w:sz w:val="22"/>
          </w:rPr>
          <w:tab/>
        </w:r>
        <w:r>
          <w:rPr>
            <w:rStyle w:val="Sautdindex"/>
          </w:rPr>
          <w:delText>Installation de l’environnement de travail</w:delText>
        </w:r>
        <w:r>
          <w:rPr>
            <w:webHidden/>
          </w:rPr>
          <w:fldChar w:fldCharType="begin"/>
        </w:r>
        <w:r>
          <w:rPr>
            <w:webHidden/>
          </w:rPr>
          <w:delInstrText>PAGEREF _Toc160442275 \h</w:delInstrText>
        </w:r>
        <w:r>
          <w:rPr>
            <w:webHidden/>
          </w:rPr>
        </w:r>
        <w:r>
          <w:rPr>
            <w:webHidden/>
          </w:rPr>
          <w:fldChar w:fldCharType="separate"/>
        </w:r>
        <w:r>
          <w:rPr>
            <w:rStyle w:val="Sautdindex"/>
          </w:rPr>
          <w:tab/>
          <w:delText>9</w:delText>
        </w:r>
        <w:r>
          <w:rPr>
            <w:webHidden/>
          </w:rPr>
          <w:fldChar w:fldCharType="end"/>
        </w:r>
        <w:r>
          <w:fldChar w:fldCharType="end"/>
        </w:r>
      </w:del>
    </w:p>
    <w:p w14:paraId="5BF66988" w14:textId="77777777" w:rsidR="0055777D" w:rsidRDefault="00000000">
      <w:pPr>
        <w:pStyle w:val="TM2"/>
        <w:tabs>
          <w:tab w:val="left" w:pos="800"/>
          <w:tab w:val="right" w:leader="dot" w:pos="9060"/>
        </w:tabs>
        <w:rPr>
          <w:del w:id="117" w:author="Emma Blanchoud" w:date="2024-03-05T15:36:00Z"/>
          <w:rFonts w:eastAsiaTheme="minorEastAsia" w:cstheme="minorBidi"/>
          <w:smallCaps/>
          <w:sz w:val="22"/>
        </w:rPr>
      </w:pPr>
      <w:del w:id="118" w:author="Emma Blanchoud" w:date="2024-03-05T15:36:00Z">
        <w:r>
          <w:fldChar w:fldCharType="begin"/>
        </w:r>
        <w:r>
          <w:delInstrText>HYPERLINK \l "_Toc160442276" \h</w:delInstrText>
        </w:r>
        <w:r>
          <w:fldChar w:fldCharType="separate"/>
        </w:r>
        <w:r>
          <w:rPr>
            <w:rStyle w:val="Sautdindex"/>
            <w:webHidden/>
          </w:rPr>
          <w:delText>5.2</w:delText>
        </w:r>
        <w:r>
          <w:rPr>
            <w:rStyle w:val="Sautdindex"/>
            <w:rFonts w:eastAsiaTheme="minorEastAsia" w:cstheme="minorBidi"/>
            <w:sz w:val="22"/>
          </w:rPr>
          <w:tab/>
        </w:r>
        <w:r>
          <w:rPr>
            <w:rStyle w:val="Sautdindex"/>
          </w:rPr>
          <w:delText>Installation</w:delText>
        </w:r>
        <w:r>
          <w:rPr>
            <w:webHidden/>
          </w:rPr>
          <w:fldChar w:fldCharType="begin"/>
        </w:r>
        <w:r>
          <w:rPr>
            <w:webHidden/>
          </w:rPr>
          <w:delInstrText>PAGEREF _Toc160442276 \h</w:delInstrText>
        </w:r>
        <w:r>
          <w:rPr>
            <w:webHidden/>
          </w:rPr>
        </w:r>
        <w:r>
          <w:rPr>
            <w:webHidden/>
          </w:rPr>
          <w:fldChar w:fldCharType="separate"/>
        </w:r>
        <w:r>
          <w:rPr>
            <w:rStyle w:val="Sautdindex"/>
          </w:rPr>
          <w:tab/>
          <w:delText>10</w:delText>
        </w:r>
        <w:r>
          <w:rPr>
            <w:webHidden/>
          </w:rPr>
          <w:fldChar w:fldCharType="end"/>
        </w:r>
        <w:r>
          <w:fldChar w:fldCharType="end"/>
        </w:r>
      </w:del>
    </w:p>
    <w:p w14:paraId="173B60EC" w14:textId="77777777" w:rsidR="0055777D" w:rsidRDefault="00000000">
      <w:pPr>
        <w:pStyle w:val="TM2"/>
        <w:tabs>
          <w:tab w:val="left" w:pos="800"/>
          <w:tab w:val="right" w:leader="dot" w:pos="9060"/>
        </w:tabs>
        <w:rPr>
          <w:del w:id="119" w:author="Emma Blanchoud" w:date="2024-03-05T15:36:00Z"/>
          <w:rFonts w:eastAsiaTheme="minorEastAsia" w:cstheme="minorBidi"/>
          <w:smallCaps/>
          <w:sz w:val="22"/>
        </w:rPr>
      </w:pPr>
      <w:del w:id="120" w:author="Emma Blanchoud" w:date="2024-03-05T15:36:00Z">
        <w:r>
          <w:fldChar w:fldCharType="begin"/>
        </w:r>
        <w:r>
          <w:delInstrText>HYPERLINK \l "_Toc160442277" \h</w:delInstrText>
        </w:r>
        <w:r>
          <w:fldChar w:fldCharType="separate"/>
        </w:r>
        <w:r>
          <w:rPr>
            <w:rStyle w:val="Sautdindex"/>
            <w:webHidden/>
          </w:rPr>
          <w:delText>5.3</w:delText>
        </w:r>
        <w:r>
          <w:rPr>
            <w:rStyle w:val="Sautdindex"/>
            <w:rFonts w:eastAsiaTheme="minorEastAsia" w:cstheme="minorBidi"/>
            <w:sz w:val="22"/>
          </w:rPr>
          <w:tab/>
        </w:r>
        <w:r>
          <w:rPr>
            <w:rStyle w:val="Sautdindex"/>
          </w:rPr>
          <w:delText>Planification détaillée</w:delText>
        </w:r>
        <w:r>
          <w:rPr>
            <w:webHidden/>
          </w:rPr>
          <w:fldChar w:fldCharType="begin"/>
        </w:r>
        <w:r>
          <w:rPr>
            <w:webHidden/>
          </w:rPr>
          <w:delInstrText>PAGEREF _Toc160442277 \h</w:delInstrText>
        </w:r>
        <w:r>
          <w:rPr>
            <w:webHidden/>
          </w:rPr>
        </w:r>
        <w:r>
          <w:rPr>
            <w:webHidden/>
          </w:rPr>
          <w:fldChar w:fldCharType="separate"/>
        </w:r>
        <w:r>
          <w:rPr>
            <w:rStyle w:val="Sautdindex"/>
          </w:rPr>
          <w:tab/>
          <w:delText>10</w:delText>
        </w:r>
        <w:r>
          <w:rPr>
            <w:webHidden/>
          </w:rPr>
          <w:fldChar w:fldCharType="end"/>
        </w:r>
        <w:r>
          <w:fldChar w:fldCharType="end"/>
        </w:r>
      </w:del>
    </w:p>
    <w:p w14:paraId="5C020165" w14:textId="77777777" w:rsidR="0055777D" w:rsidRDefault="00000000">
      <w:pPr>
        <w:pStyle w:val="TM2"/>
        <w:tabs>
          <w:tab w:val="left" w:pos="800"/>
          <w:tab w:val="right" w:leader="dot" w:pos="9060"/>
        </w:tabs>
        <w:rPr>
          <w:del w:id="121" w:author="Emma Blanchoud" w:date="2024-03-05T15:36:00Z"/>
          <w:rFonts w:eastAsiaTheme="minorEastAsia" w:cstheme="minorBidi"/>
          <w:smallCaps/>
          <w:sz w:val="22"/>
        </w:rPr>
      </w:pPr>
      <w:del w:id="122" w:author="Emma Blanchoud" w:date="2024-03-05T15:36:00Z">
        <w:r>
          <w:fldChar w:fldCharType="begin"/>
        </w:r>
        <w:r>
          <w:delInstrText>HYPERLINK \l "_Toc160442278" \h</w:delInstrText>
        </w:r>
        <w:r>
          <w:fldChar w:fldCharType="separate"/>
        </w:r>
        <w:r>
          <w:rPr>
            <w:rStyle w:val="Sautdindex"/>
            <w:webHidden/>
          </w:rPr>
          <w:delText>5.4</w:delText>
        </w:r>
        <w:r>
          <w:rPr>
            <w:rStyle w:val="Sautdindex"/>
            <w:rFonts w:eastAsiaTheme="minorEastAsia" w:cstheme="minorBidi"/>
            <w:sz w:val="22"/>
          </w:rPr>
          <w:tab/>
        </w:r>
        <w:r>
          <w:rPr>
            <w:rStyle w:val="Sautdindex"/>
          </w:rPr>
          <w:delText>Journal de Bord</w:delText>
        </w:r>
        <w:r>
          <w:rPr>
            <w:webHidden/>
          </w:rPr>
          <w:fldChar w:fldCharType="begin"/>
        </w:r>
        <w:r>
          <w:rPr>
            <w:webHidden/>
          </w:rPr>
          <w:delInstrText>PAGEREF _Toc160442278 \h</w:delInstrText>
        </w:r>
        <w:r>
          <w:rPr>
            <w:webHidden/>
          </w:rPr>
        </w:r>
        <w:r>
          <w:rPr>
            <w:webHidden/>
          </w:rPr>
          <w:fldChar w:fldCharType="separate"/>
        </w:r>
        <w:r>
          <w:rPr>
            <w:rStyle w:val="Sautdindex"/>
          </w:rPr>
          <w:tab/>
          <w:delText>10</w:delText>
        </w:r>
        <w:r>
          <w:rPr>
            <w:webHidden/>
          </w:rPr>
          <w:fldChar w:fldCharType="end"/>
        </w:r>
        <w:r>
          <w:fldChar w:fldCharType="end"/>
        </w:r>
      </w:del>
    </w:p>
    <w:p w14:paraId="53FC5A5B" w14:textId="77777777" w:rsidR="0055777D" w:rsidRDefault="00000000">
      <w:pPr>
        <w:pStyle w:val="TM1"/>
        <w:tabs>
          <w:tab w:val="left" w:pos="400"/>
          <w:tab w:val="right" w:leader="dot" w:pos="9060"/>
        </w:tabs>
        <w:rPr>
          <w:del w:id="123" w:author="Emma Blanchoud" w:date="2024-03-05T15:36:00Z"/>
          <w:rFonts w:eastAsiaTheme="minorEastAsia" w:cstheme="minorBidi"/>
          <w:b/>
          <w:bCs/>
          <w:caps/>
          <w:sz w:val="22"/>
        </w:rPr>
      </w:pPr>
      <w:del w:id="124" w:author="Emma Blanchoud" w:date="2024-03-05T15:36:00Z">
        <w:r>
          <w:fldChar w:fldCharType="begin"/>
        </w:r>
        <w:r>
          <w:delInstrText>HYPERLINK \l "_Toc160442279" \h</w:delInstrText>
        </w:r>
        <w:r>
          <w:fldChar w:fldCharType="separate"/>
        </w:r>
        <w:r>
          <w:rPr>
            <w:rStyle w:val="Sautdindex"/>
            <w:webHidden/>
          </w:rPr>
          <w:delText>6</w:delText>
        </w:r>
        <w:r>
          <w:rPr>
            <w:rStyle w:val="Sautdindex"/>
            <w:rFonts w:eastAsiaTheme="minorEastAsia" w:cstheme="minorBidi"/>
            <w:sz w:val="22"/>
          </w:rPr>
          <w:tab/>
        </w:r>
        <w:r>
          <w:rPr>
            <w:rStyle w:val="Sautdindex"/>
          </w:rPr>
          <w:delText>Tests</w:delText>
        </w:r>
        <w:r>
          <w:rPr>
            <w:webHidden/>
          </w:rPr>
          <w:fldChar w:fldCharType="begin"/>
        </w:r>
        <w:r>
          <w:rPr>
            <w:webHidden/>
          </w:rPr>
          <w:delInstrText>PAGEREF _Toc160442279 \h</w:delInstrText>
        </w:r>
        <w:r>
          <w:rPr>
            <w:webHidden/>
          </w:rPr>
        </w:r>
        <w:r>
          <w:rPr>
            <w:webHidden/>
          </w:rPr>
          <w:fldChar w:fldCharType="separate"/>
        </w:r>
        <w:r>
          <w:rPr>
            <w:rStyle w:val="Sautdindex"/>
          </w:rPr>
          <w:tab/>
          <w:delText>10</w:delText>
        </w:r>
        <w:r>
          <w:rPr>
            <w:webHidden/>
          </w:rPr>
          <w:fldChar w:fldCharType="end"/>
        </w:r>
        <w:r>
          <w:fldChar w:fldCharType="end"/>
        </w:r>
      </w:del>
    </w:p>
    <w:p w14:paraId="132326A9" w14:textId="77777777" w:rsidR="0055777D" w:rsidRDefault="00000000">
      <w:pPr>
        <w:pStyle w:val="TM2"/>
        <w:tabs>
          <w:tab w:val="left" w:pos="800"/>
          <w:tab w:val="right" w:leader="dot" w:pos="9060"/>
        </w:tabs>
        <w:rPr>
          <w:del w:id="125" w:author="Emma Blanchoud" w:date="2024-03-05T15:36:00Z"/>
          <w:rFonts w:eastAsiaTheme="minorEastAsia" w:cstheme="minorBidi"/>
          <w:smallCaps/>
          <w:sz w:val="22"/>
        </w:rPr>
      </w:pPr>
      <w:del w:id="126" w:author="Emma Blanchoud" w:date="2024-03-05T15:36:00Z">
        <w:r>
          <w:fldChar w:fldCharType="begin"/>
        </w:r>
        <w:r>
          <w:delInstrText>HYPERLINK \l "_Toc160442280" \h</w:delInstrText>
        </w:r>
        <w:r>
          <w:fldChar w:fldCharType="separate"/>
        </w:r>
        <w:r>
          <w:rPr>
            <w:rStyle w:val="Sautdindex"/>
            <w:webHidden/>
          </w:rPr>
          <w:delText>6.1</w:delText>
        </w:r>
        <w:r>
          <w:rPr>
            <w:rStyle w:val="Sautdindex"/>
            <w:rFonts w:eastAsiaTheme="minorEastAsia" w:cstheme="minorBidi"/>
            <w:sz w:val="22"/>
          </w:rPr>
          <w:tab/>
        </w:r>
        <w:r>
          <w:rPr>
            <w:rStyle w:val="Sautdindex"/>
          </w:rPr>
          <w:delText>Stratégie de test</w:delText>
        </w:r>
        <w:r>
          <w:rPr>
            <w:webHidden/>
          </w:rPr>
          <w:fldChar w:fldCharType="begin"/>
        </w:r>
        <w:r>
          <w:rPr>
            <w:webHidden/>
          </w:rPr>
          <w:delInstrText>PAGEREF _Toc160442280 \h</w:delInstrText>
        </w:r>
        <w:r>
          <w:rPr>
            <w:webHidden/>
          </w:rPr>
        </w:r>
        <w:r>
          <w:rPr>
            <w:webHidden/>
          </w:rPr>
          <w:fldChar w:fldCharType="separate"/>
        </w:r>
        <w:r>
          <w:rPr>
            <w:rStyle w:val="Sautdindex"/>
          </w:rPr>
          <w:tab/>
          <w:delText>10</w:delText>
        </w:r>
        <w:r>
          <w:rPr>
            <w:webHidden/>
          </w:rPr>
          <w:fldChar w:fldCharType="end"/>
        </w:r>
        <w:r>
          <w:fldChar w:fldCharType="end"/>
        </w:r>
      </w:del>
    </w:p>
    <w:p w14:paraId="468ECD74" w14:textId="77777777" w:rsidR="0055777D" w:rsidRDefault="00000000">
      <w:pPr>
        <w:pStyle w:val="TM2"/>
        <w:tabs>
          <w:tab w:val="left" w:pos="800"/>
          <w:tab w:val="right" w:leader="dot" w:pos="9060"/>
        </w:tabs>
        <w:rPr>
          <w:del w:id="127" w:author="Emma Blanchoud" w:date="2024-03-05T15:36:00Z"/>
          <w:rFonts w:eastAsiaTheme="minorEastAsia" w:cstheme="minorBidi"/>
          <w:smallCaps/>
          <w:sz w:val="22"/>
        </w:rPr>
      </w:pPr>
      <w:del w:id="128" w:author="Emma Blanchoud" w:date="2024-03-05T15:36:00Z">
        <w:r>
          <w:fldChar w:fldCharType="begin"/>
        </w:r>
        <w:r>
          <w:delInstrText>HYPERLINK \l "_Toc160442281" \h</w:delInstrText>
        </w:r>
        <w:r>
          <w:fldChar w:fldCharType="separate"/>
        </w:r>
        <w:r>
          <w:rPr>
            <w:rStyle w:val="Sautdindex"/>
            <w:webHidden/>
          </w:rPr>
          <w:delText>6.2</w:delText>
        </w:r>
        <w:r>
          <w:rPr>
            <w:rStyle w:val="Sautdindex"/>
            <w:rFonts w:eastAsiaTheme="minorEastAsia" w:cstheme="minorBidi"/>
            <w:sz w:val="22"/>
          </w:rPr>
          <w:tab/>
        </w:r>
        <w:r>
          <w:rPr>
            <w:rStyle w:val="Sautdindex"/>
          </w:rPr>
          <w:delText>Dossier des tests</w:delText>
        </w:r>
        <w:r>
          <w:rPr>
            <w:webHidden/>
          </w:rPr>
          <w:fldChar w:fldCharType="begin"/>
        </w:r>
        <w:r>
          <w:rPr>
            <w:webHidden/>
          </w:rPr>
          <w:delInstrText>PAGEREF _Toc160442281 \h</w:delInstrText>
        </w:r>
        <w:r>
          <w:rPr>
            <w:webHidden/>
          </w:rPr>
        </w:r>
        <w:r>
          <w:rPr>
            <w:webHidden/>
          </w:rPr>
          <w:fldChar w:fldCharType="separate"/>
        </w:r>
        <w:r>
          <w:rPr>
            <w:rStyle w:val="Sautdindex"/>
          </w:rPr>
          <w:tab/>
          <w:delText>10</w:delText>
        </w:r>
        <w:r>
          <w:rPr>
            <w:webHidden/>
          </w:rPr>
          <w:fldChar w:fldCharType="end"/>
        </w:r>
        <w:r>
          <w:fldChar w:fldCharType="end"/>
        </w:r>
      </w:del>
    </w:p>
    <w:p w14:paraId="6F6CAD7C" w14:textId="77777777" w:rsidR="0055777D" w:rsidRDefault="00000000">
      <w:pPr>
        <w:pStyle w:val="TM2"/>
        <w:tabs>
          <w:tab w:val="left" w:pos="800"/>
          <w:tab w:val="right" w:leader="dot" w:pos="9060"/>
        </w:tabs>
        <w:rPr>
          <w:del w:id="129" w:author="Emma Blanchoud" w:date="2024-03-05T15:36:00Z"/>
          <w:rFonts w:eastAsiaTheme="minorEastAsia" w:cstheme="minorBidi"/>
          <w:smallCaps/>
          <w:sz w:val="22"/>
        </w:rPr>
      </w:pPr>
      <w:del w:id="130" w:author="Emma Blanchoud" w:date="2024-03-05T15:36:00Z">
        <w:r>
          <w:fldChar w:fldCharType="begin"/>
        </w:r>
        <w:r>
          <w:delInstrText>HYPERLINK \l "_Toc160442282" \h</w:delInstrText>
        </w:r>
        <w:r>
          <w:fldChar w:fldCharType="separate"/>
        </w:r>
        <w:r>
          <w:rPr>
            <w:rStyle w:val="Sautdindex"/>
            <w:webHidden/>
          </w:rPr>
          <w:delText>6.3</w:delText>
        </w:r>
        <w:r>
          <w:rPr>
            <w:rStyle w:val="Sautdindex"/>
            <w:rFonts w:eastAsiaTheme="minorEastAsia" w:cstheme="minorBidi"/>
            <w:sz w:val="22"/>
          </w:rPr>
          <w:tab/>
        </w:r>
        <w:r>
          <w:rPr>
            <w:rStyle w:val="Sautdindex"/>
          </w:rPr>
          <w:delText>Problèmes restants</w:delText>
        </w:r>
        <w:r>
          <w:rPr>
            <w:webHidden/>
          </w:rPr>
          <w:fldChar w:fldCharType="begin"/>
        </w:r>
        <w:r>
          <w:rPr>
            <w:webHidden/>
          </w:rPr>
          <w:delInstrText>PAGEREF _Toc160442282 \h</w:delInstrText>
        </w:r>
        <w:r>
          <w:rPr>
            <w:webHidden/>
          </w:rPr>
        </w:r>
        <w:r>
          <w:rPr>
            <w:webHidden/>
          </w:rPr>
          <w:fldChar w:fldCharType="separate"/>
        </w:r>
        <w:r>
          <w:rPr>
            <w:rStyle w:val="Sautdindex"/>
          </w:rPr>
          <w:tab/>
          <w:delText>10</w:delText>
        </w:r>
        <w:r>
          <w:rPr>
            <w:webHidden/>
          </w:rPr>
          <w:fldChar w:fldCharType="end"/>
        </w:r>
        <w:r>
          <w:fldChar w:fldCharType="end"/>
        </w:r>
      </w:del>
    </w:p>
    <w:p w14:paraId="37485FCA" w14:textId="77777777" w:rsidR="0055777D" w:rsidRDefault="00000000">
      <w:pPr>
        <w:pStyle w:val="TM1"/>
        <w:tabs>
          <w:tab w:val="left" w:pos="400"/>
          <w:tab w:val="right" w:leader="dot" w:pos="9060"/>
        </w:tabs>
        <w:rPr>
          <w:del w:id="131" w:author="Emma Blanchoud" w:date="2024-03-05T15:36:00Z"/>
          <w:rFonts w:eastAsiaTheme="minorEastAsia" w:cstheme="minorBidi"/>
          <w:b/>
          <w:bCs/>
          <w:caps/>
          <w:sz w:val="22"/>
        </w:rPr>
      </w:pPr>
      <w:del w:id="132" w:author="Emma Blanchoud" w:date="2024-03-05T15:36:00Z">
        <w:r>
          <w:fldChar w:fldCharType="begin"/>
        </w:r>
        <w:r>
          <w:delInstrText>HYPERLINK \l "_Toc160442283" \h</w:delInstrText>
        </w:r>
        <w:r>
          <w:fldChar w:fldCharType="separate"/>
        </w:r>
        <w:r>
          <w:rPr>
            <w:rStyle w:val="Sautdindex"/>
            <w:webHidden/>
          </w:rPr>
          <w:delText>7</w:delText>
        </w:r>
        <w:r>
          <w:rPr>
            <w:rStyle w:val="Sautdindex"/>
            <w:rFonts w:eastAsiaTheme="minorEastAsia" w:cstheme="minorBidi"/>
            <w:sz w:val="22"/>
          </w:rPr>
          <w:tab/>
        </w:r>
        <w:r>
          <w:rPr>
            <w:rStyle w:val="Sautdindex"/>
          </w:rPr>
          <w:delText>Conclusion</w:delText>
        </w:r>
        <w:r>
          <w:rPr>
            <w:webHidden/>
          </w:rPr>
          <w:fldChar w:fldCharType="begin"/>
        </w:r>
        <w:r>
          <w:rPr>
            <w:webHidden/>
          </w:rPr>
          <w:delInstrText>PAGEREF _Toc160442283 \h</w:delInstrText>
        </w:r>
        <w:r>
          <w:rPr>
            <w:webHidden/>
          </w:rPr>
        </w:r>
        <w:r>
          <w:rPr>
            <w:webHidden/>
          </w:rPr>
          <w:fldChar w:fldCharType="separate"/>
        </w:r>
        <w:r>
          <w:rPr>
            <w:rStyle w:val="Sautdindex"/>
          </w:rPr>
          <w:tab/>
          <w:delText>10</w:delText>
        </w:r>
        <w:r>
          <w:rPr>
            <w:webHidden/>
          </w:rPr>
          <w:fldChar w:fldCharType="end"/>
        </w:r>
        <w:r>
          <w:fldChar w:fldCharType="end"/>
        </w:r>
      </w:del>
    </w:p>
    <w:p w14:paraId="6E8F9807" w14:textId="77777777" w:rsidR="0055777D" w:rsidRDefault="00000000">
      <w:pPr>
        <w:pStyle w:val="TM2"/>
        <w:tabs>
          <w:tab w:val="left" w:pos="800"/>
          <w:tab w:val="right" w:leader="dot" w:pos="9060"/>
        </w:tabs>
        <w:rPr>
          <w:del w:id="133" w:author="Emma Blanchoud" w:date="2024-03-05T15:36:00Z"/>
          <w:rFonts w:eastAsiaTheme="minorEastAsia" w:cstheme="minorBidi"/>
          <w:smallCaps/>
          <w:sz w:val="22"/>
        </w:rPr>
      </w:pPr>
      <w:del w:id="134" w:author="Emma Blanchoud" w:date="2024-03-05T15:36:00Z">
        <w:r>
          <w:fldChar w:fldCharType="begin"/>
        </w:r>
        <w:r>
          <w:delInstrText>HYPERLINK \l "_Toc160442284" \h</w:delInstrText>
        </w:r>
        <w:r>
          <w:fldChar w:fldCharType="separate"/>
        </w:r>
        <w:r>
          <w:rPr>
            <w:rStyle w:val="Sautdindex"/>
            <w:webHidden/>
          </w:rPr>
          <w:delText>7.1</w:delText>
        </w:r>
        <w:r>
          <w:rPr>
            <w:rStyle w:val="Sautdindex"/>
            <w:rFonts w:eastAsiaTheme="minorEastAsia" w:cstheme="minorBidi"/>
            <w:sz w:val="22"/>
          </w:rPr>
          <w:tab/>
        </w:r>
        <w:r>
          <w:rPr>
            <w:rStyle w:val="Sautdindex"/>
          </w:rPr>
          <w:delText>Bilan des fonctionnalités demandées</w:delText>
        </w:r>
        <w:r>
          <w:rPr>
            <w:webHidden/>
          </w:rPr>
          <w:fldChar w:fldCharType="begin"/>
        </w:r>
        <w:r>
          <w:rPr>
            <w:webHidden/>
          </w:rPr>
          <w:delInstrText>PAGEREF _Toc160442284 \h</w:delInstrText>
        </w:r>
        <w:r>
          <w:rPr>
            <w:webHidden/>
          </w:rPr>
        </w:r>
        <w:r>
          <w:rPr>
            <w:webHidden/>
          </w:rPr>
          <w:fldChar w:fldCharType="separate"/>
        </w:r>
        <w:r>
          <w:rPr>
            <w:rStyle w:val="Sautdindex"/>
          </w:rPr>
          <w:tab/>
          <w:delText>10</w:delText>
        </w:r>
        <w:r>
          <w:rPr>
            <w:webHidden/>
          </w:rPr>
          <w:fldChar w:fldCharType="end"/>
        </w:r>
        <w:r>
          <w:fldChar w:fldCharType="end"/>
        </w:r>
      </w:del>
    </w:p>
    <w:p w14:paraId="15C847F8" w14:textId="77777777" w:rsidR="0055777D" w:rsidRDefault="00000000">
      <w:pPr>
        <w:pStyle w:val="TM2"/>
        <w:tabs>
          <w:tab w:val="left" w:pos="800"/>
          <w:tab w:val="right" w:leader="dot" w:pos="9060"/>
        </w:tabs>
        <w:rPr>
          <w:del w:id="135" w:author="Emma Blanchoud" w:date="2024-03-05T15:36:00Z"/>
          <w:rFonts w:eastAsiaTheme="minorEastAsia" w:cstheme="minorBidi"/>
          <w:smallCaps/>
          <w:sz w:val="22"/>
        </w:rPr>
      </w:pPr>
      <w:del w:id="136" w:author="Emma Blanchoud" w:date="2024-03-05T15:36:00Z">
        <w:r>
          <w:fldChar w:fldCharType="begin"/>
        </w:r>
        <w:r>
          <w:delInstrText>HYPERLINK \l "_Toc160442285" \h</w:delInstrText>
        </w:r>
        <w:r>
          <w:fldChar w:fldCharType="separate"/>
        </w:r>
        <w:r>
          <w:rPr>
            <w:rStyle w:val="Sautdindex"/>
            <w:webHidden/>
          </w:rPr>
          <w:delText>7.2</w:delText>
        </w:r>
        <w:r>
          <w:rPr>
            <w:rStyle w:val="Sautdindex"/>
            <w:rFonts w:eastAsiaTheme="minorEastAsia" w:cstheme="minorBidi"/>
            <w:sz w:val="22"/>
          </w:rPr>
          <w:tab/>
        </w:r>
        <w:r>
          <w:rPr>
            <w:rStyle w:val="Sautdindex"/>
          </w:rPr>
          <w:delText>Bilan de la planification</w:delText>
        </w:r>
        <w:r>
          <w:rPr>
            <w:webHidden/>
          </w:rPr>
          <w:fldChar w:fldCharType="begin"/>
        </w:r>
        <w:r>
          <w:rPr>
            <w:webHidden/>
          </w:rPr>
          <w:delInstrText>PAGEREF _Toc160442285 \h</w:delInstrText>
        </w:r>
        <w:r>
          <w:rPr>
            <w:webHidden/>
          </w:rPr>
        </w:r>
        <w:r>
          <w:rPr>
            <w:webHidden/>
          </w:rPr>
          <w:fldChar w:fldCharType="separate"/>
        </w:r>
        <w:r>
          <w:rPr>
            <w:rStyle w:val="Sautdindex"/>
          </w:rPr>
          <w:tab/>
          <w:delText>10</w:delText>
        </w:r>
        <w:r>
          <w:rPr>
            <w:webHidden/>
          </w:rPr>
          <w:fldChar w:fldCharType="end"/>
        </w:r>
        <w:r>
          <w:fldChar w:fldCharType="end"/>
        </w:r>
      </w:del>
    </w:p>
    <w:p w14:paraId="3F7DBFA6" w14:textId="77777777" w:rsidR="0055777D" w:rsidRDefault="00000000">
      <w:pPr>
        <w:pStyle w:val="TM2"/>
        <w:tabs>
          <w:tab w:val="left" w:pos="800"/>
          <w:tab w:val="right" w:leader="dot" w:pos="9060"/>
        </w:tabs>
        <w:rPr>
          <w:del w:id="137" w:author="Emma Blanchoud" w:date="2024-03-05T15:36:00Z"/>
          <w:rFonts w:eastAsiaTheme="minorEastAsia" w:cstheme="minorBidi"/>
          <w:smallCaps/>
          <w:sz w:val="22"/>
        </w:rPr>
      </w:pPr>
      <w:del w:id="138" w:author="Emma Blanchoud" w:date="2024-03-05T15:36:00Z">
        <w:r>
          <w:fldChar w:fldCharType="begin"/>
        </w:r>
        <w:r>
          <w:delInstrText>HYPERLINK \l "_Toc160442286" \h</w:delInstrText>
        </w:r>
        <w:r>
          <w:fldChar w:fldCharType="separate"/>
        </w:r>
        <w:r>
          <w:rPr>
            <w:rStyle w:val="Sautdindex"/>
            <w:webHidden/>
          </w:rPr>
          <w:delText>7.3</w:delText>
        </w:r>
        <w:r>
          <w:rPr>
            <w:rStyle w:val="Sautdindex"/>
            <w:rFonts w:eastAsiaTheme="minorEastAsia" w:cstheme="minorBidi"/>
            <w:sz w:val="22"/>
          </w:rPr>
          <w:tab/>
        </w:r>
        <w:r>
          <w:rPr>
            <w:rStyle w:val="Sautdindex"/>
          </w:rPr>
          <w:delText>Bilan personnel</w:delText>
        </w:r>
        <w:r>
          <w:rPr>
            <w:webHidden/>
          </w:rPr>
          <w:fldChar w:fldCharType="begin"/>
        </w:r>
        <w:r>
          <w:rPr>
            <w:webHidden/>
          </w:rPr>
          <w:delInstrText>PAGEREF _Toc160442286 \h</w:delInstrText>
        </w:r>
        <w:r>
          <w:rPr>
            <w:webHidden/>
          </w:rPr>
        </w:r>
        <w:r>
          <w:rPr>
            <w:webHidden/>
          </w:rPr>
          <w:fldChar w:fldCharType="separate"/>
        </w:r>
        <w:r>
          <w:rPr>
            <w:rStyle w:val="Sautdindex"/>
          </w:rPr>
          <w:tab/>
          <w:delText>10</w:delText>
        </w:r>
        <w:r>
          <w:rPr>
            <w:webHidden/>
          </w:rPr>
          <w:fldChar w:fldCharType="end"/>
        </w:r>
        <w:r>
          <w:fldChar w:fldCharType="end"/>
        </w:r>
      </w:del>
    </w:p>
    <w:p w14:paraId="562E12E1" w14:textId="77777777" w:rsidR="0055777D" w:rsidRDefault="00000000">
      <w:pPr>
        <w:pStyle w:val="TM1"/>
        <w:tabs>
          <w:tab w:val="left" w:pos="400"/>
          <w:tab w:val="right" w:leader="dot" w:pos="9060"/>
        </w:tabs>
        <w:rPr>
          <w:del w:id="139" w:author="Emma Blanchoud" w:date="2024-03-05T15:36:00Z"/>
          <w:rFonts w:eastAsiaTheme="minorEastAsia" w:cstheme="minorBidi"/>
          <w:b/>
          <w:bCs/>
          <w:caps/>
          <w:sz w:val="22"/>
        </w:rPr>
      </w:pPr>
      <w:del w:id="140" w:author="Emma Blanchoud" w:date="2024-03-05T15:36:00Z">
        <w:r>
          <w:fldChar w:fldCharType="begin"/>
        </w:r>
        <w:r>
          <w:delInstrText>HYPERLINK \l "_Toc160442287" \h</w:delInstrText>
        </w:r>
        <w:r>
          <w:fldChar w:fldCharType="separate"/>
        </w:r>
        <w:r>
          <w:rPr>
            <w:rStyle w:val="Sautdindex"/>
            <w:webHidden/>
          </w:rPr>
          <w:delText>8</w:delText>
        </w:r>
        <w:r>
          <w:rPr>
            <w:rStyle w:val="Sautdindex"/>
            <w:rFonts w:eastAsiaTheme="minorEastAsia" w:cstheme="minorBidi"/>
            <w:sz w:val="22"/>
          </w:rPr>
          <w:tab/>
        </w:r>
        <w:r>
          <w:rPr>
            <w:rStyle w:val="Sautdindex"/>
          </w:rPr>
          <w:delText>Divers</w:delText>
        </w:r>
        <w:r>
          <w:rPr>
            <w:webHidden/>
          </w:rPr>
          <w:fldChar w:fldCharType="begin"/>
        </w:r>
        <w:r>
          <w:rPr>
            <w:webHidden/>
          </w:rPr>
          <w:delInstrText>PAGEREF _Toc160442287 \h</w:delInstrText>
        </w:r>
        <w:r>
          <w:rPr>
            <w:webHidden/>
          </w:rPr>
        </w:r>
        <w:r>
          <w:rPr>
            <w:webHidden/>
          </w:rPr>
          <w:fldChar w:fldCharType="separate"/>
        </w:r>
        <w:r>
          <w:rPr>
            <w:rStyle w:val="Sautdindex"/>
          </w:rPr>
          <w:tab/>
          <w:delText>10</w:delText>
        </w:r>
        <w:r>
          <w:rPr>
            <w:webHidden/>
          </w:rPr>
          <w:fldChar w:fldCharType="end"/>
        </w:r>
        <w:r>
          <w:fldChar w:fldCharType="end"/>
        </w:r>
      </w:del>
    </w:p>
    <w:p w14:paraId="409717D5" w14:textId="77777777" w:rsidR="0055777D" w:rsidRDefault="00000000">
      <w:pPr>
        <w:pStyle w:val="TM2"/>
        <w:tabs>
          <w:tab w:val="left" w:pos="800"/>
          <w:tab w:val="right" w:leader="dot" w:pos="9060"/>
        </w:tabs>
        <w:rPr>
          <w:del w:id="141" w:author="Emma Blanchoud" w:date="2024-03-05T15:36:00Z"/>
          <w:rFonts w:eastAsiaTheme="minorEastAsia" w:cstheme="minorBidi"/>
          <w:smallCaps/>
          <w:sz w:val="22"/>
        </w:rPr>
      </w:pPr>
      <w:del w:id="142" w:author="Emma Blanchoud" w:date="2024-03-05T15:36:00Z">
        <w:r>
          <w:fldChar w:fldCharType="begin"/>
        </w:r>
        <w:r>
          <w:delInstrText>HYPERLINK \l "_Toc160442288" \h</w:delInstrText>
        </w:r>
        <w:r>
          <w:fldChar w:fldCharType="separate"/>
        </w:r>
        <w:r>
          <w:rPr>
            <w:rStyle w:val="Sautdindex"/>
            <w:webHidden/>
          </w:rPr>
          <w:delText>8.1</w:delText>
        </w:r>
        <w:r>
          <w:rPr>
            <w:rStyle w:val="Sautdindex"/>
            <w:rFonts w:eastAsiaTheme="minorEastAsia" w:cstheme="minorBidi"/>
            <w:sz w:val="22"/>
          </w:rPr>
          <w:tab/>
        </w:r>
        <w:r>
          <w:rPr>
            <w:rStyle w:val="Sautdindex"/>
          </w:rPr>
          <w:delText>Journal de travail</w:delText>
        </w:r>
        <w:r>
          <w:rPr>
            <w:webHidden/>
          </w:rPr>
          <w:fldChar w:fldCharType="begin"/>
        </w:r>
        <w:r>
          <w:rPr>
            <w:webHidden/>
          </w:rPr>
          <w:delInstrText>PAGEREF _Toc160442288 \h</w:delInstrText>
        </w:r>
        <w:r>
          <w:rPr>
            <w:webHidden/>
          </w:rPr>
        </w:r>
        <w:r>
          <w:rPr>
            <w:webHidden/>
          </w:rPr>
          <w:fldChar w:fldCharType="separate"/>
        </w:r>
        <w:r>
          <w:rPr>
            <w:rStyle w:val="Sautdindex"/>
          </w:rPr>
          <w:tab/>
          <w:delText>10</w:delText>
        </w:r>
        <w:r>
          <w:rPr>
            <w:webHidden/>
          </w:rPr>
          <w:fldChar w:fldCharType="end"/>
        </w:r>
        <w:r>
          <w:fldChar w:fldCharType="end"/>
        </w:r>
      </w:del>
    </w:p>
    <w:p w14:paraId="7F7A14E6" w14:textId="77777777" w:rsidR="0055777D" w:rsidRDefault="00000000">
      <w:pPr>
        <w:pStyle w:val="TM2"/>
        <w:tabs>
          <w:tab w:val="left" w:pos="800"/>
          <w:tab w:val="right" w:leader="dot" w:pos="9060"/>
        </w:tabs>
        <w:rPr>
          <w:del w:id="143" w:author="Emma Blanchoud" w:date="2024-03-05T15:36:00Z"/>
          <w:rFonts w:eastAsiaTheme="minorEastAsia" w:cstheme="minorBidi"/>
          <w:smallCaps/>
          <w:sz w:val="22"/>
        </w:rPr>
      </w:pPr>
      <w:del w:id="144" w:author="Emma Blanchoud" w:date="2024-03-05T15:36:00Z">
        <w:r>
          <w:fldChar w:fldCharType="begin"/>
        </w:r>
        <w:r>
          <w:delInstrText>HYPERLINK \l "_Toc160442289" \h</w:delInstrText>
        </w:r>
        <w:r>
          <w:fldChar w:fldCharType="separate"/>
        </w:r>
        <w:r>
          <w:rPr>
            <w:rStyle w:val="Sautdindex"/>
            <w:webHidden/>
          </w:rPr>
          <w:delText>8.2</w:delText>
        </w:r>
        <w:r>
          <w:rPr>
            <w:rStyle w:val="Sautdindex"/>
            <w:rFonts w:eastAsiaTheme="minorEastAsia" w:cstheme="minorBidi"/>
            <w:sz w:val="22"/>
          </w:rPr>
          <w:tab/>
        </w:r>
        <w:r>
          <w:rPr>
            <w:rStyle w:val="Sautdindex"/>
          </w:rPr>
          <w:delText>Bibliographie</w:delText>
        </w:r>
        <w:r>
          <w:rPr>
            <w:webHidden/>
          </w:rPr>
          <w:fldChar w:fldCharType="begin"/>
        </w:r>
        <w:r>
          <w:rPr>
            <w:webHidden/>
          </w:rPr>
          <w:delInstrText>PAGEREF _Toc160442289 \h</w:delInstrText>
        </w:r>
        <w:r>
          <w:rPr>
            <w:webHidden/>
          </w:rPr>
        </w:r>
        <w:r>
          <w:rPr>
            <w:webHidden/>
          </w:rPr>
          <w:fldChar w:fldCharType="separate"/>
        </w:r>
        <w:r>
          <w:rPr>
            <w:rStyle w:val="Sautdindex"/>
          </w:rPr>
          <w:tab/>
          <w:delText>10</w:delText>
        </w:r>
        <w:r>
          <w:rPr>
            <w:webHidden/>
          </w:rPr>
          <w:fldChar w:fldCharType="end"/>
        </w:r>
        <w:r>
          <w:fldChar w:fldCharType="end"/>
        </w:r>
      </w:del>
    </w:p>
    <w:p w14:paraId="0980C98C" w14:textId="77777777" w:rsidR="0055777D" w:rsidRDefault="00000000">
      <w:pPr>
        <w:pStyle w:val="TM2"/>
        <w:tabs>
          <w:tab w:val="left" w:pos="800"/>
          <w:tab w:val="right" w:leader="dot" w:pos="9060"/>
        </w:tabs>
        <w:rPr>
          <w:del w:id="145" w:author="Emma Blanchoud" w:date="2024-03-05T15:36:00Z"/>
          <w:rFonts w:eastAsiaTheme="minorEastAsia" w:cstheme="minorBidi"/>
          <w:smallCaps/>
          <w:sz w:val="22"/>
        </w:rPr>
      </w:pPr>
      <w:del w:id="146" w:author="Emma Blanchoud" w:date="2024-03-05T15:36:00Z">
        <w:r>
          <w:fldChar w:fldCharType="begin"/>
        </w:r>
        <w:r>
          <w:delInstrText>HYPERLINK \l "_Toc160442290" \h</w:delInstrText>
        </w:r>
        <w:r>
          <w:fldChar w:fldCharType="separate"/>
        </w:r>
        <w:r>
          <w:rPr>
            <w:rStyle w:val="Sautdindex"/>
            <w:webHidden/>
          </w:rPr>
          <w:delText>8.3</w:delText>
        </w:r>
        <w:r>
          <w:rPr>
            <w:rStyle w:val="Sautdindex"/>
            <w:rFonts w:eastAsiaTheme="minorEastAsia" w:cstheme="minorBidi"/>
            <w:sz w:val="22"/>
          </w:rPr>
          <w:tab/>
        </w:r>
        <w:r>
          <w:rPr>
            <w:rStyle w:val="Sautdindex"/>
          </w:rPr>
          <w:delText>Webographie</w:delText>
        </w:r>
        <w:r>
          <w:rPr>
            <w:webHidden/>
          </w:rPr>
          <w:fldChar w:fldCharType="begin"/>
        </w:r>
        <w:r>
          <w:rPr>
            <w:webHidden/>
          </w:rPr>
          <w:delInstrText>PAGEREF _Toc160442290 \h</w:delInstrText>
        </w:r>
        <w:r>
          <w:rPr>
            <w:webHidden/>
          </w:rPr>
        </w:r>
        <w:r>
          <w:rPr>
            <w:webHidden/>
          </w:rPr>
          <w:fldChar w:fldCharType="separate"/>
        </w:r>
        <w:r>
          <w:rPr>
            <w:rStyle w:val="Sautdindex"/>
          </w:rPr>
          <w:tab/>
          <w:delText>11</w:delText>
        </w:r>
        <w:r>
          <w:rPr>
            <w:webHidden/>
          </w:rPr>
          <w:fldChar w:fldCharType="end"/>
        </w:r>
        <w:r>
          <w:fldChar w:fldCharType="end"/>
        </w:r>
      </w:del>
    </w:p>
    <w:p w14:paraId="47641DDA" w14:textId="77777777" w:rsidR="0055777D" w:rsidRDefault="00000000">
      <w:pPr>
        <w:pStyle w:val="TM1"/>
        <w:tabs>
          <w:tab w:val="left" w:pos="400"/>
          <w:tab w:val="right" w:leader="dot" w:pos="9060"/>
        </w:tabs>
        <w:rPr>
          <w:del w:id="147" w:author="Emma Blanchoud" w:date="2024-03-05T15:36:00Z"/>
          <w:rFonts w:eastAsiaTheme="minorEastAsia" w:cstheme="minorBidi"/>
          <w:b/>
          <w:bCs/>
          <w:caps/>
          <w:sz w:val="22"/>
        </w:rPr>
      </w:pPr>
      <w:del w:id="148" w:author="Emma Blanchoud" w:date="2024-03-05T15:36:00Z">
        <w:r>
          <w:fldChar w:fldCharType="begin"/>
        </w:r>
        <w:r>
          <w:delInstrText>HYPERLINK \l "_Toc160442291" \h</w:delInstrText>
        </w:r>
        <w:r>
          <w:fldChar w:fldCharType="separate"/>
        </w:r>
        <w:r>
          <w:rPr>
            <w:rStyle w:val="Sautdindex"/>
            <w:webHidden/>
          </w:rPr>
          <w:delText>9</w:delText>
        </w:r>
        <w:r>
          <w:rPr>
            <w:rStyle w:val="Sautdindex"/>
            <w:rFonts w:eastAsiaTheme="minorEastAsia" w:cstheme="minorBidi"/>
            <w:sz w:val="22"/>
          </w:rPr>
          <w:tab/>
        </w:r>
        <w:r>
          <w:rPr>
            <w:rStyle w:val="Sautdindex"/>
          </w:rPr>
          <w:delText>Annexes</w:delText>
        </w:r>
        <w:r>
          <w:rPr>
            <w:webHidden/>
          </w:rPr>
          <w:fldChar w:fldCharType="begin"/>
        </w:r>
        <w:r>
          <w:rPr>
            <w:webHidden/>
          </w:rPr>
          <w:delInstrText>PAGEREF _Toc160442291 \h</w:delInstrText>
        </w:r>
        <w:r>
          <w:rPr>
            <w:webHidden/>
          </w:rPr>
        </w:r>
        <w:r>
          <w:rPr>
            <w:webHidden/>
          </w:rPr>
          <w:fldChar w:fldCharType="separate"/>
        </w:r>
        <w:r>
          <w:rPr>
            <w:rStyle w:val="Sautdindex"/>
          </w:rPr>
          <w:tab/>
          <w:delText>11</w:delText>
        </w:r>
        <w:r>
          <w:rPr>
            <w:webHidden/>
          </w:rPr>
          <w:fldChar w:fldCharType="end"/>
        </w:r>
        <w:r>
          <w:fldChar w:fldCharType="end"/>
        </w:r>
        <w:r>
          <w:rPr>
            <w:rStyle w:val="Sautdindex"/>
          </w:rPr>
          <w:fldChar w:fldCharType="end"/>
        </w:r>
      </w:del>
    </w:p>
    <w:p w14:paraId="66DA09FC" w14:textId="77777777" w:rsidR="0055777D" w:rsidRDefault="00000000">
      <w:pPr>
        <w:rPr>
          <w:del w:id="149" w:author="Emma Blanchoud" w:date="2024-03-05T15:36:00Z"/>
        </w:rPr>
      </w:pPr>
      <w:del w:id="150" w:author="Emma Blanchoud" w:date="2024-03-05T15:36:00Z">
        <w:r>
          <w:br w:type="page"/>
        </w:r>
      </w:del>
    </w:p>
    <w:p w14:paraId="55BE07ED" w14:textId="77777777" w:rsidR="0055777D" w:rsidRDefault="00000000">
      <w:pPr>
        <w:pStyle w:val="Titre1"/>
        <w:numPr>
          <w:ilvl w:val="0"/>
          <w:numId w:val="9"/>
        </w:numPr>
        <w:suppressAutoHyphens/>
        <w:spacing w:before="180" w:after="60" w:line="240" w:lineRule="auto"/>
        <w:rPr>
          <w:del w:id="151" w:author="Emma Blanchoud" w:date="2024-03-05T15:36:00Z"/>
        </w:rPr>
      </w:pPr>
      <w:bookmarkStart w:id="152" w:name="_Toc160442258"/>
      <w:bookmarkStart w:id="153" w:name="_Toc165969637"/>
      <w:bookmarkStart w:id="154" w:name="_Toc532179955"/>
      <w:del w:id="155" w:author="Emma Blanchoud" w:date="2024-03-05T15:36:00Z">
        <w:r>
          <w:delText>Spécifications</w:delText>
        </w:r>
        <w:bookmarkEnd w:id="152"/>
        <w:bookmarkEnd w:id="153"/>
        <w:bookmarkEnd w:id="154"/>
      </w:del>
    </w:p>
    <w:p w14:paraId="7642E0D7" w14:textId="77777777" w:rsidR="0055777D" w:rsidRDefault="0055777D">
      <w:pPr>
        <w:pStyle w:val="Corpsdetexte"/>
        <w:rPr>
          <w:del w:id="156" w:author="Emma Blanchoud" w:date="2024-03-05T15:36:00Z"/>
        </w:rPr>
      </w:pPr>
    </w:p>
    <w:p w14:paraId="7EB89ED3" w14:textId="77777777" w:rsidR="0055777D" w:rsidRDefault="00000000">
      <w:pPr>
        <w:pStyle w:val="Titre2"/>
        <w:keepLines w:val="0"/>
        <w:numPr>
          <w:ilvl w:val="1"/>
          <w:numId w:val="9"/>
        </w:numPr>
        <w:suppressAutoHyphens/>
        <w:spacing w:before="120" w:after="60" w:line="240" w:lineRule="auto"/>
        <w:rPr>
          <w:del w:id="157" w:author="Emma Blanchoud" w:date="2024-03-05T15:36:00Z"/>
        </w:rPr>
      </w:pPr>
      <w:bookmarkStart w:id="158" w:name="_Toc160442259"/>
      <w:del w:id="159" w:author="Emma Blanchoud" w:date="2024-03-05T15:36:00Z">
        <w:r>
          <w:delText>Titre</w:delText>
        </w:r>
        <w:bookmarkEnd w:id="158"/>
      </w:del>
    </w:p>
    <w:p w14:paraId="0BB1F546" w14:textId="77777777" w:rsidR="0055777D" w:rsidRDefault="0055777D">
      <w:pPr>
        <w:pStyle w:val="Retraitcorpsdetexte"/>
        <w:rPr>
          <w:del w:id="160" w:author="Emma Blanchoud" w:date="2024-03-05T15:36:00Z"/>
        </w:rPr>
      </w:pPr>
    </w:p>
    <w:p w14:paraId="6D7DA5A1" w14:textId="451B3235" w:rsidR="001B20B7" w:rsidRDefault="00000000">
      <w:pPr>
        <w:spacing w:after="358"/>
        <w:rPr>
          <w:ins w:id="161" w:author="Emma Blanchoud" w:date="2024-03-05T15:36:00Z"/>
        </w:rPr>
      </w:pPr>
      <w:ins w:id="162" w:author="Emma Blanchoud" w:date="2024-03-05T15:36:00Z">
        <w:r>
          <w:t xml:space="preserve"> </w:t>
        </w:r>
      </w:ins>
    </w:p>
    <w:p w14:paraId="08480E3F" w14:textId="77777777" w:rsidR="001B20B7" w:rsidRDefault="00000000">
      <w:pPr>
        <w:numPr>
          <w:ilvl w:val="0"/>
          <w:numId w:val="1"/>
        </w:numPr>
        <w:spacing w:after="128" w:line="248" w:lineRule="auto"/>
        <w:ind w:hanging="401"/>
        <w:rPr>
          <w:ins w:id="163" w:author="Emma Blanchoud" w:date="2024-03-05T15:36:00Z"/>
        </w:rPr>
      </w:pPr>
      <w:ins w:id="164" w:author="Emma Blanchoud" w:date="2024-03-05T15:36:00Z">
        <w:r>
          <w:rPr>
            <w:rFonts w:ascii="Century Gothic" w:eastAsia="Century Gothic" w:hAnsi="Century Gothic" w:cs="Century Gothic"/>
            <w:b/>
            <w:sz w:val="20"/>
          </w:rPr>
          <w:t>SPÉCIFICATIONS.............................................................................................................................. 3</w:t>
        </w:r>
        <w:r>
          <w:rPr>
            <w:rFonts w:ascii="Century Gothic" w:eastAsia="Century Gothic" w:hAnsi="Century Gothic" w:cs="Century Gothic"/>
          </w:rPr>
          <w:t xml:space="preserve"> </w:t>
        </w:r>
        <w:r>
          <w:t xml:space="preserve"> </w:t>
        </w:r>
      </w:ins>
    </w:p>
    <w:p w14:paraId="4F574AFF" w14:textId="77777777" w:rsidR="001B20B7" w:rsidRDefault="00000000">
      <w:pPr>
        <w:numPr>
          <w:ilvl w:val="1"/>
          <w:numId w:val="1"/>
        </w:numPr>
        <w:spacing w:after="0"/>
        <w:ind w:hanging="523"/>
        <w:jc w:val="both"/>
        <w:rPr>
          <w:ins w:id="165" w:author="Emma Blanchoud" w:date="2024-03-05T15:36:00Z"/>
        </w:rPr>
      </w:pPr>
      <w:ins w:id="166" w:author="Emma Blanchoud" w:date="2024-03-05T15:36:00Z">
        <w:r>
          <w:rPr>
            <w:rFonts w:ascii="Century Gothic" w:eastAsia="Century Gothic" w:hAnsi="Century Gothic" w:cs="Century Gothic"/>
            <w:sz w:val="20"/>
          </w:rPr>
          <w:t>T</w:t>
        </w:r>
        <w:r>
          <w:rPr>
            <w:rFonts w:ascii="Century Gothic" w:eastAsia="Century Gothic" w:hAnsi="Century Gothic" w:cs="Century Gothic"/>
            <w:sz w:val="16"/>
          </w:rPr>
          <w:t>ITRE</w:t>
        </w:r>
        <w:r>
          <w:rPr>
            <w:rFonts w:ascii="Century Gothic" w:eastAsia="Century Gothic" w:hAnsi="Century Gothic" w:cs="Century Gothic"/>
            <w:sz w:val="20"/>
          </w:rPr>
          <w:t xml:space="preserve"> </w:t>
        </w:r>
      </w:ins>
    </w:p>
    <w:p w14:paraId="62E4F6BF" w14:textId="77777777" w:rsidR="001B20B7" w:rsidRDefault="00000000">
      <w:pPr>
        <w:spacing w:after="5" w:line="265" w:lineRule="auto"/>
        <w:ind w:left="218" w:hanging="10"/>
        <w:rPr>
          <w:ins w:id="167" w:author="Emma Blanchoud" w:date="2024-03-05T15:36:00Z"/>
        </w:rPr>
      </w:pPr>
      <w:ins w:id="168" w:author="Emma Blanchoud" w:date="2024-03-05T15:36:00Z">
        <w:r>
          <w:rPr>
            <w:rFonts w:ascii="Century Gothic" w:eastAsia="Century Gothic" w:hAnsi="Century Gothic" w:cs="Century Gothic"/>
            <w:sz w:val="20"/>
          </w:rPr>
          <w:t>.................................................................................................................................................. 3</w:t>
        </w:r>
        <w:r>
          <w:rPr>
            <w:rFonts w:ascii="Century Gothic" w:eastAsia="Century Gothic" w:hAnsi="Century Gothic" w:cs="Century Gothic"/>
          </w:rPr>
          <w:t xml:space="preserve"> </w:t>
        </w:r>
        <w:r>
          <w:rPr>
            <w:rFonts w:ascii="Century Gothic" w:eastAsia="Century Gothic" w:hAnsi="Century Gothic" w:cs="Century Gothic"/>
            <w:sz w:val="20"/>
          </w:rPr>
          <w:t>1.2</w:t>
        </w:r>
        <w:r>
          <w:rPr>
            <w:rFonts w:ascii="Century Gothic" w:eastAsia="Century Gothic" w:hAnsi="Century Gothic" w:cs="Century Gothic"/>
          </w:rPr>
          <w:t xml:space="preserve"> </w:t>
        </w:r>
      </w:ins>
    </w:p>
    <w:p w14:paraId="04DADCA0" w14:textId="77777777" w:rsidR="001B20B7" w:rsidRDefault="00000000">
      <w:pPr>
        <w:spacing w:after="5" w:line="265" w:lineRule="auto"/>
        <w:ind w:left="218" w:hanging="10"/>
        <w:rPr>
          <w:ins w:id="169" w:author="Emma Blanchoud" w:date="2024-03-05T15:36:00Z"/>
        </w:rPr>
      </w:pPr>
      <w:ins w:id="170" w:author="Emma Blanchoud" w:date="2024-03-05T15:36:00Z">
        <w:r>
          <w:rPr>
            <w:rFonts w:ascii="Century Gothic" w:eastAsia="Century Gothic" w:hAnsi="Century Gothic" w:cs="Century Gothic"/>
            <w:sz w:val="20"/>
          </w:rPr>
          <w:t>D</w:t>
        </w:r>
        <w:r>
          <w:rPr>
            <w:rFonts w:ascii="Century Gothic" w:eastAsia="Century Gothic" w:hAnsi="Century Gothic" w:cs="Century Gothic"/>
            <w:sz w:val="16"/>
          </w:rPr>
          <w:t>ESCRIPTION</w:t>
        </w:r>
        <w:r>
          <w:rPr>
            <w:rFonts w:ascii="Century Gothic" w:eastAsia="Century Gothic" w:hAnsi="Century Gothic" w:cs="Century Gothic"/>
            <w:sz w:val="20"/>
          </w:rPr>
          <w:t xml:space="preserve"> ...................................................................................................................................... 3</w:t>
        </w:r>
        <w:r>
          <w:rPr>
            <w:rFonts w:ascii="Century Gothic" w:eastAsia="Century Gothic" w:hAnsi="Century Gothic" w:cs="Century Gothic"/>
          </w:rPr>
          <w:t xml:space="preserve"> </w:t>
        </w:r>
      </w:ins>
    </w:p>
    <w:p w14:paraId="5B4E946E" w14:textId="77777777" w:rsidR="001B20B7" w:rsidRDefault="00000000">
      <w:pPr>
        <w:spacing w:after="5" w:line="265" w:lineRule="auto"/>
        <w:ind w:left="218" w:hanging="10"/>
        <w:rPr>
          <w:ins w:id="171" w:author="Emma Blanchoud" w:date="2024-03-05T15:36:00Z"/>
        </w:rPr>
      </w:pPr>
      <w:ins w:id="172" w:author="Emma Blanchoud" w:date="2024-03-05T15:36:00Z">
        <w:r>
          <w:rPr>
            <w:rFonts w:ascii="Century Gothic" w:eastAsia="Century Gothic" w:hAnsi="Century Gothic" w:cs="Century Gothic"/>
            <w:sz w:val="20"/>
          </w:rPr>
          <w:t>1.3</w:t>
        </w:r>
        <w:r>
          <w:rPr>
            <w:rFonts w:ascii="Century Gothic" w:eastAsia="Century Gothic" w:hAnsi="Century Gothic" w:cs="Century Gothic"/>
          </w:rPr>
          <w:t xml:space="preserve"> </w:t>
        </w:r>
        <w:r>
          <w:rPr>
            <w:rFonts w:ascii="Century Gothic" w:eastAsia="Century Gothic" w:hAnsi="Century Gothic" w:cs="Century Gothic"/>
            <w:sz w:val="20"/>
          </w:rPr>
          <w:t>M</w:t>
        </w:r>
        <w:r>
          <w:rPr>
            <w:rFonts w:ascii="Century Gothic" w:eastAsia="Century Gothic" w:hAnsi="Century Gothic" w:cs="Century Gothic"/>
            <w:sz w:val="16"/>
          </w:rPr>
          <w:t>ATÉRIEL ET LOGICIELS À DISPOSITION</w:t>
        </w:r>
        <w:r>
          <w:rPr>
            <w:rFonts w:ascii="Century Gothic" w:eastAsia="Century Gothic" w:hAnsi="Century Gothic" w:cs="Century Gothic"/>
            <w:sz w:val="20"/>
          </w:rPr>
          <w:t xml:space="preserve"> .................................................................................................. </w:t>
        </w:r>
      </w:ins>
    </w:p>
    <w:p w14:paraId="70A1238A" w14:textId="77777777" w:rsidR="001B20B7" w:rsidRDefault="00000000">
      <w:pPr>
        <w:spacing w:after="5" w:line="265" w:lineRule="auto"/>
        <w:ind w:left="218" w:hanging="10"/>
        <w:rPr>
          <w:ins w:id="173" w:author="Emma Blanchoud" w:date="2024-03-05T15:36:00Z"/>
        </w:rPr>
      </w:pPr>
      <w:ins w:id="174" w:author="Emma Blanchoud" w:date="2024-03-05T15:36:00Z">
        <w:r>
          <w:rPr>
            <w:rFonts w:ascii="Century Gothic" w:eastAsia="Century Gothic" w:hAnsi="Century Gothic" w:cs="Century Gothic"/>
            <w:sz w:val="20"/>
          </w:rPr>
          <w:t>3</w:t>
        </w:r>
        <w:r>
          <w:rPr>
            <w:rFonts w:ascii="Century Gothic" w:eastAsia="Century Gothic" w:hAnsi="Century Gothic" w:cs="Century Gothic"/>
          </w:rPr>
          <w:t xml:space="preserve"> </w:t>
        </w:r>
        <w:r>
          <w:rPr>
            <w:rFonts w:ascii="Century Gothic" w:eastAsia="Century Gothic" w:hAnsi="Century Gothic" w:cs="Century Gothic"/>
            <w:sz w:val="20"/>
          </w:rPr>
          <w:t>1.4</w:t>
        </w:r>
        <w:r>
          <w:rPr>
            <w:rFonts w:ascii="Century Gothic" w:eastAsia="Century Gothic" w:hAnsi="Century Gothic" w:cs="Century Gothic"/>
          </w:rPr>
          <w:t xml:space="preserve"> </w:t>
        </w:r>
      </w:ins>
    </w:p>
    <w:sdt>
      <w:sdtPr>
        <w:rPr>
          <w:rFonts w:ascii="Calibri" w:eastAsia="Calibri" w:hAnsi="Calibri" w:cs="Calibri"/>
          <w:sz w:val="22"/>
        </w:rPr>
        <w:id w:val="2103825640"/>
        <w:docPartObj>
          <w:docPartGallery w:val="Table of Contents"/>
        </w:docPartObj>
      </w:sdtPr>
      <w:sdtContent>
        <w:p w14:paraId="70DD4E54" w14:textId="77777777" w:rsidR="001B20B7" w:rsidRDefault="00000000">
          <w:pPr>
            <w:pStyle w:val="TM2"/>
            <w:tabs>
              <w:tab w:val="right" w:leader="dot" w:pos="9124"/>
            </w:tabs>
            <w:rPr>
              <w:ins w:id="175" w:author="Emma Blanchoud" w:date="2024-03-05T15:36:00Z"/>
            </w:rPr>
          </w:pPr>
          <w:ins w:id="176" w:author="Emma Blanchoud" w:date="2024-03-05T15:36:00Z">
            <w:r>
              <w:fldChar w:fldCharType="begin"/>
            </w:r>
            <w:r>
              <w:instrText xml:space="preserve"> TOC \o "1-2" \h \z \u </w:instrText>
            </w:r>
            <w:r>
              <w:fldChar w:fldCharType="separate"/>
            </w:r>
            <w:r>
              <w:fldChar w:fldCharType="begin"/>
            </w:r>
            <w:r>
              <w:instrText>HYPERLINK \l "_Toc20769" \h</w:instrText>
            </w:r>
            <w:r>
              <w:fldChar w:fldCharType="separate"/>
            </w:r>
            <w:r>
              <w:rPr>
                <w:sz w:val="22"/>
              </w:rPr>
              <w:t xml:space="preserve">  </w:t>
            </w:r>
            <w:r>
              <w:t>P</w:t>
            </w:r>
            <w:r>
              <w:rPr>
                <w:sz w:val="16"/>
              </w:rPr>
              <w:t>RÉREQUIS</w:t>
            </w:r>
            <w:r>
              <w:t>........................................................................................................................................</w:t>
            </w:r>
            <w:r>
              <w:rPr>
                <w:sz w:val="16"/>
              </w:rPr>
              <w:t>CHARGES</w:t>
            </w:r>
            <w:r>
              <w:tab/>
            </w:r>
            <w:r>
              <w:fldChar w:fldCharType="begin"/>
            </w:r>
            <w:r>
              <w:instrText>PAGEREF _Toc20769 \h</w:instrText>
            </w:r>
            <w:r>
              <w:fldChar w:fldCharType="separate"/>
            </w:r>
            <w:r>
              <w:t xml:space="preserve">3  </w:t>
            </w:r>
            <w:r>
              <w:fldChar w:fldCharType="end"/>
            </w:r>
            <w:r>
              <w:fldChar w:fldCharType="end"/>
            </w:r>
          </w:ins>
        </w:p>
        <w:p w14:paraId="7512ED9D" w14:textId="77777777" w:rsidR="001B20B7" w:rsidRDefault="00000000">
          <w:pPr>
            <w:pStyle w:val="TM1"/>
            <w:tabs>
              <w:tab w:val="right" w:leader="dot" w:pos="9124"/>
            </w:tabs>
            <w:rPr>
              <w:ins w:id="177" w:author="Emma Blanchoud" w:date="2024-03-05T15:36:00Z"/>
            </w:rPr>
          </w:pPr>
          <w:ins w:id="178" w:author="Emma Blanchoud" w:date="2024-03-05T15:36:00Z">
            <w:r>
              <w:fldChar w:fldCharType="begin"/>
            </w:r>
            <w:r>
              <w:instrText>HYPERLINK \l "_Toc20770" \h</w:instrText>
            </w:r>
            <w:r>
              <w:fldChar w:fldCharType="separate"/>
            </w:r>
            <w:r>
              <w:rPr>
                <w:rFonts w:ascii="Calibri" w:eastAsia="Calibri" w:hAnsi="Calibri" w:cs="Calibri"/>
                <w:i w:val="0"/>
                <w:sz w:val="22"/>
              </w:rPr>
              <w:t xml:space="preserve">  </w:t>
            </w:r>
            <w:r>
              <w:t>1.5.1</w:t>
            </w:r>
            <w:r>
              <w:rPr>
                <w:i w:val="0"/>
                <w:sz w:val="22"/>
              </w:rPr>
              <w:t xml:space="preserve">   </w:t>
            </w:r>
            <w:r>
              <w:t>Objectifs et portée du projet</w:t>
            </w:r>
            <w:r>
              <w:tab/>
            </w:r>
            <w:r>
              <w:fldChar w:fldCharType="begin"/>
            </w:r>
            <w:r>
              <w:instrText>PAGEREF _Toc20770 \h</w:instrText>
            </w:r>
            <w:r>
              <w:fldChar w:fldCharType="separate"/>
            </w:r>
            <w:r>
              <w:t xml:space="preserve">3  </w:t>
            </w:r>
            <w:r>
              <w:fldChar w:fldCharType="end"/>
            </w:r>
            <w:r>
              <w:fldChar w:fldCharType="end"/>
            </w:r>
          </w:ins>
        </w:p>
        <w:p w14:paraId="72329F09" w14:textId="77777777" w:rsidR="001B20B7" w:rsidRDefault="00000000">
          <w:pPr>
            <w:pStyle w:val="TM1"/>
            <w:tabs>
              <w:tab w:val="right" w:leader="dot" w:pos="9124"/>
            </w:tabs>
            <w:rPr>
              <w:ins w:id="179" w:author="Emma Blanchoud" w:date="2024-03-05T15:36:00Z"/>
            </w:rPr>
          </w:pPr>
          <w:ins w:id="180" w:author="Emma Blanchoud" w:date="2024-03-05T15:36:00Z">
            <w:r>
              <w:fldChar w:fldCharType="begin"/>
            </w:r>
            <w:r>
              <w:instrText>HYPERLINK \l "_Toc20771" \h</w:instrText>
            </w:r>
            <w:r>
              <w:fldChar w:fldCharType="separate"/>
            </w:r>
            <w:r>
              <w:rPr>
                <w:rFonts w:ascii="Calibri" w:eastAsia="Calibri" w:hAnsi="Calibri" w:cs="Calibri"/>
                <w:i w:val="0"/>
                <w:sz w:val="22"/>
              </w:rPr>
              <w:t xml:space="preserve">  </w:t>
            </w:r>
            <w:r>
              <w:t>1.5.2</w:t>
            </w:r>
            <w:r>
              <w:rPr>
                <w:i w:val="0"/>
                <w:sz w:val="22"/>
              </w:rPr>
              <w:t xml:space="preserve">   </w:t>
            </w:r>
            <w:r>
              <w:t>Caractéristiques des utilisateurs et impacts</w:t>
            </w:r>
            <w:r>
              <w:tab/>
            </w:r>
            <w:r>
              <w:fldChar w:fldCharType="begin"/>
            </w:r>
            <w:r>
              <w:instrText>PAGEREF _Toc20771 \h</w:instrText>
            </w:r>
            <w:r>
              <w:fldChar w:fldCharType="separate"/>
            </w:r>
            <w:r>
              <w:t xml:space="preserve">3  </w:t>
            </w:r>
            <w:r>
              <w:fldChar w:fldCharType="end"/>
            </w:r>
            <w:r>
              <w:fldChar w:fldCharType="end"/>
            </w:r>
          </w:ins>
        </w:p>
        <w:p w14:paraId="1B0C17FB" w14:textId="77777777" w:rsidR="001B20B7" w:rsidRDefault="00000000">
          <w:pPr>
            <w:pStyle w:val="TM1"/>
            <w:tabs>
              <w:tab w:val="right" w:leader="dot" w:pos="9124"/>
            </w:tabs>
            <w:rPr>
              <w:ins w:id="181" w:author="Emma Blanchoud" w:date="2024-03-05T15:36:00Z"/>
            </w:rPr>
          </w:pPr>
          <w:ins w:id="182" w:author="Emma Blanchoud" w:date="2024-03-05T15:36:00Z">
            <w:r>
              <w:fldChar w:fldCharType="begin"/>
            </w:r>
            <w:r>
              <w:instrText>HYPERLINK \l "_Toc20772" \h</w:instrText>
            </w:r>
            <w:r>
              <w:fldChar w:fldCharType="separate"/>
            </w:r>
            <w:r>
              <w:rPr>
                <w:rFonts w:ascii="Calibri" w:eastAsia="Calibri" w:hAnsi="Calibri" w:cs="Calibri"/>
                <w:i w:val="0"/>
                <w:sz w:val="22"/>
              </w:rPr>
              <w:t xml:space="preserve">  </w:t>
            </w:r>
            <w:r>
              <w:t>1.5.3</w:t>
            </w:r>
            <w:r>
              <w:rPr>
                <w:i w:val="0"/>
                <w:sz w:val="22"/>
              </w:rPr>
              <w:t xml:space="preserve">   </w:t>
            </w:r>
            <w:r>
              <w:t>Fonctionnalités requises (du point de vue de l’utilisateur)</w:t>
            </w:r>
            <w:r>
              <w:tab/>
            </w:r>
            <w:r>
              <w:fldChar w:fldCharType="begin"/>
            </w:r>
            <w:r>
              <w:instrText>PAGEREF _Toc20772 \h</w:instrText>
            </w:r>
            <w:r>
              <w:fldChar w:fldCharType="separate"/>
            </w:r>
            <w:r>
              <w:t xml:space="preserve">3  </w:t>
            </w:r>
            <w:r>
              <w:fldChar w:fldCharType="end"/>
            </w:r>
            <w:r>
              <w:fldChar w:fldCharType="end"/>
            </w:r>
          </w:ins>
        </w:p>
        <w:p w14:paraId="3A00A777" w14:textId="77777777" w:rsidR="001B20B7" w:rsidRDefault="00000000">
          <w:pPr>
            <w:pStyle w:val="TM1"/>
            <w:tabs>
              <w:tab w:val="right" w:leader="dot" w:pos="9124"/>
            </w:tabs>
            <w:rPr>
              <w:ins w:id="183" w:author="Emma Blanchoud" w:date="2024-03-05T15:36:00Z"/>
            </w:rPr>
          </w:pPr>
          <w:ins w:id="184" w:author="Emma Blanchoud" w:date="2024-03-05T15:36:00Z">
            <w:r>
              <w:fldChar w:fldCharType="begin"/>
            </w:r>
            <w:r>
              <w:instrText>HYPERLINK \l "_Toc20773" \h</w:instrText>
            </w:r>
            <w:r>
              <w:fldChar w:fldCharType="separate"/>
            </w:r>
            <w:r>
              <w:rPr>
                <w:rFonts w:ascii="Calibri" w:eastAsia="Calibri" w:hAnsi="Calibri" w:cs="Calibri"/>
                <w:i w:val="0"/>
                <w:sz w:val="22"/>
              </w:rPr>
              <w:t xml:space="preserve">  </w:t>
            </w:r>
            <w:r>
              <w:t>1.5.4</w:t>
            </w:r>
            <w:r>
              <w:rPr>
                <w:i w:val="0"/>
                <w:sz w:val="22"/>
              </w:rPr>
              <w:t xml:space="preserve">   </w:t>
            </w:r>
            <w:r>
              <w:t>Contraintes</w:t>
            </w:r>
            <w:r>
              <w:tab/>
            </w:r>
            <w:r>
              <w:fldChar w:fldCharType="begin"/>
            </w:r>
            <w:r>
              <w:instrText>PAGEREF _Toc20773 \h</w:instrText>
            </w:r>
            <w:r>
              <w:fldChar w:fldCharType="separate"/>
            </w:r>
            <w:r>
              <w:t xml:space="preserve">3  </w:t>
            </w:r>
            <w:r>
              <w:fldChar w:fldCharType="end"/>
            </w:r>
            <w:r>
              <w:fldChar w:fldCharType="end"/>
            </w:r>
          </w:ins>
        </w:p>
        <w:p w14:paraId="46254B4F" w14:textId="77777777" w:rsidR="001B20B7" w:rsidRDefault="00000000">
          <w:pPr>
            <w:pStyle w:val="TM1"/>
            <w:tabs>
              <w:tab w:val="right" w:leader="dot" w:pos="9124"/>
            </w:tabs>
            <w:rPr>
              <w:ins w:id="185" w:author="Emma Blanchoud" w:date="2024-03-05T15:36:00Z"/>
            </w:rPr>
          </w:pPr>
          <w:ins w:id="186" w:author="Emma Blanchoud" w:date="2024-03-05T15:36:00Z">
            <w:r>
              <w:fldChar w:fldCharType="begin"/>
            </w:r>
            <w:r>
              <w:instrText>HYPERLINK \l "_Toc20774" \h</w:instrText>
            </w:r>
            <w:r>
              <w:fldChar w:fldCharType="separate"/>
            </w:r>
            <w:r>
              <w:rPr>
                <w:rFonts w:ascii="Calibri" w:eastAsia="Calibri" w:hAnsi="Calibri" w:cs="Calibri"/>
                <w:i w:val="0"/>
                <w:sz w:val="22"/>
              </w:rPr>
              <w:t xml:space="preserve">  </w:t>
            </w:r>
            <w:r>
              <w:t>1.5.5</w:t>
            </w:r>
            <w:r>
              <w:rPr>
                <w:i w:val="0"/>
                <w:sz w:val="22"/>
              </w:rPr>
              <w:t xml:space="preserve">   </w:t>
            </w:r>
            <w:r>
              <w:t>Travail à réaliser par l'apprenti</w:t>
            </w:r>
            <w:r>
              <w:tab/>
            </w:r>
            <w:r>
              <w:fldChar w:fldCharType="begin"/>
            </w:r>
            <w:r>
              <w:instrText>PAGEREF _Toc20774 \h</w:instrText>
            </w:r>
            <w:r>
              <w:fldChar w:fldCharType="separate"/>
            </w:r>
            <w:r>
              <w:t xml:space="preserve">4  </w:t>
            </w:r>
            <w:r>
              <w:fldChar w:fldCharType="end"/>
            </w:r>
            <w:r>
              <w:fldChar w:fldCharType="end"/>
            </w:r>
          </w:ins>
        </w:p>
        <w:p w14:paraId="1FC6EFB1" w14:textId="77777777" w:rsidR="001B20B7" w:rsidRDefault="00000000">
          <w:pPr>
            <w:pStyle w:val="TM1"/>
            <w:tabs>
              <w:tab w:val="right" w:leader="dot" w:pos="9124"/>
            </w:tabs>
            <w:rPr>
              <w:ins w:id="187" w:author="Emma Blanchoud" w:date="2024-03-05T15:36:00Z"/>
            </w:rPr>
          </w:pPr>
          <w:ins w:id="188" w:author="Emma Blanchoud" w:date="2024-03-05T15:36:00Z">
            <w:r>
              <w:fldChar w:fldCharType="begin"/>
            </w:r>
            <w:r>
              <w:instrText>HYPERLINK \l "_Toc20775" \h</w:instrText>
            </w:r>
            <w:r>
              <w:fldChar w:fldCharType="separate"/>
            </w:r>
            <w:r>
              <w:rPr>
                <w:rFonts w:ascii="Calibri" w:eastAsia="Calibri" w:hAnsi="Calibri" w:cs="Calibri"/>
                <w:i w:val="0"/>
                <w:sz w:val="22"/>
              </w:rPr>
              <w:t xml:space="preserve">  </w:t>
            </w:r>
            <w:r>
              <w:t>1.5.6</w:t>
            </w:r>
            <w:r>
              <w:rPr>
                <w:i w:val="0"/>
                <w:sz w:val="22"/>
              </w:rPr>
              <w:t xml:space="preserve">   </w:t>
            </w:r>
            <w:r>
              <w:t>Si le temps le permet</w:t>
            </w:r>
            <w:r>
              <w:tab/>
            </w:r>
            <w:r>
              <w:fldChar w:fldCharType="begin"/>
            </w:r>
            <w:r>
              <w:instrText>PAGEREF _Toc20775 \h</w:instrText>
            </w:r>
            <w:r>
              <w:fldChar w:fldCharType="separate"/>
            </w:r>
            <w:r>
              <w:t xml:space="preserve">4  </w:t>
            </w:r>
            <w:r>
              <w:fldChar w:fldCharType="end"/>
            </w:r>
            <w:r>
              <w:fldChar w:fldCharType="end"/>
            </w:r>
          </w:ins>
        </w:p>
        <w:p w14:paraId="2DE6128C" w14:textId="77777777" w:rsidR="001B20B7" w:rsidRDefault="00000000">
          <w:pPr>
            <w:pStyle w:val="TM1"/>
            <w:tabs>
              <w:tab w:val="right" w:leader="dot" w:pos="9124"/>
            </w:tabs>
            <w:rPr>
              <w:ins w:id="189" w:author="Emma Blanchoud" w:date="2024-03-05T15:36:00Z"/>
            </w:rPr>
          </w:pPr>
          <w:ins w:id="190" w:author="Emma Blanchoud" w:date="2024-03-05T15:36:00Z">
            <w:r>
              <w:fldChar w:fldCharType="begin"/>
            </w:r>
            <w:r>
              <w:instrText>HYPERLINK \l "_Toc20776" \h</w:instrText>
            </w:r>
            <w:r>
              <w:fldChar w:fldCharType="separate"/>
            </w:r>
            <w:r>
              <w:rPr>
                <w:rFonts w:ascii="Calibri" w:eastAsia="Calibri" w:hAnsi="Calibri" w:cs="Calibri"/>
                <w:i w:val="0"/>
                <w:sz w:val="22"/>
              </w:rPr>
              <w:t xml:space="preserve">  </w:t>
            </w:r>
            <w:r>
              <w:t>1.5.7</w:t>
            </w:r>
            <w:r>
              <w:rPr>
                <w:i w:val="0"/>
                <w:sz w:val="22"/>
              </w:rPr>
              <w:t xml:space="preserve">   </w:t>
            </w:r>
            <w:r>
              <w:t>Méthodes de validation des solutions</w:t>
            </w:r>
            <w:r>
              <w:tab/>
            </w:r>
            <w:r>
              <w:fldChar w:fldCharType="begin"/>
            </w:r>
            <w:r>
              <w:instrText>PAGEREF _Toc20776 \h</w:instrText>
            </w:r>
            <w:r>
              <w:fldChar w:fldCharType="separate"/>
            </w:r>
            <w:r>
              <w:t xml:space="preserve">4  </w:t>
            </w:r>
            <w:r>
              <w:fldChar w:fldCharType="end"/>
            </w:r>
            <w:r>
              <w:fldChar w:fldCharType="end"/>
            </w:r>
          </w:ins>
        </w:p>
        <w:p w14:paraId="6E625601" w14:textId="77777777" w:rsidR="001B20B7" w:rsidRDefault="00000000">
          <w:pPr>
            <w:rPr>
              <w:ins w:id="191" w:author="Emma Blanchoud" w:date="2024-03-05T15:36:00Z"/>
            </w:rPr>
          </w:pPr>
          <w:ins w:id="192" w:author="Emma Blanchoud" w:date="2024-03-05T15:36:00Z">
            <w:r>
              <w:fldChar w:fldCharType="end"/>
            </w:r>
          </w:ins>
        </w:p>
      </w:sdtContent>
    </w:sdt>
    <w:p w14:paraId="4D8A59B3" w14:textId="77777777" w:rsidR="001B20B7" w:rsidRDefault="00000000">
      <w:pPr>
        <w:tabs>
          <w:tab w:val="center" w:pos="529"/>
          <w:tab w:val="center" w:pos="1915"/>
        </w:tabs>
        <w:spacing w:after="57"/>
        <w:rPr>
          <w:ins w:id="193" w:author="Emma Blanchoud" w:date="2024-03-05T15:36:00Z"/>
        </w:rPr>
      </w:pPr>
      <w:ins w:id="194" w:author="Emma Blanchoud" w:date="2024-03-05T15:36:00Z">
        <w:r>
          <w:tab/>
        </w:r>
        <w:r>
          <w:rPr>
            <w:rFonts w:ascii="Century Gothic" w:eastAsia="Century Gothic" w:hAnsi="Century Gothic" w:cs="Century Gothic"/>
            <w:sz w:val="20"/>
          </w:rPr>
          <w:t>.. 3</w:t>
        </w:r>
        <w:r>
          <w:rPr>
            <w:rFonts w:ascii="Century Gothic" w:eastAsia="Century Gothic" w:hAnsi="Century Gothic" w:cs="Century Gothic"/>
          </w:rPr>
          <w:t xml:space="preserve"> </w:t>
        </w:r>
        <w:proofErr w:type="gramStart"/>
        <w:r>
          <w:rPr>
            <w:rFonts w:ascii="Century Gothic" w:eastAsia="Century Gothic" w:hAnsi="Century Gothic" w:cs="Century Gothic"/>
            <w:sz w:val="20"/>
          </w:rPr>
          <w:t>1.5</w:t>
        </w:r>
        <w:r>
          <w:rPr>
            <w:rFonts w:ascii="Century Gothic" w:eastAsia="Century Gothic" w:hAnsi="Century Gothic" w:cs="Century Gothic"/>
          </w:rPr>
          <w:t xml:space="preserve">  </w:t>
        </w:r>
        <w:r>
          <w:rPr>
            <w:rFonts w:ascii="Century Gothic" w:eastAsia="Century Gothic" w:hAnsi="Century Gothic" w:cs="Century Gothic"/>
          </w:rPr>
          <w:tab/>
        </w:r>
        <w:proofErr w:type="gramEnd"/>
        <w:r>
          <w:rPr>
            <w:rFonts w:ascii="Century Gothic" w:eastAsia="Century Gothic" w:hAnsi="Century Gothic" w:cs="Century Gothic"/>
            <w:sz w:val="20"/>
          </w:rPr>
          <w:t>C</w:t>
        </w:r>
        <w:r>
          <w:rPr>
            <w:rFonts w:ascii="Century Gothic" w:eastAsia="Century Gothic" w:hAnsi="Century Gothic" w:cs="Century Gothic"/>
            <w:sz w:val="16"/>
          </w:rPr>
          <w:t xml:space="preserve">AHIER DES </w:t>
        </w:r>
      </w:ins>
    </w:p>
    <w:p w14:paraId="4FA01340" w14:textId="77777777" w:rsidR="001B20B7" w:rsidRDefault="00000000">
      <w:pPr>
        <w:spacing w:after="5" w:line="265" w:lineRule="auto"/>
        <w:ind w:left="39" w:hanging="10"/>
        <w:rPr>
          <w:ins w:id="195" w:author="Emma Blanchoud" w:date="2024-03-05T15:36:00Z"/>
        </w:rPr>
      </w:pPr>
      <w:ins w:id="196" w:author="Emma Blanchoud" w:date="2024-03-05T15:36:00Z">
        <w:r>
          <w:t xml:space="preserve"> </w:t>
        </w:r>
        <w:proofErr w:type="gramStart"/>
        <w:r>
          <w:rPr>
            <w:rFonts w:ascii="Century Gothic" w:eastAsia="Century Gothic" w:hAnsi="Century Gothic" w:cs="Century Gothic"/>
            <w:sz w:val="20"/>
          </w:rPr>
          <w:t>1.6</w:t>
        </w:r>
        <w:r>
          <w:rPr>
            <w:rFonts w:ascii="Century Gothic" w:eastAsia="Century Gothic" w:hAnsi="Century Gothic" w:cs="Century Gothic"/>
          </w:rPr>
          <w:t xml:space="preserve">  </w:t>
        </w:r>
        <w:r>
          <w:rPr>
            <w:rFonts w:ascii="Century Gothic" w:eastAsia="Century Gothic" w:hAnsi="Century Gothic" w:cs="Century Gothic"/>
            <w:sz w:val="20"/>
          </w:rPr>
          <w:t>E</w:t>
        </w:r>
        <w:r>
          <w:rPr>
            <w:rFonts w:ascii="Century Gothic" w:eastAsia="Century Gothic" w:hAnsi="Century Gothic" w:cs="Century Gothic"/>
            <w:sz w:val="16"/>
          </w:rPr>
          <w:t>LÉMENTS</w:t>
        </w:r>
        <w:proofErr w:type="gramEnd"/>
        <w:r>
          <w:rPr>
            <w:rFonts w:ascii="Century Gothic" w:eastAsia="Century Gothic" w:hAnsi="Century Gothic" w:cs="Century Gothic"/>
            <w:sz w:val="16"/>
          </w:rPr>
          <w:t xml:space="preserve"> ÉVALUÉS</w:t>
        </w:r>
        <w:r>
          <w:rPr>
            <w:rFonts w:ascii="Century Gothic" w:eastAsia="Century Gothic" w:hAnsi="Century Gothic" w:cs="Century Gothic"/>
            <w:sz w:val="20"/>
          </w:rPr>
          <w:t xml:space="preserve"> .............................................................................................................................. </w:t>
        </w:r>
      </w:ins>
    </w:p>
    <w:p w14:paraId="4B0F5551" w14:textId="77777777" w:rsidR="001B20B7" w:rsidRDefault="00000000">
      <w:pPr>
        <w:spacing w:after="5" w:line="265" w:lineRule="auto"/>
        <w:ind w:left="39" w:hanging="10"/>
        <w:rPr>
          <w:ins w:id="197" w:author="Emma Blanchoud" w:date="2024-03-05T15:36:00Z"/>
        </w:rPr>
      </w:pPr>
      <w:ins w:id="198" w:author="Emma Blanchoud" w:date="2024-03-05T15:36:00Z">
        <w:r>
          <w:rPr>
            <w:rFonts w:ascii="Century Gothic" w:eastAsia="Century Gothic" w:hAnsi="Century Gothic" w:cs="Century Gothic"/>
            <w:sz w:val="20"/>
          </w:rPr>
          <w:t>4</w:t>
        </w:r>
        <w:r>
          <w:rPr>
            <w:rFonts w:ascii="Century Gothic" w:eastAsia="Century Gothic" w:hAnsi="Century Gothic" w:cs="Century Gothic"/>
          </w:rPr>
          <w:t xml:space="preserve"> </w:t>
        </w:r>
        <w:r>
          <w:rPr>
            <w:rFonts w:ascii="Century Gothic" w:eastAsia="Century Gothic" w:hAnsi="Century Gothic" w:cs="Century Gothic"/>
            <w:b/>
            <w:sz w:val="32"/>
          </w:rPr>
          <w:t xml:space="preserve"> </w:t>
        </w:r>
      </w:ins>
    </w:p>
    <w:p w14:paraId="2648E0D0" w14:textId="77777777" w:rsidR="001B20B7" w:rsidRDefault="00000000">
      <w:pPr>
        <w:numPr>
          <w:ilvl w:val="0"/>
          <w:numId w:val="1"/>
        </w:numPr>
        <w:spacing w:after="134" w:line="248" w:lineRule="auto"/>
        <w:ind w:hanging="401"/>
        <w:rPr>
          <w:ins w:id="199" w:author="Emma Blanchoud" w:date="2024-03-05T15:36:00Z"/>
        </w:rPr>
      </w:pPr>
      <w:ins w:id="200" w:author="Emma Blanchoud" w:date="2024-03-05T15:36:00Z">
        <w:r>
          <w:rPr>
            <w:rFonts w:ascii="Century Gothic" w:eastAsia="Century Gothic" w:hAnsi="Century Gothic" w:cs="Century Gothic"/>
            <w:b/>
            <w:sz w:val="20"/>
          </w:rPr>
          <w:t>PLANIFICATION INITIALE ................................................................................................................. 4</w:t>
        </w:r>
        <w:r>
          <w:rPr>
            <w:rFonts w:ascii="Century Gothic" w:eastAsia="Century Gothic" w:hAnsi="Century Gothic" w:cs="Century Gothic"/>
          </w:rPr>
          <w:t xml:space="preserve"> </w:t>
        </w:r>
        <w:r>
          <w:t xml:space="preserve"> </w:t>
        </w:r>
      </w:ins>
    </w:p>
    <w:p w14:paraId="54E563FA" w14:textId="77777777" w:rsidR="001B20B7" w:rsidRDefault="00000000">
      <w:pPr>
        <w:numPr>
          <w:ilvl w:val="0"/>
          <w:numId w:val="1"/>
        </w:numPr>
        <w:spacing w:after="137" w:line="248" w:lineRule="auto"/>
        <w:ind w:hanging="401"/>
        <w:rPr>
          <w:ins w:id="201" w:author="Emma Blanchoud" w:date="2024-03-05T15:36:00Z"/>
        </w:rPr>
      </w:pPr>
      <w:ins w:id="202" w:author="Emma Blanchoud" w:date="2024-03-05T15:36:00Z">
        <w:r>
          <w:rPr>
            <w:rFonts w:ascii="Century Gothic" w:eastAsia="Century Gothic" w:hAnsi="Century Gothic" w:cs="Century Gothic"/>
            <w:b/>
            <w:sz w:val="20"/>
          </w:rPr>
          <w:t>ANALYSE FONCTIONNELLE ............................................................................................................. 4</w:t>
        </w:r>
        <w:r>
          <w:rPr>
            <w:rFonts w:ascii="Century Gothic" w:eastAsia="Century Gothic" w:hAnsi="Century Gothic" w:cs="Century Gothic"/>
          </w:rPr>
          <w:t xml:space="preserve"> </w:t>
        </w:r>
        <w:r>
          <w:t xml:space="preserve"> </w:t>
        </w:r>
      </w:ins>
    </w:p>
    <w:p w14:paraId="7F39548B" w14:textId="77777777" w:rsidR="001B20B7" w:rsidRDefault="00000000">
      <w:pPr>
        <w:numPr>
          <w:ilvl w:val="0"/>
          <w:numId w:val="1"/>
        </w:numPr>
        <w:spacing w:after="143" w:line="248" w:lineRule="auto"/>
        <w:ind w:hanging="401"/>
        <w:rPr>
          <w:ins w:id="203" w:author="Emma Blanchoud" w:date="2024-03-05T15:36:00Z"/>
        </w:rPr>
      </w:pPr>
      <w:ins w:id="204" w:author="Emma Blanchoud" w:date="2024-03-05T15:36:00Z">
        <w:r>
          <w:rPr>
            <w:rFonts w:ascii="Century Gothic" w:eastAsia="Century Gothic" w:hAnsi="Century Gothic" w:cs="Century Gothic"/>
            <w:b/>
            <w:sz w:val="20"/>
          </w:rPr>
          <w:t>CONCEPTION .................................................................................................................................. 4</w:t>
        </w:r>
        <w:r>
          <w:rPr>
            <w:rFonts w:ascii="Century Gothic" w:eastAsia="Century Gothic" w:hAnsi="Century Gothic" w:cs="Century Gothic"/>
          </w:rPr>
          <w:t xml:space="preserve"> </w:t>
        </w:r>
        <w:r>
          <w:t xml:space="preserve"> </w:t>
        </w:r>
      </w:ins>
    </w:p>
    <w:p w14:paraId="556D59D2" w14:textId="77777777" w:rsidR="001B20B7" w:rsidRDefault="00000000">
      <w:pPr>
        <w:numPr>
          <w:ilvl w:val="1"/>
          <w:numId w:val="1"/>
        </w:numPr>
        <w:spacing w:after="31" w:line="265" w:lineRule="auto"/>
        <w:ind w:hanging="523"/>
        <w:jc w:val="both"/>
        <w:rPr>
          <w:ins w:id="205" w:author="Emma Blanchoud" w:date="2024-03-05T15:36:00Z"/>
        </w:rPr>
      </w:pPr>
      <w:ins w:id="206" w:author="Emma Blanchoud" w:date="2024-03-05T15:36:00Z">
        <w:r>
          <w:rPr>
            <w:rFonts w:ascii="Century Gothic" w:eastAsia="Century Gothic" w:hAnsi="Century Gothic" w:cs="Century Gothic"/>
            <w:sz w:val="20"/>
          </w:rPr>
          <w:t>A</w:t>
        </w:r>
        <w:r>
          <w:rPr>
            <w:rFonts w:ascii="Century Gothic" w:eastAsia="Century Gothic" w:hAnsi="Century Gothic" w:cs="Century Gothic"/>
            <w:sz w:val="16"/>
          </w:rPr>
          <w:t>RCHITECTURE</w:t>
        </w:r>
        <w:r>
          <w:rPr>
            <w:rFonts w:ascii="Century Gothic" w:eastAsia="Century Gothic" w:hAnsi="Century Gothic" w:cs="Century Gothic"/>
            <w:sz w:val="20"/>
          </w:rPr>
          <w:t>..................................................................................................................................</w:t>
        </w:r>
      </w:ins>
    </w:p>
    <w:p w14:paraId="5F1BBAE8" w14:textId="77777777" w:rsidR="001B20B7" w:rsidRDefault="00000000">
      <w:pPr>
        <w:tabs>
          <w:tab w:val="center" w:pos="529"/>
          <w:tab w:val="center" w:pos="2309"/>
        </w:tabs>
        <w:spacing w:after="0"/>
        <w:rPr>
          <w:ins w:id="207" w:author="Emma Blanchoud" w:date="2024-03-05T15:36:00Z"/>
        </w:rPr>
      </w:pPr>
      <w:ins w:id="208" w:author="Emma Blanchoud" w:date="2024-03-05T15:36:00Z">
        <w:r>
          <w:tab/>
        </w:r>
        <w:r>
          <w:rPr>
            <w:rFonts w:ascii="Century Gothic" w:eastAsia="Century Gothic" w:hAnsi="Century Gothic" w:cs="Century Gothic"/>
            <w:sz w:val="20"/>
          </w:rPr>
          <w:t>.. 8</w:t>
        </w:r>
        <w:r>
          <w:rPr>
            <w:rFonts w:ascii="Century Gothic" w:eastAsia="Century Gothic" w:hAnsi="Century Gothic" w:cs="Century Gothic"/>
          </w:rPr>
          <w:t xml:space="preserve"> </w:t>
        </w:r>
        <w:proofErr w:type="gramStart"/>
        <w:r>
          <w:rPr>
            <w:rFonts w:ascii="Century Gothic" w:eastAsia="Century Gothic" w:hAnsi="Century Gothic" w:cs="Century Gothic"/>
            <w:sz w:val="20"/>
          </w:rPr>
          <w:t>4.2</w:t>
        </w:r>
        <w:r>
          <w:rPr>
            <w:rFonts w:ascii="Century Gothic" w:eastAsia="Century Gothic" w:hAnsi="Century Gothic" w:cs="Century Gothic"/>
          </w:rPr>
          <w:t xml:space="preserve">  </w:t>
        </w:r>
        <w:r>
          <w:rPr>
            <w:rFonts w:ascii="Century Gothic" w:eastAsia="Century Gothic" w:hAnsi="Century Gothic" w:cs="Century Gothic"/>
          </w:rPr>
          <w:tab/>
        </w:r>
        <w:proofErr w:type="gramEnd"/>
        <w:r>
          <w:rPr>
            <w:rFonts w:ascii="Century Gothic" w:eastAsia="Century Gothic" w:hAnsi="Century Gothic" w:cs="Century Gothic"/>
            <w:sz w:val="20"/>
          </w:rPr>
          <w:t>M</w:t>
        </w:r>
        <w:r>
          <w:rPr>
            <w:rFonts w:ascii="Century Gothic" w:eastAsia="Century Gothic" w:hAnsi="Century Gothic" w:cs="Century Gothic"/>
            <w:sz w:val="16"/>
          </w:rPr>
          <w:t>ODÈLES DE DONNÉE</w:t>
        </w:r>
        <w:r>
          <w:rPr>
            <w:rFonts w:ascii="Century Gothic" w:eastAsia="Century Gothic" w:hAnsi="Century Gothic" w:cs="Century Gothic"/>
            <w:sz w:val="20"/>
          </w:rPr>
          <w:t xml:space="preserve"> </w:t>
        </w:r>
      </w:ins>
    </w:p>
    <w:p w14:paraId="45DE4C85" w14:textId="77777777" w:rsidR="001B20B7" w:rsidRDefault="00000000">
      <w:pPr>
        <w:spacing w:after="5" w:line="265" w:lineRule="auto"/>
        <w:ind w:left="218" w:hanging="10"/>
        <w:rPr>
          <w:ins w:id="209" w:author="Emma Blanchoud" w:date="2024-03-05T15:36:00Z"/>
        </w:rPr>
      </w:pPr>
      <w:ins w:id="210" w:author="Emma Blanchoud" w:date="2024-03-05T15:36:00Z">
        <w:r>
          <w:rPr>
            <w:rFonts w:ascii="Century Gothic" w:eastAsia="Century Gothic" w:hAnsi="Century Gothic" w:cs="Century Gothic"/>
            <w:sz w:val="20"/>
          </w:rPr>
          <w:t>......................................................................................................................... 8</w:t>
        </w:r>
        <w:r>
          <w:rPr>
            <w:rFonts w:ascii="Century Gothic" w:eastAsia="Century Gothic" w:hAnsi="Century Gothic" w:cs="Century Gothic"/>
          </w:rPr>
          <w:t xml:space="preserve"> </w:t>
        </w:r>
        <w:r>
          <w:rPr>
            <w:rFonts w:ascii="Century Gothic" w:eastAsia="Century Gothic" w:hAnsi="Century Gothic" w:cs="Century Gothic"/>
            <w:sz w:val="20"/>
          </w:rPr>
          <w:t>4.3</w:t>
        </w:r>
        <w:r>
          <w:rPr>
            <w:rFonts w:ascii="Century Gothic" w:eastAsia="Century Gothic" w:hAnsi="Century Gothic" w:cs="Century Gothic"/>
          </w:rPr>
          <w:t xml:space="preserve"> </w:t>
        </w:r>
      </w:ins>
    </w:p>
    <w:p w14:paraId="7C2A55EA" w14:textId="77777777" w:rsidR="001B20B7" w:rsidRDefault="00000000">
      <w:pPr>
        <w:tabs>
          <w:tab w:val="center" w:pos="223"/>
          <w:tab w:val="center" w:pos="1947"/>
        </w:tabs>
        <w:spacing w:after="0"/>
        <w:rPr>
          <w:ins w:id="211" w:author="Emma Blanchoud" w:date="2024-03-05T15:36:00Z"/>
        </w:rPr>
      </w:pPr>
      <w:ins w:id="212" w:author="Emma Blanchoud" w:date="2024-03-05T15:36:00Z">
        <w:r>
          <w:tab/>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I</w:t>
        </w:r>
        <w:r>
          <w:rPr>
            <w:rFonts w:ascii="Century Gothic" w:eastAsia="Century Gothic" w:hAnsi="Century Gothic" w:cs="Century Gothic"/>
            <w:sz w:val="16"/>
          </w:rPr>
          <w:t>MPLÉMENTATIONS SPÉCIFIQUES</w:t>
        </w:r>
        <w:r>
          <w:rPr>
            <w:rFonts w:ascii="Century Gothic" w:eastAsia="Century Gothic" w:hAnsi="Century Gothic" w:cs="Century Gothic"/>
            <w:sz w:val="20"/>
          </w:rPr>
          <w:t xml:space="preserve"> </w:t>
        </w:r>
      </w:ins>
    </w:p>
    <w:p w14:paraId="7F2EFCC5" w14:textId="77777777" w:rsidR="001B20B7" w:rsidRDefault="00000000">
      <w:pPr>
        <w:spacing w:after="118" w:line="265" w:lineRule="auto"/>
        <w:ind w:left="218" w:hanging="10"/>
        <w:rPr>
          <w:ins w:id="213" w:author="Emma Blanchoud" w:date="2024-03-05T15:36:00Z"/>
        </w:rPr>
      </w:pPr>
      <w:ins w:id="214" w:author="Emma Blanchoud" w:date="2024-03-05T15:36:00Z">
        <w:r>
          <w:rPr>
            <w:rFonts w:ascii="Century Gothic" w:eastAsia="Century Gothic" w:hAnsi="Century Gothic" w:cs="Century Gothic"/>
            <w:sz w:val="20"/>
          </w:rPr>
          <w:t>............................................................................................................ 9</w:t>
        </w:r>
        <w:r>
          <w:rPr>
            <w:rFonts w:ascii="Century Gothic" w:eastAsia="Century Gothic" w:hAnsi="Century Gothic" w:cs="Century Gothic"/>
          </w:rPr>
          <w:t xml:space="preserve"> </w:t>
        </w:r>
        <w:r>
          <w:t xml:space="preserve"> </w:t>
        </w:r>
      </w:ins>
    </w:p>
    <w:p w14:paraId="48A4210E" w14:textId="77777777" w:rsidR="001B20B7" w:rsidRDefault="00000000">
      <w:pPr>
        <w:numPr>
          <w:ilvl w:val="0"/>
          <w:numId w:val="1"/>
        </w:numPr>
        <w:spacing w:after="17" w:line="248" w:lineRule="auto"/>
        <w:ind w:hanging="401"/>
        <w:rPr>
          <w:ins w:id="215" w:author="Emma Blanchoud" w:date="2024-03-05T15:36:00Z"/>
        </w:rPr>
      </w:pPr>
      <w:ins w:id="216" w:author="Emma Blanchoud" w:date="2024-03-05T15:36:00Z">
        <w:r>
          <w:rPr>
            <w:rFonts w:ascii="Century Gothic" w:eastAsia="Century Gothic" w:hAnsi="Century Gothic" w:cs="Century Gothic"/>
            <w:b/>
            <w:sz w:val="20"/>
          </w:rPr>
          <w:t xml:space="preserve">RÉALISATION ................................................................................................................................... </w:t>
        </w:r>
      </w:ins>
    </w:p>
    <w:p w14:paraId="5B94E9EE" w14:textId="77777777" w:rsidR="001B20B7" w:rsidRDefault="00000000">
      <w:pPr>
        <w:spacing w:after="154" w:line="248" w:lineRule="auto"/>
        <w:ind w:left="440" w:hanging="10"/>
        <w:rPr>
          <w:ins w:id="217" w:author="Emma Blanchoud" w:date="2024-03-05T15:36:00Z"/>
        </w:rPr>
      </w:pPr>
      <w:ins w:id="218" w:author="Emma Blanchoud" w:date="2024-03-05T15:36:00Z">
        <w:r>
          <w:rPr>
            <w:rFonts w:ascii="Century Gothic" w:eastAsia="Century Gothic" w:hAnsi="Century Gothic" w:cs="Century Gothic"/>
            <w:b/>
            <w:sz w:val="20"/>
          </w:rPr>
          <w:t>9</w:t>
        </w:r>
        <w:r>
          <w:rPr>
            <w:rFonts w:ascii="Century Gothic" w:eastAsia="Century Gothic" w:hAnsi="Century Gothic" w:cs="Century Gothic"/>
          </w:rPr>
          <w:t xml:space="preserve"> </w:t>
        </w:r>
        <w:r>
          <w:t xml:space="preserve"> </w:t>
        </w:r>
      </w:ins>
    </w:p>
    <w:p w14:paraId="7ADF331D" w14:textId="77777777" w:rsidR="001B20B7" w:rsidRDefault="00000000">
      <w:pPr>
        <w:numPr>
          <w:ilvl w:val="1"/>
          <w:numId w:val="1"/>
        </w:numPr>
        <w:spacing w:after="0"/>
        <w:ind w:hanging="523"/>
        <w:jc w:val="both"/>
        <w:rPr>
          <w:ins w:id="219" w:author="Emma Blanchoud" w:date="2024-03-05T15:36:00Z"/>
        </w:rPr>
      </w:pPr>
      <w:ins w:id="220" w:author="Emma Blanchoud" w:date="2024-03-05T15:36:00Z">
        <w:r>
          <w:rPr>
            <w:rFonts w:ascii="Century Gothic" w:eastAsia="Century Gothic" w:hAnsi="Century Gothic" w:cs="Century Gothic"/>
            <w:sz w:val="20"/>
          </w:rPr>
          <w:t>E</w:t>
        </w:r>
        <w:r>
          <w:rPr>
            <w:rFonts w:ascii="Century Gothic" w:eastAsia="Century Gothic" w:hAnsi="Century Gothic" w:cs="Century Gothic"/>
            <w:sz w:val="16"/>
          </w:rPr>
          <w:t xml:space="preserve">NVIRONNEMENT DE </w:t>
        </w:r>
      </w:ins>
    </w:p>
    <w:p w14:paraId="5FB8CFB4" w14:textId="77777777" w:rsidR="001B20B7" w:rsidRDefault="00000000">
      <w:pPr>
        <w:spacing w:after="5" w:line="265" w:lineRule="auto"/>
        <w:ind w:left="218" w:hanging="10"/>
        <w:rPr>
          <w:ins w:id="221" w:author="Emma Blanchoud" w:date="2024-03-05T15:36:00Z"/>
        </w:rPr>
      </w:pPr>
      <w:ins w:id="222" w:author="Emma Blanchoud" w:date="2024-03-05T15:36:00Z">
        <w:r>
          <w:rPr>
            <w:rFonts w:ascii="Century Gothic" w:eastAsia="Century Gothic" w:hAnsi="Century Gothic" w:cs="Century Gothic"/>
            <w:sz w:val="16"/>
          </w:rPr>
          <w:t>TRAVAIL</w:t>
        </w:r>
        <w:r>
          <w:rPr>
            <w:rFonts w:ascii="Century Gothic" w:eastAsia="Century Gothic" w:hAnsi="Century Gothic" w:cs="Century Gothic"/>
            <w:sz w:val="20"/>
          </w:rPr>
          <w:t>............................................................................................................... 9</w:t>
        </w:r>
        <w:r>
          <w:rPr>
            <w:rFonts w:ascii="Century Gothic" w:eastAsia="Century Gothic" w:hAnsi="Century Gothic" w:cs="Century Gothic"/>
          </w:rPr>
          <w:t xml:space="preserve"> </w:t>
        </w:r>
        <w:proofErr w:type="gramStart"/>
        <w:r>
          <w:rPr>
            <w:rFonts w:ascii="Century Gothic" w:eastAsia="Century Gothic" w:hAnsi="Century Gothic" w:cs="Century Gothic"/>
            <w:sz w:val="20"/>
          </w:rPr>
          <w:t>5.2</w:t>
        </w:r>
        <w:r>
          <w:rPr>
            <w:rFonts w:ascii="Century Gothic" w:eastAsia="Century Gothic" w:hAnsi="Century Gothic" w:cs="Century Gothic"/>
          </w:rPr>
          <w:t xml:space="preserve">  </w:t>
        </w:r>
        <w:r>
          <w:rPr>
            <w:rFonts w:ascii="Century Gothic" w:eastAsia="Century Gothic" w:hAnsi="Century Gothic" w:cs="Century Gothic"/>
            <w:sz w:val="20"/>
          </w:rPr>
          <w:t>P</w:t>
        </w:r>
        <w:r>
          <w:rPr>
            <w:rFonts w:ascii="Century Gothic" w:eastAsia="Century Gothic" w:hAnsi="Century Gothic" w:cs="Century Gothic"/>
            <w:sz w:val="16"/>
          </w:rPr>
          <w:t>LANIFICATION</w:t>
        </w:r>
        <w:proofErr w:type="gramEnd"/>
        <w:r>
          <w:rPr>
            <w:rFonts w:ascii="Century Gothic" w:eastAsia="Century Gothic" w:hAnsi="Century Gothic" w:cs="Century Gothic"/>
            <w:sz w:val="16"/>
          </w:rPr>
          <w:t xml:space="preserve"> DÉTAILLÉE</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r>
          <w:rPr>
            <w:rFonts w:ascii="Century Gothic" w:eastAsia="Century Gothic" w:hAnsi="Century Gothic" w:cs="Century Gothic"/>
            <w:sz w:val="20"/>
          </w:rPr>
          <w:t>5.3</w:t>
        </w:r>
        <w:r>
          <w:rPr>
            <w:rFonts w:ascii="Century Gothic" w:eastAsia="Century Gothic" w:hAnsi="Century Gothic" w:cs="Century Gothic"/>
          </w:rPr>
          <w:t xml:space="preserve"> </w:t>
        </w:r>
      </w:ins>
    </w:p>
    <w:p w14:paraId="50050315" w14:textId="77777777" w:rsidR="001B20B7" w:rsidRDefault="00000000">
      <w:pPr>
        <w:tabs>
          <w:tab w:val="center" w:pos="223"/>
          <w:tab w:val="center" w:pos="1494"/>
        </w:tabs>
        <w:spacing w:after="0"/>
        <w:rPr>
          <w:ins w:id="223" w:author="Emma Blanchoud" w:date="2024-03-05T15:36:00Z"/>
        </w:rPr>
      </w:pPr>
      <w:ins w:id="224" w:author="Emma Blanchoud" w:date="2024-03-05T15:36:00Z">
        <w:r>
          <w:tab/>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J</w:t>
        </w:r>
        <w:r>
          <w:rPr>
            <w:rFonts w:ascii="Century Gothic" w:eastAsia="Century Gothic" w:hAnsi="Century Gothic" w:cs="Century Gothic"/>
            <w:sz w:val="16"/>
          </w:rPr>
          <w:t xml:space="preserve">OURNAL DE </w:t>
        </w:r>
        <w:r>
          <w:rPr>
            <w:rFonts w:ascii="Century Gothic" w:eastAsia="Century Gothic" w:hAnsi="Century Gothic" w:cs="Century Gothic"/>
            <w:sz w:val="20"/>
          </w:rPr>
          <w:t>B</w:t>
        </w:r>
        <w:r>
          <w:rPr>
            <w:rFonts w:ascii="Century Gothic" w:eastAsia="Century Gothic" w:hAnsi="Century Gothic" w:cs="Century Gothic"/>
            <w:sz w:val="16"/>
          </w:rPr>
          <w:t>ORD</w:t>
        </w:r>
        <w:r>
          <w:rPr>
            <w:rFonts w:ascii="Century Gothic" w:eastAsia="Century Gothic" w:hAnsi="Century Gothic" w:cs="Century Gothic"/>
            <w:sz w:val="20"/>
          </w:rPr>
          <w:t xml:space="preserve"> </w:t>
        </w:r>
      </w:ins>
    </w:p>
    <w:p w14:paraId="6B541C89" w14:textId="77777777" w:rsidR="001B20B7" w:rsidRDefault="00000000">
      <w:pPr>
        <w:spacing w:after="118" w:line="265" w:lineRule="auto"/>
        <w:ind w:left="218" w:hanging="10"/>
        <w:rPr>
          <w:ins w:id="225" w:author="Emma Blanchoud" w:date="2024-03-05T15:36:00Z"/>
        </w:rPr>
      </w:pPr>
      <w:ins w:id="226" w:author="Emma Blanchoud" w:date="2024-03-05T15:36:00Z">
        <w:r>
          <w:rPr>
            <w:rFonts w:ascii="Century Gothic" w:eastAsia="Century Gothic" w:hAnsi="Century Gothic" w:cs="Century Gothic"/>
            <w:sz w:val="20"/>
          </w:rPr>
          <w:t>............................................................................................................................. 9</w:t>
        </w:r>
        <w:r>
          <w:rPr>
            <w:rFonts w:ascii="Century Gothic" w:eastAsia="Century Gothic" w:hAnsi="Century Gothic" w:cs="Century Gothic"/>
          </w:rPr>
          <w:t xml:space="preserve"> </w:t>
        </w:r>
        <w:r>
          <w:t xml:space="preserve"> </w:t>
        </w:r>
      </w:ins>
    </w:p>
    <w:p w14:paraId="14D7A0CB" w14:textId="77777777" w:rsidR="001B20B7" w:rsidRDefault="00000000">
      <w:pPr>
        <w:numPr>
          <w:ilvl w:val="0"/>
          <w:numId w:val="1"/>
        </w:numPr>
        <w:spacing w:after="17" w:line="248" w:lineRule="auto"/>
        <w:ind w:hanging="401"/>
        <w:rPr>
          <w:ins w:id="227" w:author="Emma Blanchoud" w:date="2024-03-05T15:36:00Z"/>
        </w:rPr>
      </w:pPr>
      <w:ins w:id="228" w:author="Emma Blanchoud" w:date="2024-03-05T15:36:00Z">
        <w:r>
          <w:rPr>
            <w:rFonts w:ascii="Century Gothic" w:eastAsia="Century Gothic" w:hAnsi="Century Gothic" w:cs="Century Gothic"/>
            <w:b/>
            <w:sz w:val="20"/>
          </w:rPr>
          <w:t xml:space="preserve">TESTS ................................................................................................................................................. </w:t>
        </w:r>
      </w:ins>
    </w:p>
    <w:p w14:paraId="2F404A50" w14:textId="77777777" w:rsidR="001B20B7" w:rsidRDefault="00000000">
      <w:pPr>
        <w:spacing w:after="150" w:line="248" w:lineRule="auto"/>
        <w:ind w:left="440" w:hanging="10"/>
        <w:rPr>
          <w:ins w:id="229" w:author="Emma Blanchoud" w:date="2024-03-05T15:36:00Z"/>
        </w:rPr>
      </w:pPr>
      <w:ins w:id="230" w:author="Emma Blanchoud" w:date="2024-03-05T15:36:00Z">
        <w:r>
          <w:rPr>
            <w:rFonts w:ascii="Century Gothic" w:eastAsia="Century Gothic" w:hAnsi="Century Gothic" w:cs="Century Gothic"/>
            <w:b/>
            <w:sz w:val="20"/>
          </w:rPr>
          <w:t>9</w:t>
        </w:r>
        <w:r>
          <w:rPr>
            <w:rFonts w:ascii="Century Gothic" w:eastAsia="Century Gothic" w:hAnsi="Century Gothic" w:cs="Century Gothic"/>
          </w:rPr>
          <w:t xml:space="preserve"> </w:t>
        </w:r>
        <w:r>
          <w:t xml:space="preserve"> </w:t>
        </w:r>
      </w:ins>
    </w:p>
    <w:p w14:paraId="506FAC3D" w14:textId="77777777" w:rsidR="001B20B7" w:rsidRDefault="00000000">
      <w:pPr>
        <w:numPr>
          <w:ilvl w:val="1"/>
          <w:numId w:val="1"/>
        </w:numPr>
        <w:spacing w:after="0"/>
        <w:ind w:hanging="523"/>
        <w:jc w:val="both"/>
        <w:rPr>
          <w:ins w:id="231" w:author="Emma Blanchoud" w:date="2024-03-05T15:36:00Z"/>
        </w:rPr>
      </w:pPr>
      <w:ins w:id="232" w:author="Emma Blanchoud" w:date="2024-03-05T15:36:00Z">
        <w:r>
          <w:rPr>
            <w:rFonts w:ascii="Century Gothic" w:eastAsia="Century Gothic" w:hAnsi="Century Gothic" w:cs="Century Gothic"/>
            <w:sz w:val="20"/>
          </w:rPr>
          <w:t>S</w:t>
        </w:r>
        <w:r>
          <w:rPr>
            <w:rFonts w:ascii="Century Gothic" w:eastAsia="Century Gothic" w:hAnsi="Century Gothic" w:cs="Century Gothic"/>
            <w:sz w:val="16"/>
          </w:rPr>
          <w:t>TRATÉGIE DE TEST</w:t>
        </w:r>
        <w:r>
          <w:rPr>
            <w:rFonts w:ascii="Century Gothic" w:eastAsia="Century Gothic" w:hAnsi="Century Gothic" w:cs="Century Gothic"/>
            <w:sz w:val="20"/>
          </w:rPr>
          <w:t xml:space="preserve"> </w:t>
        </w:r>
      </w:ins>
    </w:p>
    <w:p w14:paraId="672F7D72" w14:textId="77777777" w:rsidR="001B20B7" w:rsidRDefault="00000000">
      <w:pPr>
        <w:spacing w:after="5" w:line="265" w:lineRule="auto"/>
        <w:ind w:left="218" w:hanging="10"/>
        <w:rPr>
          <w:ins w:id="233" w:author="Emma Blanchoud" w:date="2024-03-05T15:36:00Z"/>
        </w:rPr>
      </w:pPr>
      <w:ins w:id="234" w:author="Emma Blanchoud" w:date="2024-03-05T15:36:00Z">
        <w:r>
          <w:rPr>
            <w:rFonts w:ascii="Century Gothic" w:eastAsia="Century Gothic" w:hAnsi="Century Gothic" w:cs="Century Gothic"/>
            <w:sz w:val="20"/>
          </w:rPr>
          <w:t>............................................................................................................................... 9</w:t>
        </w:r>
        <w:r>
          <w:rPr>
            <w:rFonts w:ascii="Century Gothic" w:eastAsia="Century Gothic" w:hAnsi="Century Gothic" w:cs="Century Gothic"/>
          </w:rPr>
          <w:t xml:space="preserve"> </w:t>
        </w:r>
        <w:r>
          <w:rPr>
            <w:rFonts w:ascii="Century Gothic" w:eastAsia="Century Gothic" w:hAnsi="Century Gothic" w:cs="Century Gothic"/>
            <w:sz w:val="20"/>
          </w:rPr>
          <w:t>6.2</w:t>
        </w:r>
        <w:r>
          <w:rPr>
            <w:rFonts w:ascii="Century Gothic" w:eastAsia="Century Gothic" w:hAnsi="Century Gothic" w:cs="Century Gothic"/>
          </w:rPr>
          <w:t xml:space="preserve"> </w:t>
        </w:r>
        <w:r>
          <w:rPr>
            <w:rFonts w:ascii="Century Gothic" w:eastAsia="Century Gothic" w:hAnsi="Century Gothic" w:cs="Century Gothic"/>
            <w:sz w:val="20"/>
          </w:rPr>
          <w:t>D</w:t>
        </w:r>
        <w:r>
          <w:rPr>
            <w:rFonts w:ascii="Century Gothic" w:eastAsia="Century Gothic" w:hAnsi="Century Gothic" w:cs="Century Gothic"/>
            <w:sz w:val="16"/>
          </w:rPr>
          <w:t xml:space="preserve">OSSIER DES </w:t>
        </w:r>
      </w:ins>
    </w:p>
    <w:p w14:paraId="23EC5DBA" w14:textId="77777777" w:rsidR="001B20B7" w:rsidRDefault="00000000">
      <w:pPr>
        <w:spacing w:after="5" w:line="265" w:lineRule="auto"/>
        <w:ind w:left="218" w:hanging="10"/>
        <w:rPr>
          <w:ins w:id="235" w:author="Emma Blanchoud" w:date="2024-03-05T15:36:00Z"/>
        </w:rPr>
      </w:pPr>
      <w:ins w:id="236" w:author="Emma Blanchoud" w:date="2024-03-05T15:36:00Z">
        <w:r>
          <w:rPr>
            <w:rFonts w:ascii="Century Gothic" w:eastAsia="Century Gothic" w:hAnsi="Century Gothic" w:cs="Century Gothic"/>
            <w:sz w:val="16"/>
          </w:rPr>
          <w:t>TESTS</w:t>
        </w:r>
        <w:r>
          <w:rPr>
            <w:rFonts w:ascii="Century Gothic" w:eastAsia="Century Gothic" w:hAnsi="Century Gothic" w:cs="Century Gothic"/>
            <w:sz w:val="20"/>
          </w:rPr>
          <w:t xml:space="preserve"> ............................................................................................................................... 9</w:t>
        </w:r>
        <w:r>
          <w:rPr>
            <w:rFonts w:ascii="Century Gothic" w:eastAsia="Century Gothic" w:hAnsi="Century Gothic" w:cs="Century Gothic"/>
          </w:rPr>
          <w:t xml:space="preserve"> </w:t>
        </w:r>
        <w:r>
          <w:rPr>
            <w:rFonts w:ascii="Century Gothic" w:eastAsia="Century Gothic" w:hAnsi="Century Gothic" w:cs="Century Gothic"/>
            <w:sz w:val="20"/>
          </w:rPr>
          <w:t>6.3</w:t>
        </w:r>
        <w:r>
          <w:rPr>
            <w:rFonts w:ascii="Century Gothic" w:eastAsia="Century Gothic" w:hAnsi="Century Gothic" w:cs="Century Gothic"/>
          </w:rPr>
          <w:t xml:space="preserve"> </w:t>
        </w:r>
      </w:ins>
    </w:p>
    <w:p w14:paraId="3DD45DD8" w14:textId="77777777" w:rsidR="001B20B7" w:rsidRDefault="00000000">
      <w:pPr>
        <w:tabs>
          <w:tab w:val="center" w:pos="223"/>
          <w:tab w:val="center" w:pos="1575"/>
        </w:tabs>
        <w:spacing w:after="0"/>
        <w:rPr>
          <w:ins w:id="237" w:author="Emma Blanchoud" w:date="2024-03-05T15:36:00Z"/>
        </w:rPr>
      </w:pPr>
      <w:ins w:id="238" w:author="Emma Blanchoud" w:date="2024-03-05T15:36:00Z">
        <w:r>
          <w:tab/>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P</w:t>
        </w:r>
        <w:r>
          <w:rPr>
            <w:rFonts w:ascii="Century Gothic" w:eastAsia="Century Gothic" w:hAnsi="Century Gothic" w:cs="Century Gothic"/>
            <w:sz w:val="16"/>
          </w:rPr>
          <w:t>ROBLÈMES RESTANTS</w:t>
        </w:r>
        <w:r>
          <w:rPr>
            <w:rFonts w:ascii="Century Gothic" w:eastAsia="Century Gothic" w:hAnsi="Century Gothic" w:cs="Century Gothic"/>
            <w:sz w:val="20"/>
          </w:rPr>
          <w:t xml:space="preserve"> </w:t>
        </w:r>
      </w:ins>
    </w:p>
    <w:p w14:paraId="172106EE" w14:textId="77777777" w:rsidR="001B20B7" w:rsidRDefault="00000000">
      <w:pPr>
        <w:spacing w:after="5" w:line="265" w:lineRule="auto"/>
        <w:ind w:left="218" w:hanging="10"/>
        <w:rPr>
          <w:ins w:id="239" w:author="Emma Blanchoud" w:date="2024-03-05T15:36:00Z"/>
        </w:rPr>
      </w:pPr>
      <w:ins w:id="240" w:author="Emma Blanchoud" w:date="2024-03-05T15:36:00Z">
        <w:r>
          <w:rPr>
            <w:rFonts w:ascii="Century Gothic" w:eastAsia="Century Gothic" w:hAnsi="Century Gothic" w:cs="Century Gothic"/>
            <w:sz w:val="20"/>
          </w:rPr>
          <w:t>.......................................................................................................................... 9</w:t>
        </w:r>
        <w:r>
          <w:rPr>
            <w:rFonts w:ascii="Century Gothic" w:eastAsia="Century Gothic" w:hAnsi="Century Gothic" w:cs="Century Gothic"/>
          </w:rPr>
          <w:t xml:space="preserve"> </w:t>
        </w:r>
        <w:r>
          <w:t xml:space="preserve"> </w:t>
        </w:r>
      </w:ins>
    </w:p>
    <w:p w14:paraId="69139BAB" w14:textId="77777777" w:rsidR="001B20B7" w:rsidRDefault="00000000">
      <w:pPr>
        <w:numPr>
          <w:ilvl w:val="0"/>
          <w:numId w:val="1"/>
        </w:numPr>
        <w:spacing w:after="161" w:line="248" w:lineRule="auto"/>
        <w:ind w:hanging="401"/>
        <w:rPr>
          <w:ins w:id="241" w:author="Emma Blanchoud" w:date="2024-03-05T15:36:00Z"/>
        </w:rPr>
      </w:pPr>
      <w:ins w:id="242" w:author="Emma Blanchoud" w:date="2024-03-05T15:36:00Z">
        <w:r>
          <w:rPr>
            <w:rFonts w:ascii="Century Gothic" w:eastAsia="Century Gothic" w:hAnsi="Century Gothic" w:cs="Century Gothic"/>
            <w:b/>
            <w:sz w:val="20"/>
          </w:rPr>
          <w:t>CONCLUSION .................................................................................................................................. 9</w:t>
        </w:r>
        <w:r>
          <w:rPr>
            <w:rFonts w:ascii="Century Gothic" w:eastAsia="Century Gothic" w:hAnsi="Century Gothic" w:cs="Century Gothic"/>
          </w:rPr>
          <w:t xml:space="preserve"> </w:t>
        </w:r>
        <w:r>
          <w:t xml:space="preserve"> </w:t>
        </w:r>
      </w:ins>
    </w:p>
    <w:p w14:paraId="3047ECB4" w14:textId="77777777" w:rsidR="001B20B7" w:rsidRDefault="00000000">
      <w:pPr>
        <w:numPr>
          <w:ilvl w:val="1"/>
          <w:numId w:val="1"/>
        </w:numPr>
        <w:spacing w:after="33"/>
        <w:ind w:hanging="523"/>
        <w:jc w:val="both"/>
        <w:rPr>
          <w:ins w:id="243" w:author="Emma Blanchoud" w:date="2024-03-05T15:36:00Z"/>
        </w:rPr>
      </w:pPr>
      <w:ins w:id="244" w:author="Emma Blanchoud" w:date="2024-03-05T15:36:00Z">
        <w:r>
          <w:rPr>
            <w:rFonts w:ascii="Century Gothic" w:eastAsia="Century Gothic" w:hAnsi="Century Gothic" w:cs="Century Gothic"/>
            <w:sz w:val="20"/>
          </w:rPr>
          <w:t>B</w:t>
        </w:r>
        <w:r>
          <w:rPr>
            <w:rFonts w:ascii="Century Gothic" w:eastAsia="Century Gothic" w:hAnsi="Century Gothic" w:cs="Century Gothic"/>
            <w:sz w:val="16"/>
          </w:rPr>
          <w:t>ILAN DES FONCTIONNALITÉS DEMANDÉES</w:t>
        </w:r>
        <w:r>
          <w:rPr>
            <w:rFonts w:ascii="Century Gothic" w:eastAsia="Century Gothic" w:hAnsi="Century Gothic" w:cs="Century Gothic"/>
            <w:sz w:val="20"/>
          </w:rPr>
          <w:t xml:space="preserve"> </w:t>
        </w:r>
      </w:ins>
    </w:p>
    <w:p w14:paraId="5250795A" w14:textId="77777777" w:rsidR="001B20B7" w:rsidRDefault="00000000">
      <w:pPr>
        <w:tabs>
          <w:tab w:val="center" w:pos="3021"/>
          <w:tab w:val="center" w:pos="7480"/>
        </w:tabs>
        <w:spacing w:after="5" w:line="265" w:lineRule="auto"/>
        <w:rPr>
          <w:ins w:id="245" w:author="Emma Blanchoud" w:date="2024-03-05T15:36:00Z"/>
        </w:rPr>
      </w:pPr>
      <w:ins w:id="246" w:author="Emma Blanchoud" w:date="2024-03-05T15:36:00Z">
        <w:r>
          <w:tab/>
        </w:r>
        <w:r>
          <w:rPr>
            <w:rFonts w:ascii="Century Gothic" w:eastAsia="Century Gothic" w:hAnsi="Century Gothic" w:cs="Century Gothic"/>
            <w:sz w:val="20"/>
          </w:rPr>
          <w:t>............................................................................................ 9</w:t>
        </w:r>
        <w:r>
          <w:rPr>
            <w:rFonts w:ascii="Century Gothic" w:eastAsia="Century Gothic" w:hAnsi="Century Gothic" w:cs="Century Gothic"/>
          </w:rPr>
          <w:t xml:space="preserve"> </w:t>
        </w:r>
        <w:proofErr w:type="gramStart"/>
        <w:r>
          <w:rPr>
            <w:rFonts w:ascii="Century Gothic" w:eastAsia="Century Gothic" w:hAnsi="Century Gothic" w:cs="Century Gothic"/>
            <w:sz w:val="20"/>
          </w:rPr>
          <w:t>7.2</w:t>
        </w:r>
        <w:r>
          <w:rPr>
            <w:rFonts w:ascii="Century Gothic" w:eastAsia="Century Gothic" w:hAnsi="Century Gothic" w:cs="Century Gothic"/>
          </w:rPr>
          <w:t xml:space="preserve">  </w:t>
        </w:r>
        <w:r>
          <w:rPr>
            <w:rFonts w:ascii="Century Gothic" w:eastAsia="Century Gothic" w:hAnsi="Century Gothic" w:cs="Century Gothic"/>
          </w:rPr>
          <w:tab/>
        </w:r>
        <w:proofErr w:type="gramEnd"/>
        <w:r>
          <w:rPr>
            <w:rFonts w:ascii="Century Gothic" w:eastAsia="Century Gothic" w:hAnsi="Century Gothic" w:cs="Century Gothic"/>
            <w:sz w:val="20"/>
          </w:rPr>
          <w:t>B</w:t>
        </w:r>
        <w:r>
          <w:rPr>
            <w:rFonts w:ascii="Century Gothic" w:eastAsia="Century Gothic" w:hAnsi="Century Gothic" w:cs="Century Gothic"/>
            <w:sz w:val="16"/>
          </w:rPr>
          <w:t>ILAN DE LA PLANIFICATION</w:t>
        </w:r>
        <w:r>
          <w:rPr>
            <w:rFonts w:ascii="Century Gothic" w:eastAsia="Century Gothic" w:hAnsi="Century Gothic" w:cs="Century Gothic"/>
            <w:sz w:val="20"/>
          </w:rPr>
          <w:t xml:space="preserve"> </w:t>
        </w:r>
      </w:ins>
    </w:p>
    <w:p w14:paraId="744C41DE" w14:textId="77777777" w:rsidR="001B20B7" w:rsidRDefault="00000000">
      <w:pPr>
        <w:spacing w:after="5" w:line="265" w:lineRule="auto"/>
        <w:ind w:left="218" w:hanging="10"/>
        <w:rPr>
          <w:ins w:id="247" w:author="Emma Blanchoud" w:date="2024-03-05T15:36:00Z"/>
        </w:rPr>
      </w:pPr>
      <w:ins w:id="248" w:author="Emma Blanchoud" w:date="2024-03-05T15:36:00Z">
        <w:r>
          <w:rPr>
            <w:rFonts w:ascii="Century Gothic" w:eastAsia="Century Gothic" w:hAnsi="Century Gothic" w:cs="Century Gothic"/>
            <w:sz w:val="20"/>
          </w:rPr>
          <w:t>................................................................................................................. 9</w:t>
        </w:r>
        <w:r>
          <w:rPr>
            <w:rFonts w:ascii="Century Gothic" w:eastAsia="Century Gothic" w:hAnsi="Century Gothic" w:cs="Century Gothic"/>
          </w:rPr>
          <w:t xml:space="preserve"> </w:t>
        </w:r>
        <w:proofErr w:type="gramStart"/>
        <w:r>
          <w:rPr>
            <w:rFonts w:ascii="Century Gothic" w:eastAsia="Century Gothic" w:hAnsi="Century Gothic" w:cs="Century Gothic"/>
            <w:sz w:val="20"/>
          </w:rPr>
          <w:t>7.3</w:t>
        </w:r>
        <w:r>
          <w:rPr>
            <w:rFonts w:ascii="Century Gothic" w:eastAsia="Century Gothic" w:hAnsi="Century Gothic" w:cs="Century Gothic"/>
          </w:rPr>
          <w:t xml:space="preserve">  </w:t>
        </w:r>
        <w:r>
          <w:rPr>
            <w:rFonts w:ascii="Century Gothic" w:eastAsia="Century Gothic" w:hAnsi="Century Gothic" w:cs="Century Gothic"/>
            <w:sz w:val="20"/>
          </w:rPr>
          <w:t>B</w:t>
        </w:r>
        <w:r>
          <w:rPr>
            <w:rFonts w:ascii="Century Gothic" w:eastAsia="Century Gothic" w:hAnsi="Century Gothic" w:cs="Century Gothic"/>
            <w:sz w:val="16"/>
          </w:rPr>
          <w:t>ILAN</w:t>
        </w:r>
        <w:proofErr w:type="gramEnd"/>
        <w:r>
          <w:rPr>
            <w:rFonts w:ascii="Century Gothic" w:eastAsia="Century Gothic" w:hAnsi="Century Gothic" w:cs="Century Gothic"/>
            <w:sz w:val="16"/>
          </w:rPr>
          <w:t xml:space="preserve"> PERSONNEL</w:t>
        </w:r>
        <w:r>
          <w:rPr>
            <w:rFonts w:ascii="Century Gothic" w:eastAsia="Century Gothic" w:hAnsi="Century Gothic" w:cs="Century Gothic"/>
            <w:sz w:val="20"/>
          </w:rPr>
          <w:t xml:space="preserve"> </w:t>
        </w:r>
      </w:ins>
    </w:p>
    <w:p w14:paraId="2C87C920" w14:textId="77777777" w:rsidR="001B20B7" w:rsidRDefault="00000000">
      <w:pPr>
        <w:spacing w:after="115" w:line="265" w:lineRule="auto"/>
        <w:ind w:left="218" w:hanging="10"/>
        <w:rPr>
          <w:ins w:id="249" w:author="Emma Blanchoud" w:date="2024-03-05T15:36:00Z"/>
        </w:rPr>
      </w:pPr>
      <w:ins w:id="250" w:author="Emma Blanchoud" w:date="2024-03-05T15:36:00Z">
        <w:r>
          <w:rPr>
            <w:rFonts w:ascii="Century Gothic" w:eastAsia="Century Gothic" w:hAnsi="Century Gothic" w:cs="Century Gothic"/>
            <w:sz w:val="20"/>
          </w:rPr>
          <w:t>............................................................................................................................... 9</w:t>
        </w:r>
        <w:r>
          <w:rPr>
            <w:rFonts w:ascii="Century Gothic" w:eastAsia="Century Gothic" w:hAnsi="Century Gothic" w:cs="Century Gothic"/>
          </w:rPr>
          <w:t xml:space="preserve"> </w:t>
        </w:r>
        <w:r>
          <w:t xml:space="preserve"> </w:t>
        </w:r>
      </w:ins>
    </w:p>
    <w:p w14:paraId="703BA49E" w14:textId="77777777" w:rsidR="001B20B7" w:rsidRDefault="00000000">
      <w:pPr>
        <w:numPr>
          <w:ilvl w:val="0"/>
          <w:numId w:val="1"/>
        </w:numPr>
        <w:spacing w:after="17" w:line="248" w:lineRule="auto"/>
        <w:ind w:hanging="401"/>
        <w:rPr>
          <w:ins w:id="251" w:author="Emma Blanchoud" w:date="2024-03-05T15:36:00Z"/>
        </w:rPr>
      </w:pPr>
      <w:ins w:id="252" w:author="Emma Blanchoud" w:date="2024-03-05T15:36:00Z">
        <w:r>
          <w:rPr>
            <w:rFonts w:ascii="Century Gothic" w:eastAsia="Century Gothic" w:hAnsi="Century Gothic" w:cs="Century Gothic"/>
            <w:b/>
            <w:sz w:val="20"/>
          </w:rPr>
          <w:t xml:space="preserve">DIVERS ............................................................................................................................................ </w:t>
        </w:r>
      </w:ins>
    </w:p>
    <w:p w14:paraId="3B2732FE" w14:textId="77777777" w:rsidR="001B20B7" w:rsidRDefault="00000000">
      <w:pPr>
        <w:spacing w:after="139" w:line="248" w:lineRule="auto"/>
        <w:ind w:left="440" w:hanging="10"/>
        <w:rPr>
          <w:ins w:id="253" w:author="Emma Blanchoud" w:date="2024-03-05T15:36:00Z"/>
        </w:rPr>
      </w:pPr>
      <w:ins w:id="254" w:author="Emma Blanchoud" w:date="2024-03-05T15:36:00Z">
        <w:r>
          <w:rPr>
            <w:rFonts w:ascii="Century Gothic" w:eastAsia="Century Gothic" w:hAnsi="Century Gothic" w:cs="Century Gothic"/>
            <w:b/>
            <w:sz w:val="20"/>
          </w:rPr>
          <w:t>10</w:t>
        </w:r>
        <w:r>
          <w:rPr>
            <w:rFonts w:ascii="Century Gothic" w:eastAsia="Century Gothic" w:hAnsi="Century Gothic" w:cs="Century Gothic"/>
          </w:rPr>
          <w:t xml:space="preserve"> </w:t>
        </w:r>
        <w:r>
          <w:t xml:space="preserve"> </w:t>
        </w:r>
      </w:ins>
    </w:p>
    <w:p w14:paraId="69DBFBD5" w14:textId="77777777" w:rsidR="001B20B7" w:rsidRDefault="00000000">
      <w:pPr>
        <w:numPr>
          <w:ilvl w:val="1"/>
          <w:numId w:val="1"/>
        </w:numPr>
        <w:spacing w:after="29" w:line="265" w:lineRule="auto"/>
        <w:ind w:hanging="523"/>
        <w:jc w:val="both"/>
        <w:rPr>
          <w:ins w:id="255" w:author="Emma Blanchoud" w:date="2024-03-05T15:36:00Z"/>
        </w:rPr>
      </w:pPr>
      <w:ins w:id="256" w:author="Emma Blanchoud" w:date="2024-03-05T15:36:00Z">
        <w:r>
          <w:rPr>
            <w:rFonts w:ascii="Century Gothic" w:eastAsia="Century Gothic" w:hAnsi="Century Gothic" w:cs="Century Gothic"/>
            <w:sz w:val="20"/>
          </w:rPr>
          <w:t>J</w:t>
        </w:r>
        <w:r>
          <w:rPr>
            <w:rFonts w:ascii="Century Gothic" w:eastAsia="Century Gothic" w:hAnsi="Century Gothic" w:cs="Century Gothic"/>
            <w:sz w:val="16"/>
          </w:rPr>
          <w:t>OURNAL DE TRAVAIL</w:t>
        </w:r>
        <w:r>
          <w:rPr>
            <w:rFonts w:ascii="Century Gothic" w:eastAsia="Century Gothic" w:hAnsi="Century Gothic" w:cs="Century Gothic"/>
            <w:sz w:val="20"/>
          </w:rPr>
          <w:t xml:space="preserve"> ........................................................................................................................ </w:t>
        </w:r>
      </w:ins>
    </w:p>
    <w:p w14:paraId="3759181C" w14:textId="77777777" w:rsidR="001B20B7" w:rsidRDefault="00000000">
      <w:pPr>
        <w:tabs>
          <w:tab w:val="center" w:pos="501"/>
          <w:tab w:val="center" w:pos="2032"/>
        </w:tabs>
        <w:spacing w:after="0"/>
        <w:rPr>
          <w:ins w:id="257" w:author="Emma Blanchoud" w:date="2024-03-05T15:36:00Z"/>
        </w:rPr>
      </w:pPr>
      <w:ins w:id="258" w:author="Emma Blanchoud" w:date="2024-03-05T15:36:00Z">
        <w:r>
          <w:tab/>
        </w:r>
        <w:r>
          <w:rPr>
            <w:rFonts w:ascii="Century Gothic" w:eastAsia="Century Gothic" w:hAnsi="Century Gothic" w:cs="Century Gothic"/>
            <w:sz w:val="20"/>
          </w:rPr>
          <w:t>10</w:t>
        </w:r>
        <w:r>
          <w:rPr>
            <w:rFonts w:ascii="Century Gothic" w:eastAsia="Century Gothic" w:hAnsi="Century Gothic" w:cs="Century Gothic"/>
          </w:rPr>
          <w:t xml:space="preserve"> </w:t>
        </w:r>
        <w:proofErr w:type="gramStart"/>
        <w:r>
          <w:rPr>
            <w:rFonts w:ascii="Century Gothic" w:eastAsia="Century Gothic" w:hAnsi="Century Gothic" w:cs="Century Gothic"/>
            <w:sz w:val="20"/>
          </w:rPr>
          <w:t>8.2</w:t>
        </w:r>
        <w:r>
          <w:rPr>
            <w:rFonts w:ascii="Century Gothic" w:eastAsia="Century Gothic" w:hAnsi="Century Gothic" w:cs="Century Gothic"/>
          </w:rPr>
          <w:t xml:space="preserve">  </w:t>
        </w:r>
        <w:r>
          <w:rPr>
            <w:rFonts w:ascii="Century Gothic" w:eastAsia="Century Gothic" w:hAnsi="Century Gothic" w:cs="Century Gothic"/>
          </w:rPr>
          <w:tab/>
        </w:r>
        <w:proofErr w:type="gramEnd"/>
        <w:r>
          <w:rPr>
            <w:rFonts w:ascii="Century Gothic" w:eastAsia="Century Gothic" w:hAnsi="Century Gothic" w:cs="Century Gothic"/>
            <w:sz w:val="20"/>
          </w:rPr>
          <w:t>B</w:t>
        </w:r>
        <w:r>
          <w:rPr>
            <w:rFonts w:ascii="Century Gothic" w:eastAsia="Century Gothic" w:hAnsi="Century Gothic" w:cs="Century Gothic"/>
            <w:sz w:val="16"/>
          </w:rPr>
          <w:t>IBLIOGRAPHIE</w:t>
        </w:r>
        <w:r>
          <w:rPr>
            <w:rFonts w:ascii="Century Gothic" w:eastAsia="Century Gothic" w:hAnsi="Century Gothic" w:cs="Century Gothic"/>
            <w:sz w:val="20"/>
          </w:rPr>
          <w:t xml:space="preserve"> </w:t>
        </w:r>
      </w:ins>
    </w:p>
    <w:p w14:paraId="6FFEBC11" w14:textId="77777777" w:rsidR="001B20B7" w:rsidRDefault="00000000">
      <w:pPr>
        <w:spacing w:after="5" w:line="265" w:lineRule="auto"/>
        <w:ind w:left="218" w:hanging="10"/>
        <w:rPr>
          <w:ins w:id="259" w:author="Emma Blanchoud" w:date="2024-03-05T15:36:00Z"/>
        </w:rPr>
      </w:pPr>
      <w:ins w:id="260" w:author="Emma Blanchoud" w:date="2024-03-05T15:36:00Z">
        <w:r>
          <w:rPr>
            <w:rFonts w:ascii="Century Gothic" w:eastAsia="Century Gothic" w:hAnsi="Century Gothic" w:cs="Century Gothic"/>
            <w:sz w:val="20"/>
          </w:rPr>
          <w:t>................................................................................................................................. 10</w:t>
        </w:r>
        <w:r>
          <w:rPr>
            <w:rFonts w:ascii="Century Gothic" w:eastAsia="Century Gothic" w:hAnsi="Century Gothic" w:cs="Century Gothic"/>
          </w:rPr>
          <w:t xml:space="preserve"> </w:t>
        </w:r>
        <w:r>
          <w:rPr>
            <w:rFonts w:ascii="Century Gothic" w:eastAsia="Century Gothic" w:hAnsi="Century Gothic" w:cs="Century Gothic"/>
            <w:sz w:val="20"/>
          </w:rPr>
          <w:t>8.3</w:t>
        </w:r>
        <w:r>
          <w:rPr>
            <w:rFonts w:ascii="Century Gothic" w:eastAsia="Century Gothic" w:hAnsi="Century Gothic" w:cs="Century Gothic"/>
          </w:rPr>
          <w:t xml:space="preserve"> </w:t>
        </w:r>
      </w:ins>
    </w:p>
    <w:p w14:paraId="1A81C679" w14:textId="77777777" w:rsidR="001B20B7" w:rsidRDefault="00000000">
      <w:pPr>
        <w:tabs>
          <w:tab w:val="center" w:pos="223"/>
          <w:tab w:val="center" w:pos="1333"/>
        </w:tabs>
        <w:spacing w:after="0"/>
        <w:rPr>
          <w:ins w:id="261" w:author="Emma Blanchoud" w:date="2024-03-05T15:36:00Z"/>
        </w:rPr>
      </w:pPr>
      <w:ins w:id="262" w:author="Emma Blanchoud" w:date="2024-03-05T15:36:00Z">
        <w:r>
          <w:tab/>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sz w:val="20"/>
          </w:rPr>
          <w:t>W</w:t>
        </w:r>
        <w:r>
          <w:rPr>
            <w:rFonts w:ascii="Century Gothic" w:eastAsia="Century Gothic" w:hAnsi="Century Gothic" w:cs="Century Gothic"/>
            <w:sz w:val="16"/>
          </w:rPr>
          <w:t>EBOGRAPHIE</w:t>
        </w:r>
        <w:r>
          <w:rPr>
            <w:rFonts w:ascii="Century Gothic" w:eastAsia="Century Gothic" w:hAnsi="Century Gothic" w:cs="Century Gothic"/>
            <w:sz w:val="20"/>
          </w:rPr>
          <w:t xml:space="preserve"> </w:t>
        </w:r>
      </w:ins>
    </w:p>
    <w:p w14:paraId="7FA7D1D1" w14:textId="77777777" w:rsidR="001B20B7" w:rsidRDefault="00000000">
      <w:pPr>
        <w:spacing w:after="118" w:line="265" w:lineRule="auto"/>
        <w:ind w:left="218" w:hanging="10"/>
        <w:rPr>
          <w:ins w:id="263" w:author="Emma Blanchoud" w:date="2024-03-05T15:36:00Z"/>
        </w:rPr>
      </w:pPr>
      <w:ins w:id="264" w:author="Emma Blanchoud" w:date="2024-03-05T15:36:00Z">
        <w:r>
          <w:rPr>
            <w:rFonts w:ascii="Century Gothic" w:eastAsia="Century Gothic" w:hAnsi="Century Gothic" w:cs="Century Gothic"/>
            <w:sz w:val="20"/>
          </w:rPr>
          <w:t>................................................................................................................................. 10</w:t>
        </w:r>
        <w:r>
          <w:rPr>
            <w:rFonts w:ascii="Century Gothic" w:eastAsia="Century Gothic" w:hAnsi="Century Gothic" w:cs="Century Gothic"/>
          </w:rPr>
          <w:t xml:space="preserve"> </w:t>
        </w:r>
        <w:r>
          <w:t xml:space="preserve"> </w:t>
        </w:r>
      </w:ins>
    </w:p>
    <w:p w14:paraId="6429322A" w14:textId="77777777" w:rsidR="001B20B7" w:rsidRDefault="00000000">
      <w:pPr>
        <w:tabs>
          <w:tab w:val="center" w:pos="4678"/>
        </w:tabs>
        <w:spacing w:after="17" w:line="248" w:lineRule="auto"/>
        <w:rPr>
          <w:ins w:id="265" w:author="Emma Blanchoud" w:date="2024-03-05T15:36:00Z"/>
        </w:rPr>
      </w:pPr>
      <w:ins w:id="266" w:author="Emma Blanchoud" w:date="2024-03-05T15:36:00Z">
        <w:r>
          <w:rPr>
            <w:rFonts w:ascii="Century Gothic" w:eastAsia="Century Gothic" w:hAnsi="Century Gothic" w:cs="Century Gothic"/>
            <w:b/>
            <w:sz w:val="20"/>
          </w:rPr>
          <w:t>9</w:t>
        </w:r>
        <w:r>
          <w:rPr>
            <w:rFonts w:ascii="Arial" w:eastAsia="Arial" w:hAnsi="Arial" w:cs="Arial"/>
            <w:b/>
            <w:sz w:val="20"/>
          </w:rPr>
          <w:t xml:space="preserve"> </w:t>
        </w:r>
        <w:r>
          <w:rPr>
            <w:rFonts w:ascii="Arial" w:eastAsia="Arial" w:hAnsi="Arial" w:cs="Arial"/>
            <w:b/>
            <w:sz w:val="20"/>
          </w:rPr>
          <w:tab/>
        </w:r>
        <w:r>
          <w:rPr>
            <w:rFonts w:ascii="Century Gothic" w:eastAsia="Century Gothic" w:hAnsi="Century Gothic" w:cs="Century Gothic"/>
            <w:b/>
            <w:sz w:val="20"/>
          </w:rPr>
          <w:t xml:space="preserve">ANNEXES ....................................................................................................................................... </w:t>
        </w:r>
      </w:ins>
    </w:p>
    <w:p w14:paraId="1B765D30" w14:textId="77777777" w:rsidR="001B20B7" w:rsidRDefault="00000000">
      <w:pPr>
        <w:spacing w:after="17" w:line="248" w:lineRule="auto"/>
        <w:ind w:left="24" w:hanging="10"/>
        <w:rPr>
          <w:ins w:id="267" w:author="Emma Blanchoud" w:date="2024-03-05T15:36:00Z"/>
        </w:rPr>
      </w:pPr>
      <w:ins w:id="268" w:author="Emma Blanchoud" w:date="2024-03-05T15:36:00Z">
        <w:r>
          <w:rPr>
            <w:rFonts w:ascii="Century Gothic" w:eastAsia="Century Gothic" w:hAnsi="Century Gothic" w:cs="Century Gothic"/>
            <w:b/>
            <w:sz w:val="20"/>
          </w:rPr>
          <w:t>10</w:t>
        </w:r>
        <w:r>
          <w:rPr>
            <w:rFonts w:ascii="Century Gothic" w:eastAsia="Century Gothic" w:hAnsi="Century Gothic" w:cs="Century Gothic"/>
          </w:rPr>
          <w:t xml:space="preserve"> </w:t>
        </w:r>
        <w:r>
          <w:t xml:space="preserve"> </w:t>
        </w:r>
      </w:ins>
    </w:p>
    <w:p w14:paraId="26E1AB71" w14:textId="77777777" w:rsidR="001B20B7" w:rsidRDefault="00000000">
      <w:pPr>
        <w:spacing w:after="163"/>
        <w:ind w:left="29"/>
        <w:rPr>
          <w:ins w:id="269" w:author="Emma Blanchoud" w:date="2024-03-05T15:36:00Z"/>
        </w:rPr>
      </w:pPr>
      <w:ins w:id="270" w:author="Emma Blanchoud" w:date="2024-03-05T15:36:00Z">
        <w:r>
          <w:rPr>
            <w:rFonts w:ascii="Century Gothic" w:eastAsia="Century Gothic" w:hAnsi="Century Gothic" w:cs="Century Gothic"/>
            <w:sz w:val="20"/>
          </w:rPr>
          <w:t xml:space="preserve">  </w:t>
        </w:r>
        <w:r>
          <w:rPr>
            <w:rFonts w:ascii="Century Gothic" w:eastAsia="Century Gothic" w:hAnsi="Century Gothic" w:cs="Century Gothic"/>
            <w:sz w:val="20"/>
          </w:rPr>
          <w:tab/>
          <w:t xml:space="preserve"> </w:t>
        </w:r>
        <w:r>
          <w:t xml:space="preserve"> </w:t>
        </w:r>
      </w:ins>
    </w:p>
    <w:p w14:paraId="3A7ADFF3" w14:textId="77777777" w:rsidR="001B20B7" w:rsidRDefault="00000000">
      <w:pPr>
        <w:numPr>
          <w:ilvl w:val="0"/>
          <w:numId w:val="2"/>
        </w:numPr>
        <w:spacing w:after="0"/>
        <w:ind w:hanging="581"/>
        <w:rPr>
          <w:ins w:id="271" w:author="Emma Blanchoud" w:date="2024-03-05T15:36:00Z"/>
        </w:rPr>
      </w:pPr>
      <w:ins w:id="272" w:author="Emma Blanchoud" w:date="2024-03-05T15:36:00Z">
        <w:r>
          <w:rPr>
            <w:rFonts w:ascii="Century Gothic" w:eastAsia="Century Gothic" w:hAnsi="Century Gothic" w:cs="Century Gothic"/>
            <w:b/>
            <w:sz w:val="32"/>
          </w:rPr>
          <w:t xml:space="preserve">SPÉCIFICATIONS  </w:t>
        </w:r>
      </w:ins>
    </w:p>
    <w:p w14:paraId="16EE3536" w14:textId="77777777" w:rsidR="001B20B7" w:rsidRDefault="00000000">
      <w:pPr>
        <w:spacing w:after="338"/>
        <w:ind w:left="595"/>
        <w:rPr>
          <w:ins w:id="273" w:author="Emma Blanchoud" w:date="2024-03-05T15:36:00Z"/>
        </w:rPr>
      </w:pPr>
      <w:ins w:id="274" w:author="Emma Blanchoud" w:date="2024-03-05T15:36:00Z">
        <w:r>
          <w:rPr>
            <w:rFonts w:ascii="Century Gothic" w:eastAsia="Century Gothic" w:hAnsi="Century Gothic" w:cs="Century Gothic"/>
            <w:sz w:val="20"/>
          </w:rPr>
          <w:t xml:space="preserve"> </w:t>
        </w:r>
        <w:r>
          <w:t xml:space="preserve"> </w:t>
        </w:r>
      </w:ins>
    </w:p>
    <w:p w14:paraId="4B7C1A7B" w14:textId="77777777" w:rsidR="001B20B7" w:rsidRDefault="00000000">
      <w:pPr>
        <w:numPr>
          <w:ilvl w:val="1"/>
          <w:numId w:val="2"/>
        </w:numPr>
        <w:spacing w:after="3"/>
        <w:ind w:hanging="473"/>
        <w:rPr>
          <w:ins w:id="275" w:author="Emma Blanchoud" w:date="2024-03-05T15:36:00Z"/>
        </w:rPr>
      </w:pPr>
      <w:ins w:id="276" w:author="Emma Blanchoud" w:date="2024-03-05T15:36:00Z">
        <w:r>
          <w:rPr>
            <w:rFonts w:ascii="Century Gothic" w:eastAsia="Century Gothic" w:hAnsi="Century Gothic" w:cs="Century Gothic"/>
            <w:b/>
            <w:sz w:val="28"/>
          </w:rPr>
          <w:t xml:space="preserve">Titre  </w:t>
        </w:r>
      </w:ins>
    </w:p>
    <w:p w14:paraId="7310AD8F" w14:textId="77777777" w:rsidR="001B20B7" w:rsidRDefault="00000000">
      <w:pPr>
        <w:spacing w:after="41"/>
        <w:ind w:left="1412"/>
        <w:jc w:val="center"/>
        <w:rPr>
          <w:rFonts w:asciiTheme="minorHAnsi" w:eastAsia="Times New Roman" w:hAnsiTheme="minorHAnsi" w:cs="Times New Roman"/>
          <w:color w:val="auto"/>
          <w:kern w:val="0"/>
          <w:sz w:val="20"/>
          <w:szCs w:val="20"/>
          <w14:ligatures w14:val="none"/>
        </w:rPr>
      </w:pPr>
      <w:r>
        <w:rPr>
          <w:rFonts w:ascii="Century Gothic" w:hAnsi="Century Gothic"/>
          <w:b/>
          <w:sz w:val="20"/>
          <w:rPrChange w:id="277" w:author="Emma Blanchoud" w:date="2024-03-05T15:36:00Z">
            <w:rPr>
              <w:rFonts w:eastAsia="Century Gothic"/>
              <w:b/>
            </w:rPr>
          </w:rPrChange>
        </w:rPr>
        <w:t xml:space="preserve">RukoSrak </w:t>
      </w:r>
      <w:r w:rsidRPr="00A6214D">
        <w:t xml:space="preserve"> </w:t>
      </w:r>
    </w:p>
    <w:p w14:paraId="61DF2EB9" w14:textId="77777777" w:rsidR="001B20B7" w:rsidRDefault="00000000">
      <w:pPr>
        <w:spacing w:after="372"/>
        <w:ind w:left="1139"/>
        <w:jc w:val="center"/>
        <w:rPr>
          <w:rFonts w:asciiTheme="minorHAnsi" w:eastAsia="Times New Roman" w:hAnsiTheme="minorHAnsi" w:cs="Times New Roman"/>
          <w:color w:val="auto"/>
          <w:kern w:val="0"/>
          <w:sz w:val="20"/>
          <w:szCs w:val="20"/>
          <w14:ligatures w14:val="none"/>
        </w:rPr>
      </w:pPr>
      <w:r>
        <w:rPr>
          <w:rFonts w:ascii="Century Gothic" w:hAnsi="Century Gothic"/>
          <w:sz w:val="16"/>
          <w:rPrChange w:id="278" w:author="Emma Blanchoud" w:date="2024-03-05T15:36:00Z">
            <w:rPr>
              <w:rFonts w:eastAsia="Century Gothic"/>
              <w:sz w:val="16"/>
            </w:rPr>
          </w:rPrChange>
        </w:rPr>
        <w:t xml:space="preserve">Une Oasis de Luxe, Divertissement et Sport </w:t>
      </w:r>
      <w:r w:rsidRPr="00A6214D">
        <w:t xml:space="preserve"> </w:t>
      </w:r>
    </w:p>
    <w:p w14:paraId="0321533D" w14:textId="77777777" w:rsidR="0055777D" w:rsidRDefault="0055777D">
      <w:pPr>
        <w:pStyle w:val="Retraitcorpsdetexte"/>
        <w:rPr>
          <w:del w:id="279" w:author="Emma Blanchoud" w:date="2024-03-05T15:36:00Z"/>
        </w:rPr>
      </w:pPr>
    </w:p>
    <w:p w14:paraId="4A105F13" w14:textId="77777777" w:rsidR="001B20B7" w:rsidRDefault="00000000">
      <w:pPr>
        <w:numPr>
          <w:ilvl w:val="1"/>
          <w:numId w:val="2"/>
        </w:numPr>
        <w:spacing w:after="3"/>
        <w:ind w:hanging="473"/>
        <w:pPrChange w:id="280" w:author="Emma Blanchoud" w:date="2024-03-05T15:36:00Z">
          <w:pPr>
            <w:pStyle w:val="Titre2"/>
          </w:pPr>
        </w:pPrChange>
      </w:pPr>
      <w:bookmarkStart w:id="281" w:name="_Toc160442260"/>
      <w:r>
        <w:rPr>
          <w:rFonts w:ascii="Century Gothic" w:hAnsi="Century Gothic"/>
          <w:b/>
          <w:sz w:val="28"/>
          <w:rPrChange w:id="282" w:author="Emma Blanchoud" w:date="2024-03-05T15:36:00Z">
            <w:rPr>
              <w:rFonts w:eastAsia="Century Gothic"/>
            </w:rPr>
          </w:rPrChange>
        </w:rPr>
        <w:t>Description</w:t>
      </w:r>
      <w:bookmarkEnd w:id="281"/>
      <w:ins w:id="283" w:author="Emma Blanchoud" w:date="2024-03-05T15:36:00Z">
        <w:r>
          <w:rPr>
            <w:rFonts w:ascii="Century Gothic" w:eastAsia="Century Gothic" w:hAnsi="Century Gothic" w:cs="Century Gothic"/>
            <w:b/>
            <w:sz w:val="28"/>
          </w:rPr>
          <w:t xml:space="preserve">  </w:t>
        </w:r>
      </w:ins>
    </w:p>
    <w:p w14:paraId="711C3D02" w14:textId="77777777" w:rsidR="001B20B7" w:rsidRDefault="00000000">
      <w:pPr>
        <w:spacing w:after="0"/>
        <w:ind w:left="1162"/>
        <w:pPrChange w:id="284" w:author="Emma Blanchoud" w:date="2024-03-05T15:36:00Z">
          <w:pPr>
            <w:pStyle w:val="Retraitcorpsdetexte"/>
          </w:pPr>
        </w:pPrChange>
      </w:pPr>
      <w:ins w:id="285" w:author="Emma Blanchoud" w:date="2024-03-05T15:36:00Z">
        <w:r>
          <w:rPr>
            <w:rFonts w:ascii="Century Gothic" w:eastAsia="Century Gothic" w:hAnsi="Century Gothic" w:cs="Century Gothic"/>
            <w:sz w:val="20"/>
          </w:rPr>
          <w:t xml:space="preserve"> </w:t>
        </w:r>
        <w:r>
          <w:t xml:space="preserve"> </w:t>
        </w:r>
      </w:ins>
    </w:p>
    <w:p w14:paraId="635D5F26" w14:textId="77777777" w:rsidR="001B20B7" w:rsidRDefault="00000000">
      <w:pPr>
        <w:spacing w:after="394"/>
        <w:ind w:left="1157" w:hanging="10"/>
        <w:jc w:val="both"/>
        <w:rPr>
          <w:rFonts w:asciiTheme="minorHAnsi" w:eastAsia="Times New Roman" w:hAnsiTheme="minorHAnsi" w:cs="Times New Roman"/>
          <w:color w:val="auto"/>
          <w:kern w:val="0"/>
          <w:sz w:val="20"/>
          <w:szCs w:val="20"/>
          <w14:ligatures w14:val="none"/>
        </w:rPr>
      </w:pPr>
      <w:r>
        <w:rPr>
          <w:rFonts w:ascii="Century Gothic" w:hAnsi="Century Gothic"/>
          <w:sz w:val="16"/>
          <w:rPrChange w:id="286" w:author="Emma Blanchoud" w:date="2024-03-05T15:36:00Z">
            <w:rPr>
              <w:rFonts w:eastAsia="Century Gothic"/>
              <w:sz w:val="16"/>
            </w:rPr>
          </w:rPrChange>
        </w:rPr>
        <w:t xml:space="preserve">Dans le cadre de la croissance touristique constante de la région, la mise en place d'un projet d'hôtel de quatre étages avec des installations haut de gamme telles qu'une piscine, une salle de </w:t>
      </w:r>
      <w:r>
        <w:rPr>
          <w:rFonts w:ascii="Century Gothic" w:eastAsia="Century Gothic" w:hAnsi="Century Gothic"/>
          <w:sz w:val="16"/>
          <w:rPrChange w:id="287" w:author="Emma Blanchoud" w:date="2024-03-05T15:36:00Z">
            <w:rPr>
              <w:rFonts w:eastAsia="Century Gothic"/>
              <w:sz w:val="16"/>
            </w:rPr>
          </w:rPrChange>
        </w:rPr>
        <w:t xml:space="preserve">sport et même une piste de karting sur le toit même s'impose comme une réponse stratégique et novatrice aux besoins du marché.  </w:t>
      </w:r>
      <w:r w:rsidRPr="00A6214D">
        <w:t xml:space="preserve"> </w:t>
      </w:r>
    </w:p>
    <w:p w14:paraId="10182487" w14:textId="77777777" w:rsidR="001B20B7" w:rsidRDefault="00000000">
      <w:pPr>
        <w:numPr>
          <w:ilvl w:val="1"/>
          <w:numId w:val="2"/>
        </w:numPr>
        <w:spacing w:after="3"/>
        <w:ind w:hanging="473"/>
        <w:pPrChange w:id="288" w:author="Emma Blanchoud" w:date="2024-03-05T15:36:00Z">
          <w:pPr>
            <w:pStyle w:val="Titre2"/>
          </w:pPr>
        </w:pPrChange>
      </w:pPr>
      <w:bookmarkStart w:id="289" w:name="_Toc160442261"/>
      <w:r>
        <w:rPr>
          <w:rFonts w:ascii="Century Gothic" w:hAnsi="Century Gothic"/>
          <w:b/>
          <w:sz w:val="28"/>
          <w:rPrChange w:id="290" w:author="Emma Blanchoud" w:date="2024-03-05T15:36:00Z">
            <w:rPr>
              <w:rFonts w:eastAsia="Century Gothic"/>
            </w:rPr>
          </w:rPrChange>
        </w:rPr>
        <w:t>Matériel et logiciels à disposition</w:t>
      </w:r>
      <w:bookmarkEnd w:id="289"/>
      <w:ins w:id="291" w:author="Emma Blanchoud" w:date="2024-03-05T15:36:00Z">
        <w:r>
          <w:rPr>
            <w:rFonts w:ascii="Century Gothic" w:eastAsia="Century Gothic" w:hAnsi="Century Gothic" w:cs="Century Gothic"/>
            <w:b/>
            <w:sz w:val="28"/>
          </w:rPr>
          <w:t xml:space="preserve"> </w:t>
        </w:r>
        <w:r>
          <w:t xml:space="preserve"> </w:t>
        </w:r>
      </w:ins>
    </w:p>
    <w:p w14:paraId="32CA864B" w14:textId="77777777" w:rsidR="0055777D" w:rsidRDefault="0055777D">
      <w:pPr>
        <w:pStyle w:val="Retraitcorpsdetexte"/>
        <w:rPr>
          <w:del w:id="292" w:author="Emma Blanchoud" w:date="2024-03-05T15:36:00Z"/>
          <w:rFonts w:ascii="Century Gothic" w:eastAsia="Century Gothic" w:hAnsi="Century Gothic" w:cs="Century Gothic"/>
          <w:sz w:val="16"/>
        </w:rPr>
      </w:pPr>
    </w:p>
    <w:p w14:paraId="1E8EB547" w14:textId="77777777" w:rsidR="0055777D" w:rsidRDefault="00000000">
      <w:pPr>
        <w:pStyle w:val="Informations"/>
        <w:ind w:left="1417" w:hanging="227"/>
        <w:rPr>
          <w:del w:id="293" w:author="Emma Blanchoud" w:date="2024-03-05T15:36:00Z"/>
          <w:rFonts w:ascii="Century Gothic" w:eastAsia="Century Gothic" w:hAnsi="Century Gothic" w:cs="Century Gothic"/>
          <w:color w:val="000000"/>
        </w:rPr>
      </w:pPr>
      <w:del w:id="294" w:author="Emma Blanchoud" w:date="2024-03-05T15:36:00Z">
        <w:r>
          <w:rPr>
            <w:rFonts w:eastAsia="Century Gothic" w:cs="Century Gothic"/>
            <w:color w:val="000000"/>
          </w:rPr>
          <w:delText>Les outils utilisés durant ce projet sont :</w:delText>
        </w:r>
      </w:del>
    </w:p>
    <w:p w14:paraId="63CD29F3" w14:textId="77777777" w:rsidR="0055777D" w:rsidRDefault="00000000">
      <w:pPr>
        <w:pStyle w:val="Informations"/>
        <w:numPr>
          <w:ilvl w:val="8"/>
          <w:numId w:val="11"/>
        </w:numPr>
        <w:rPr>
          <w:del w:id="295" w:author="Emma Blanchoud" w:date="2024-03-05T15:36:00Z"/>
          <w:rFonts w:ascii="Century Gothic" w:eastAsia="Century Gothic" w:hAnsi="Century Gothic" w:cs="Century Gothic"/>
          <w:color w:val="000000"/>
        </w:rPr>
      </w:pPr>
      <w:del w:id="296" w:author="Emma Blanchoud" w:date="2024-03-05T15:36:00Z">
        <w:r>
          <w:rPr>
            <w:rFonts w:eastAsia="Century Gothic" w:cs="Century Gothic"/>
            <w:color w:val="000000"/>
          </w:rPr>
          <w:delText>sweet home 3D version 7.1 portable</w:delText>
        </w:r>
      </w:del>
    </w:p>
    <w:p w14:paraId="50CF4237" w14:textId="77777777" w:rsidR="0055777D" w:rsidRDefault="00000000">
      <w:pPr>
        <w:pStyle w:val="Informations"/>
        <w:numPr>
          <w:ilvl w:val="8"/>
          <w:numId w:val="11"/>
        </w:numPr>
        <w:rPr>
          <w:del w:id="297" w:author="Emma Blanchoud" w:date="2024-03-05T15:36:00Z"/>
          <w:rFonts w:ascii="Century Gothic" w:eastAsia="Century Gothic" w:hAnsi="Century Gothic" w:cs="Century Gothic"/>
          <w:color w:val="000000"/>
        </w:rPr>
      </w:pPr>
      <w:del w:id="298" w:author="Emma Blanchoud" w:date="2024-03-05T15:36:00Z">
        <w:r>
          <w:rPr>
            <w:rFonts w:eastAsia="Century Gothic" w:cs="Century Gothic"/>
            <w:color w:val="000000"/>
          </w:rPr>
          <w:delText xml:space="preserve">LibreOffice Community  version : 7.4.7.2 (x64) </w:delText>
        </w:r>
      </w:del>
    </w:p>
    <w:p w14:paraId="3A2C2A3F" w14:textId="77777777" w:rsidR="0055777D" w:rsidRDefault="0055777D">
      <w:pPr>
        <w:pStyle w:val="Retraitcorpsdetexte"/>
        <w:rPr>
          <w:del w:id="299" w:author="Emma Blanchoud" w:date="2024-03-05T15:36:00Z"/>
          <w:rFonts w:ascii="Century Gothic" w:eastAsia="Century Gothic" w:hAnsi="Century Gothic" w:cs="Century Gothic"/>
          <w:sz w:val="16"/>
        </w:rPr>
      </w:pPr>
    </w:p>
    <w:p w14:paraId="093DFBDB" w14:textId="77777777" w:rsidR="001B20B7" w:rsidRDefault="00000000">
      <w:pPr>
        <w:spacing w:after="54"/>
        <w:ind w:left="1162"/>
        <w:rPr>
          <w:ins w:id="300" w:author="Emma Blanchoud" w:date="2024-03-05T15:36:00Z"/>
        </w:rPr>
      </w:pPr>
      <w:ins w:id="301" w:author="Emma Blanchoud" w:date="2024-03-05T15:36:00Z">
        <w:r>
          <w:rPr>
            <w:rFonts w:ascii="Century Gothic" w:eastAsia="Century Gothic" w:hAnsi="Century Gothic" w:cs="Century Gothic"/>
            <w:sz w:val="20"/>
          </w:rPr>
          <w:t xml:space="preserve"> </w:t>
        </w:r>
        <w:r>
          <w:t xml:space="preserve"> </w:t>
        </w:r>
      </w:ins>
    </w:p>
    <w:p w14:paraId="29F3A580" w14:textId="77777777" w:rsidR="001B20B7" w:rsidRDefault="00000000">
      <w:pPr>
        <w:numPr>
          <w:ilvl w:val="2"/>
          <w:numId w:val="2"/>
        </w:numPr>
        <w:spacing w:after="139" w:line="260" w:lineRule="auto"/>
        <w:ind w:right="2" w:hanging="161"/>
        <w:jc w:val="both"/>
        <w:rPr>
          <w:ins w:id="302" w:author="Emma Blanchoud" w:date="2024-03-05T15:36:00Z"/>
        </w:rPr>
      </w:pPr>
      <w:proofErr w:type="gramStart"/>
      <w:ins w:id="303" w:author="Emma Blanchoud" w:date="2024-03-05T15:36:00Z">
        <w:r>
          <w:rPr>
            <w:rFonts w:ascii="Century Gothic" w:eastAsia="Century Gothic" w:hAnsi="Century Gothic" w:cs="Century Gothic"/>
            <w:color w:val="548DD4"/>
            <w:sz w:val="16"/>
          </w:rPr>
          <w:t>compléter</w:t>
        </w:r>
        <w:proofErr w:type="gramEnd"/>
        <w:r>
          <w:rPr>
            <w:rFonts w:ascii="Century Gothic" w:eastAsia="Century Gothic" w:hAnsi="Century Gothic" w:cs="Century Gothic"/>
            <w:color w:val="548DD4"/>
            <w:sz w:val="16"/>
          </w:rPr>
          <w:t xml:space="preserve"> par ce qui est nécessaire pour le démarrage …  </w:t>
        </w:r>
        <w:r>
          <w:t xml:space="preserve"> </w:t>
        </w:r>
      </w:ins>
    </w:p>
    <w:p w14:paraId="0320E809" w14:textId="77777777" w:rsidR="001B20B7" w:rsidRDefault="00000000">
      <w:pPr>
        <w:spacing w:after="337"/>
        <w:ind w:left="1162"/>
        <w:rPr>
          <w:ins w:id="304" w:author="Emma Blanchoud" w:date="2024-03-05T15:36:00Z"/>
        </w:rPr>
      </w:pPr>
      <w:ins w:id="305" w:author="Emma Blanchoud" w:date="2024-03-05T15:36:00Z">
        <w:r>
          <w:rPr>
            <w:rFonts w:ascii="Century Gothic" w:eastAsia="Century Gothic" w:hAnsi="Century Gothic" w:cs="Century Gothic"/>
            <w:sz w:val="20"/>
          </w:rPr>
          <w:t xml:space="preserve"> </w:t>
        </w:r>
        <w:r>
          <w:t xml:space="preserve"> </w:t>
        </w:r>
      </w:ins>
    </w:p>
    <w:p w14:paraId="20724E27" w14:textId="77777777" w:rsidR="001B20B7" w:rsidRDefault="00000000">
      <w:pPr>
        <w:numPr>
          <w:ilvl w:val="1"/>
          <w:numId w:val="2"/>
        </w:numPr>
        <w:spacing w:after="3"/>
        <w:ind w:hanging="473"/>
        <w:pPrChange w:id="306" w:author="Emma Blanchoud" w:date="2024-03-05T15:36:00Z">
          <w:pPr>
            <w:pStyle w:val="Titre2"/>
          </w:pPr>
        </w:pPrChange>
      </w:pPr>
      <w:bookmarkStart w:id="307" w:name="_Toc160442262"/>
      <w:r>
        <w:rPr>
          <w:rFonts w:ascii="Century Gothic" w:hAnsi="Century Gothic"/>
          <w:b/>
          <w:sz w:val="28"/>
          <w:rPrChange w:id="308" w:author="Emma Blanchoud" w:date="2024-03-05T15:36:00Z">
            <w:rPr>
              <w:rFonts w:eastAsia="Century Gothic"/>
            </w:rPr>
          </w:rPrChange>
        </w:rPr>
        <w:t>Prérequis</w:t>
      </w:r>
      <w:bookmarkEnd w:id="307"/>
      <w:ins w:id="309" w:author="Emma Blanchoud" w:date="2024-03-05T15:36:00Z">
        <w:r>
          <w:rPr>
            <w:rFonts w:ascii="Century Gothic" w:eastAsia="Century Gothic" w:hAnsi="Century Gothic" w:cs="Century Gothic"/>
            <w:b/>
            <w:sz w:val="28"/>
          </w:rPr>
          <w:t xml:space="preserve">  </w:t>
        </w:r>
      </w:ins>
    </w:p>
    <w:p w14:paraId="144DBC20" w14:textId="77777777" w:rsidR="0055777D" w:rsidRDefault="0055777D">
      <w:pPr>
        <w:pStyle w:val="Retraitcorpsdetexte"/>
        <w:rPr>
          <w:del w:id="310" w:author="Emma Blanchoud" w:date="2024-03-05T15:36:00Z"/>
        </w:rPr>
      </w:pPr>
    </w:p>
    <w:p w14:paraId="5C2D0071" w14:textId="0536DD63" w:rsidR="001B20B7" w:rsidRDefault="00000000">
      <w:pPr>
        <w:spacing w:after="10"/>
        <w:ind w:left="1162"/>
        <w:rPr>
          <w:ins w:id="311" w:author="Emma Blanchoud" w:date="2024-03-05T15:36:00Z"/>
        </w:rPr>
      </w:pPr>
      <w:del w:id="312" w:author="Emma Blanchoud" w:date="2024-03-05T15:36:00Z">
        <w:r>
          <w:delText xml:space="preserve">A </w:delText>
        </w:r>
      </w:del>
      <w:ins w:id="313" w:author="Emma Blanchoud" w:date="2024-03-05T15:36:00Z">
        <w:r>
          <w:rPr>
            <w:rFonts w:ascii="Century Gothic" w:eastAsia="Century Gothic" w:hAnsi="Century Gothic" w:cs="Century Gothic"/>
            <w:sz w:val="20"/>
          </w:rPr>
          <w:t xml:space="preserve"> </w:t>
        </w:r>
        <w:r>
          <w:t xml:space="preserve"> </w:t>
        </w:r>
      </w:ins>
    </w:p>
    <w:p w14:paraId="4576CA77" w14:textId="77777777" w:rsidR="001B20B7" w:rsidRDefault="00000000">
      <w:pPr>
        <w:numPr>
          <w:ilvl w:val="2"/>
          <w:numId w:val="2"/>
        </w:numPr>
        <w:spacing w:after="161" w:line="260" w:lineRule="auto"/>
        <w:ind w:right="2" w:hanging="161"/>
        <w:jc w:val="both"/>
        <w:pPrChange w:id="314" w:author="Emma Blanchoud" w:date="2024-03-05T15:36:00Z">
          <w:pPr>
            <w:pStyle w:val="Informations"/>
          </w:pPr>
        </w:pPrChange>
      </w:pPr>
      <w:proofErr w:type="gramStart"/>
      <w:r>
        <w:rPr>
          <w:rFonts w:ascii="Century Gothic" w:hAnsi="Century Gothic"/>
          <w:color w:val="548DD4"/>
          <w:sz w:val="16"/>
          <w:rPrChange w:id="315" w:author="Emma Blanchoud" w:date="2024-03-05T15:36:00Z">
            <w:rPr/>
          </w:rPrChange>
        </w:rPr>
        <w:t>compléter</w:t>
      </w:r>
      <w:proofErr w:type="gramEnd"/>
      <w:r>
        <w:rPr>
          <w:rFonts w:ascii="Century Gothic" w:hAnsi="Century Gothic"/>
          <w:color w:val="548DD4"/>
          <w:sz w:val="16"/>
          <w:rPrChange w:id="316" w:author="Emma Blanchoud" w:date="2024-03-05T15:36:00Z">
            <w:rPr/>
          </w:rPrChange>
        </w:rPr>
        <w:t xml:space="preserve"> par une description des compétences, des connaissances et de la formation minimum pour être à même de réaliser le projet … </w:t>
      </w:r>
      <w:ins w:id="317" w:author="Emma Blanchoud" w:date="2024-03-05T15:36:00Z">
        <w:r>
          <w:rPr>
            <w:rFonts w:ascii="Century Gothic" w:eastAsia="Century Gothic" w:hAnsi="Century Gothic" w:cs="Century Gothic"/>
            <w:color w:val="548DD4"/>
            <w:sz w:val="16"/>
          </w:rPr>
          <w:t xml:space="preserve"> </w:t>
        </w:r>
        <w:r>
          <w:t xml:space="preserve"> </w:t>
        </w:r>
      </w:ins>
    </w:p>
    <w:p w14:paraId="794201C8" w14:textId="77777777" w:rsidR="001B20B7" w:rsidRDefault="00000000">
      <w:pPr>
        <w:spacing w:after="341"/>
        <w:ind w:left="1162"/>
        <w:pPrChange w:id="318" w:author="Emma Blanchoud" w:date="2024-03-05T15:36:00Z">
          <w:pPr>
            <w:pStyle w:val="Retraitcorpsdetexte"/>
          </w:pPr>
        </w:pPrChange>
      </w:pPr>
      <w:ins w:id="319" w:author="Emma Blanchoud" w:date="2024-03-05T15:36:00Z">
        <w:r>
          <w:rPr>
            <w:rFonts w:ascii="Century Gothic" w:eastAsia="Century Gothic" w:hAnsi="Century Gothic" w:cs="Century Gothic"/>
            <w:sz w:val="20"/>
          </w:rPr>
          <w:t xml:space="preserve"> </w:t>
        </w:r>
        <w:r>
          <w:t xml:space="preserve"> </w:t>
        </w:r>
      </w:ins>
    </w:p>
    <w:p w14:paraId="744B4B97" w14:textId="77777777" w:rsidR="001B20B7" w:rsidRDefault="00000000">
      <w:pPr>
        <w:numPr>
          <w:ilvl w:val="1"/>
          <w:numId w:val="2"/>
        </w:numPr>
        <w:spacing w:after="72"/>
        <w:ind w:hanging="473"/>
        <w:pPrChange w:id="320" w:author="Emma Blanchoud" w:date="2024-03-05T15:36:00Z">
          <w:pPr>
            <w:pStyle w:val="Titre2"/>
          </w:pPr>
        </w:pPrChange>
      </w:pPr>
      <w:bookmarkStart w:id="321" w:name="_Toc160442263"/>
      <w:r>
        <w:rPr>
          <w:rFonts w:ascii="Century Gothic" w:hAnsi="Century Gothic"/>
          <w:b/>
          <w:sz w:val="28"/>
          <w:rPrChange w:id="322" w:author="Emma Blanchoud" w:date="2024-03-05T15:36:00Z">
            <w:rPr>
              <w:rFonts w:eastAsia="Century Gothic"/>
            </w:rPr>
          </w:rPrChange>
        </w:rPr>
        <w:t>Cahier des charges</w:t>
      </w:r>
      <w:bookmarkEnd w:id="321"/>
      <w:ins w:id="323" w:author="Emma Blanchoud" w:date="2024-03-05T15:36:00Z">
        <w:r>
          <w:rPr>
            <w:rFonts w:ascii="Century Gothic" w:eastAsia="Century Gothic" w:hAnsi="Century Gothic" w:cs="Century Gothic"/>
            <w:b/>
            <w:sz w:val="28"/>
          </w:rPr>
          <w:t xml:space="preserve">  </w:t>
        </w:r>
      </w:ins>
    </w:p>
    <w:p w14:paraId="079FDC77" w14:textId="77777777" w:rsidR="001B20B7" w:rsidRDefault="00000000">
      <w:pPr>
        <w:pStyle w:val="Titre1"/>
        <w:ind w:left="1142"/>
        <w:pPrChange w:id="324" w:author="Emma Blanchoud" w:date="2024-03-05T15:36:00Z">
          <w:pPr>
            <w:pStyle w:val="Titre3"/>
          </w:pPr>
        </w:pPrChange>
      </w:pPr>
      <w:bookmarkStart w:id="325" w:name="_Toc20770"/>
      <w:ins w:id="326" w:author="Emma Blanchoud" w:date="2024-03-05T15:36:00Z">
        <w:r>
          <w:t>1.5.1</w:t>
        </w:r>
        <w:r>
          <w:rPr>
            <w:rFonts w:ascii="Arial" w:eastAsia="Arial" w:hAnsi="Arial" w:cs="Arial"/>
          </w:rPr>
          <w:t xml:space="preserve"> </w:t>
        </w:r>
      </w:ins>
      <w:bookmarkStart w:id="327" w:name="_Toc160442264"/>
      <w:r>
        <w:t>Objectifs et portée du projet</w:t>
      </w:r>
      <w:bookmarkEnd w:id="327"/>
      <w:ins w:id="328" w:author="Emma Blanchoud" w:date="2024-03-05T15:36:00Z">
        <w:r>
          <w:t xml:space="preserve">  </w:t>
        </w:r>
      </w:ins>
      <w:bookmarkEnd w:id="325"/>
    </w:p>
    <w:p w14:paraId="1AD97768" w14:textId="77777777" w:rsidR="001B20B7" w:rsidRDefault="00000000">
      <w:pPr>
        <w:spacing w:after="10"/>
        <w:ind w:left="1843"/>
        <w:pPrChange w:id="329" w:author="Emma Blanchoud" w:date="2024-03-05T15:36:00Z">
          <w:pPr>
            <w:pStyle w:val="Retraitcorpsdetexte3"/>
          </w:pPr>
        </w:pPrChange>
      </w:pPr>
      <w:ins w:id="330" w:author="Emma Blanchoud" w:date="2024-03-05T15:36:00Z">
        <w:r>
          <w:rPr>
            <w:rFonts w:ascii="Century Gothic" w:eastAsia="Century Gothic" w:hAnsi="Century Gothic" w:cs="Century Gothic"/>
            <w:sz w:val="20"/>
          </w:rPr>
          <w:t xml:space="preserve"> </w:t>
        </w:r>
        <w:r>
          <w:t xml:space="preserve"> </w:t>
        </w:r>
      </w:ins>
    </w:p>
    <w:p w14:paraId="23C690C6" w14:textId="77777777" w:rsidR="001B20B7" w:rsidRDefault="00000000">
      <w:pPr>
        <w:spacing w:after="28"/>
        <w:ind w:right="19"/>
        <w:jc w:val="right"/>
        <w:rPr>
          <w:ins w:id="331" w:author="Emma Blanchoud" w:date="2024-03-05T15:36:00Z"/>
          <w:rFonts w:asciiTheme="minorHAnsi" w:eastAsia="Times New Roman" w:hAnsiTheme="minorHAnsi" w:cs="Times New Roman"/>
          <w:color w:val="auto"/>
          <w:kern w:val="0"/>
          <w:sz w:val="20"/>
          <w:szCs w:val="20"/>
          <w14:ligatures w14:val="none"/>
        </w:rPr>
      </w:pPr>
      <w:r>
        <w:rPr>
          <w:rFonts w:ascii="Century Gothic" w:hAnsi="Century Gothic"/>
          <w:color w:val="548DD4"/>
          <w:sz w:val="16"/>
          <w:rPrChange w:id="332" w:author="Emma Blanchoud" w:date="2024-03-05T15:36:00Z">
            <w:rPr>
              <w:rFonts w:eastAsia="Century Gothic"/>
            </w:rPr>
          </w:rPrChange>
        </w:rPr>
        <w:t>A compléter. Il s’agit d’ébaucher des réponses aux ques</w:t>
      </w:r>
      <w:r>
        <w:rPr>
          <w:rFonts w:ascii="Century Gothic" w:eastAsia="Century Gothic" w:hAnsi="Century Gothic"/>
          <w:color w:val="548DD4"/>
          <w:sz w:val="16"/>
          <w:rPrChange w:id="333" w:author="Emma Blanchoud" w:date="2024-03-05T15:36:00Z">
            <w:rPr>
              <w:rFonts w:eastAsia="Century Gothic"/>
            </w:rPr>
          </w:rPrChange>
        </w:rPr>
        <w:t xml:space="preserve">tions de l’acronyme CQQCOQP (Combien, </w:t>
      </w:r>
    </w:p>
    <w:p w14:paraId="13ACB40E" w14:textId="77777777" w:rsidR="001B20B7" w:rsidRDefault="00000000">
      <w:pPr>
        <w:spacing w:after="4" w:line="260" w:lineRule="auto"/>
        <w:ind w:left="1437" w:right="2" w:hanging="10"/>
        <w:jc w:val="both"/>
        <w:pPrChange w:id="334" w:author="Emma Blanchoud" w:date="2024-03-05T15:36:00Z">
          <w:pPr>
            <w:pStyle w:val="Informations"/>
          </w:pPr>
        </w:pPrChange>
      </w:pPr>
      <w:r>
        <w:rPr>
          <w:rFonts w:ascii="Century Gothic" w:hAnsi="Century Gothic"/>
          <w:color w:val="548DD4"/>
          <w:sz w:val="16"/>
          <w:rPrChange w:id="335" w:author="Emma Blanchoud" w:date="2024-03-05T15:36:00Z">
            <w:rPr/>
          </w:rPrChange>
        </w:rPr>
        <w:t>Quoi, Qui, Comment, Où, Quand, Pourquoi)</w:t>
      </w:r>
      <w:ins w:id="336" w:author="Emma Blanchoud" w:date="2024-03-05T15:36:00Z">
        <w:r>
          <w:rPr>
            <w:rFonts w:ascii="Century Gothic" w:eastAsia="Century Gothic" w:hAnsi="Century Gothic" w:cs="Century Gothic"/>
            <w:color w:val="548DD4"/>
            <w:sz w:val="16"/>
          </w:rPr>
          <w:t xml:space="preserve"> </w:t>
        </w:r>
        <w:r>
          <w:t xml:space="preserve"> </w:t>
        </w:r>
      </w:ins>
    </w:p>
    <w:p w14:paraId="4C14F02A" w14:textId="77777777" w:rsidR="00317D1A" w:rsidRDefault="00317D1A">
      <w:pPr>
        <w:pStyle w:val="Informations"/>
        <w:rPr>
          <w:del w:id="337" w:author="Emma Blanchoud" w:date="2024-03-05T15:36:00Z"/>
        </w:rPr>
      </w:pPr>
    </w:p>
    <w:p w14:paraId="5A4E61CC" w14:textId="77777777" w:rsidR="00317D1A" w:rsidRPr="00317D1A" w:rsidRDefault="00317D1A">
      <w:pPr>
        <w:pStyle w:val="Informations"/>
        <w:rPr>
          <w:del w:id="338" w:author="Emma Blanchoud" w:date="2024-03-05T15:36:00Z"/>
          <w:color w:val="000000" w:themeColor="text1"/>
        </w:rPr>
      </w:pPr>
      <w:del w:id="339" w:author="Emma Blanchoud" w:date="2024-03-05T15:36:00Z">
        <w:r w:rsidRPr="00317D1A">
          <w:rPr>
            <w:color w:val="000000" w:themeColor="text1"/>
          </w:rPr>
          <w:delText>Construire un hôtel à partir d’une structure d’immeuble imposée.</w:delText>
        </w:r>
      </w:del>
    </w:p>
    <w:p w14:paraId="0C0AABE0" w14:textId="77777777" w:rsidR="0055777D" w:rsidRDefault="0055777D">
      <w:pPr>
        <w:pStyle w:val="Retraitcorpsdetexte3"/>
        <w:rPr>
          <w:del w:id="340" w:author="Emma Blanchoud" w:date="2024-03-05T15:36:00Z"/>
        </w:rPr>
      </w:pPr>
    </w:p>
    <w:p w14:paraId="6384326F" w14:textId="77777777" w:rsidR="001B20B7" w:rsidRDefault="00000000">
      <w:pPr>
        <w:spacing w:after="249"/>
        <w:ind w:left="1843"/>
        <w:rPr>
          <w:ins w:id="341" w:author="Emma Blanchoud" w:date="2024-03-05T15:36:00Z"/>
        </w:rPr>
      </w:pPr>
      <w:ins w:id="342" w:author="Emma Blanchoud" w:date="2024-03-05T15:36:00Z">
        <w:r>
          <w:rPr>
            <w:rFonts w:ascii="Century Gothic" w:eastAsia="Century Gothic" w:hAnsi="Century Gothic" w:cs="Century Gothic"/>
            <w:sz w:val="20"/>
          </w:rPr>
          <w:t xml:space="preserve"> </w:t>
        </w:r>
        <w:r>
          <w:t xml:space="preserve"> </w:t>
        </w:r>
      </w:ins>
    </w:p>
    <w:p w14:paraId="618FB2C0" w14:textId="77777777" w:rsidR="001B20B7" w:rsidRDefault="00000000">
      <w:pPr>
        <w:pStyle w:val="Titre1"/>
        <w:ind w:left="1142"/>
        <w:pPrChange w:id="343" w:author="Emma Blanchoud" w:date="2024-03-05T15:36:00Z">
          <w:pPr>
            <w:pStyle w:val="Titre3"/>
          </w:pPr>
        </w:pPrChange>
      </w:pPr>
      <w:bookmarkStart w:id="344" w:name="_Toc20771"/>
      <w:ins w:id="345" w:author="Emma Blanchoud" w:date="2024-03-05T15:36:00Z">
        <w:r>
          <w:t>1.5.2</w:t>
        </w:r>
        <w:r>
          <w:rPr>
            <w:rFonts w:ascii="Arial" w:eastAsia="Arial" w:hAnsi="Arial" w:cs="Arial"/>
          </w:rPr>
          <w:t xml:space="preserve"> </w:t>
        </w:r>
      </w:ins>
      <w:bookmarkStart w:id="346" w:name="_Toc160442265"/>
      <w:r>
        <w:t>Caractéristiques des utilisateurs et impacts</w:t>
      </w:r>
      <w:bookmarkEnd w:id="346"/>
      <w:ins w:id="347" w:author="Emma Blanchoud" w:date="2024-03-05T15:36:00Z">
        <w:r>
          <w:t xml:space="preserve">  </w:t>
        </w:r>
      </w:ins>
      <w:bookmarkEnd w:id="344"/>
    </w:p>
    <w:p w14:paraId="60C95534" w14:textId="77777777" w:rsidR="001B20B7" w:rsidRDefault="00000000">
      <w:pPr>
        <w:spacing w:after="10"/>
        <w:ind w:left="1843"/>
        <w:pPrChange w:id="348" w:author="Emma Blanchoud" w:date="2024-03-05T15:36:00Z">
          <w:pPr>
            <w:pStyle w:val="Retraitcorpsdetexte3"/>
          </w:pPr>
        </w:pPrChange>
      </w:pPr>
      <w:ins w:id="349" w:author="Emma Blanchoud" w:date="2024-03-05T15:36:00Z">
        <w:r>
          <w:rPr>
            <w:rFonts w:ascii="Century Gothic" w:eastAsia="Century Gothic" w:hAnsi="Century Gothic" w:cs="Century Gothic"/>
            <w:sz w:val="20"/>
          </w:rPr>
          <w:t xml:space="preserve"> </w:t>
        </w:r>
        <w:r>
          <w:t xml:space="preserve"> </w:t>
        </w:r>
      </w:ins>
    </w:p>
    <w:p w14:paraId="26D6837C" w14:textId="77777777" w:rsidR="001B20B7" w:rsidRDefault="00000000">
      <w:pPr>
        <w:spacing w:after="161" w:line="260" w:lineRule="auto"/>
        <w:ind w:left="1437" w:right="2" w:hanging="10"/>
        <w:jc w:val="both"/>
        <w:pPrChange w:id="350" w:author="Emma Blanchoud" w:date="2024-03-05T15:36:00Z">
          <w:pPr>
            <w:pStyle w:val="Informations"/>
          </w:pPr>
        </w:pPrChange>
      </w:pPr>
      <w:r>
        <w:rPr>
          <w:rFonts w:ascii="Century Gothic" w:hAnsi="Century Gothic"/>
          <w:color w:val="548DD4"/>
          <w:sz w:val="16"/>
          <w:rPrChange w:id="351" w:author="Emma Blanchoud" w:date="2024-03-05T15:36:00Z">
            <w:rPr/>
          </w:rPrChange>
        </w:rPr>
        <w:t>A compléter… Il s’agit d’identifier le(s) profil(s) de(s) utilisateur-</w:t>
      </w:r>
      <w:proofErr w:type="spellStart"/>
      <w:r>
        <w:rPr>
          <w:rFonts w:ascii="Century Gothic" w:hAnsi="Century Gothic"/>
          <w:color w:val="548DD4"/>
          <w:sz w:val="16"/>
          <w:rPrChange w:id="352" w:author="Emma Blanchoud" w:date="2024-03-05T15:36:00Z">
            <w:rPr/>
          </w:rPrChange>
        </w:rPr>
        <w:t>trice</w:t>
      </w:r>
      <w:proofErr w:type="spellEnd"/>
      <w:r>
        <w:rPr>
          <w:rFonts w:ascii="Century Gothic" w:hAnsi="Century Gothic"/>
          <w:color w:val="548DD4"/>
          <w:sz w:val="16"/>
          <w:rPrChange w:id="353" w:author="Emma Blanchoud" w:date="2024-03-05T15:36:00Z">
            <w:rPr/>
          </w:rPrChange>
        </w:rPr>
        <w:t>(s) type, et les conséquences que cela va avoir sur la conception (couleurs, ergonomie, utilisation, etc.)</w:t>
      </w:r>
      <w:ins w:id="354" w:author="Emma Blanchoud" w:date="2024-03-05T15:36:00Z">
        <w:r>
          <w:rPr>
            <w:rFonts w:ascii="Century Gothic" w:eastAsia="Century Gothic" w:hAnsi="Century Gothic" w:cs="Century Gothic"/>
            <w:color w:val="548DD4"/>
            <w:sz w:val="16"/>
          </w:rPr>
          <w:t xml:space="preserve"> </w:t>
        </w:r>
        <w:r>
          <w:t xml:space="preserve"> </w:t>
        </w:r>
      </w:ins>
    </w:p>
    <w:p w14:paraId="587A98E0" w14:textId="77777777" w:rsidR="0055777D" w:rsidRDefault="0055777D">
      <w:pPr>
        <w:pStyle w:val="Retraitcorpsdetexte3"/>
        <w:rPr>
          <w:del w:id="355" w:author="Emma Blanchoud" w:date="2024-03-05T15:36:00Z"/>
        </w:rPr>
      </w:pPr>
    </w:p>
    <w:p w14:paraId="0E7EEC7D" w14:textId="77777777" w:rsidR="001B20B7" w:rsidRDefault="00000000">
      <w:pPr>
        <w:spacing w:after="251"/>
        <w:ind w:left="1843"/>
        <w:rPr>
          <w:ins w:id="356" w:author="Emma Blanchoud" w:date="2024-03-05T15:36:00Z"/>
        </w:rPr>
      </w:pPr>
      <w:ins w:id="357" w:author="Emma Blanchoud" w:date="2024-03-05T15:36:00Z">
        <w:r>
          <w:rPr>
            <w:rFonts w:ascii="Century Gothic" w:eastAsia="Century Gothic" w:hAnsi="Century Gothic" w:cs="Century Gothic"/>
            <w:sz w:val="20"/>
          </w:rPr>
          <w:t xml:space="preserve"> </w:t>
        </w:r>
        <w:r>
          <w:t xml:space="preserve"> </w:t>
        </w:r>
      </w:ins>
    </w:p>
    <w:p w14:paraId="364332FB" w14:textId="77777777" w:rsidR="001B20B7" w:rsidRDefault="00000000">
      <w:pPr>
        <w:pStyle w:val="Titre1"/>
        <w:ind w:left="1142"/>
        <w:pPrChange w:id="358" w:author="Emma Blanchoud" w:date="2024-03-05T15:36:00Z">
          <w:pPr>
            <w:pStyle w:val="Titre3"/>
          </w:pPr>
        </w:pPrChange>
      </w:pPr>
      <w:bookmarkStart w:id="359" w:name="_Toc20772"/>
      <w:ins w:id="360" w:author="Emma Blanchoud" w:date="2024-03-05T15:36:00Z">
        <w:r>
          <w:t>1.5.3</w:t>
        </w:r>
        <w:r>
          <w:rPr>
            <w:rFonts w:ascii="Arial" w:eastAsia="Arial" w:hAnsi="Arial" w:cs="Arial"/>
          </w:rPr>
          <w:t xml:space="preserve"> </w:t>
        </w:r>
      </w:ins>
      <w:bookmarkStart w:id="361" w:name="_Toc160442266"/>
      <w:r>
        <w:t>Fonctionnalités requises (du point de vue de l’utilisateur)</w:t>
      </w:r>
      <w:bookmarkEnd w:id="361"/>
      <w:ins w:id="362" w:author="Emma Blanchoud" w:date="2024-03-05T15:36:00Z">
        <w:r>
          <w:t xml:space="preserve">  </w:t>
        </w:r>
      </w:ins>
      <w:bookmarkEnd w:id="359"/>
    </w:p>
    <w:p w14:paraId="4B078A2B" w14:textId="77777777" w:rsidR="001B20B7" w:rsidRDefault="00000000">
      <w:pPr>
        <w:spacing w:after="10"/>
        <w:ind w:left="1843"/>
        <w:pPrChange w:id="363" w:author="Emma Blanchoud" w:date="2024-03-05T15:36:00Z">
          <w:pPr>
            <w:pStyle w:val="Retraitcorpsdetexte3"/>
          </w:pPr>
        </w:pPrChange>
      </w:pPr>
      <w:ins w:id="364" w:author="Emma Blanchoud" w:date="2024-03-05T15:36:00Z">
        <w:r>
          <w:rPr>
            <w:rFonts w:ascii="Century Gothic" w:eastAsia="Century Gothic" w:hAnsi="Century Gothic" w:cs="Century Gothic"/>
            <w:sz w:val="20"/>
          </w:rPr>
          <w:t xml:space="preserve"> </w:t>
        </w:r>
        <w:r>
          <w:t xml:space="preserve"> </w:t>
        </w:r>
      </w:ins>
    </w:p>
    <w:p w14:paraId="7B4C7C4B" w14:textId="77777777" w:rsidR="001B20B7" w:rsidRDefault="00000000">
      <w:pPr>
        <w:spacing w:after="161" w:line="260" w:lineRule="auto"/>
        <w:ind w:left="1437" w:right="2" w:hanging="10"/>
        <w:jc w:val="both"/>
        <w:pPrChange w:id="365" w:author="Emma Blanchoud" w:date="2024-03-05T15:36:00Z">
          <w:pPr>
            <w:pStyle w:val="Informations"/>
          </w:pPr>
        </w:pPrChange>
      </w:pPr>
      <w:r>
        <w:rPr>
          <w:rFonts w:ascii="Century Gothic" w:hAnsi="Century Gothic"/>
          <w:color w:val="548DD4"/>
          <w:sz w:val="16"/>
          <w:rPrChange w:id="366" w:author="Emma Blanchoud" w:date="2024-03-05T15:36:00Z">
            <w:rPr/>
          </w:rPrChange>
        </w:rPr>
        <w:t xml:space="preserve">A compléter par une espèce de mode d’emploi du produit. S’il s’agissait d’une montre, décrire qu’à part l’heure, il y aura la possibilité d’utiliser un chronomètre, un réveil, … </w:t>
      </w:r>
      <w:ins w:id="367" w:author="Emma Blanchoud" w:date="2024-03-05T15:36:00Z">
        <w:r>
          <w:rPr>
            <w:rFonts w:ascii="Century Gothic" w:eastAsia="Century Gothic" w:hAnsi="Century Gothic" w:cs="Century Gothic"/>
            <w:color w:val="548DD4"/>
            <w:sz w:val="16"/>
          </w:rPr>
          <w:t xml:space="preserve"> </w:t>
        </w:r>
        <w:r>
          <w:t xml:space="preserve"> </w:t>
        </w:r>
      </w:ins>
    </w:p>
    <w:p w14:paraId="679A1E11" w14:textId="77777777" w:rsidR="0055777D" w:rsidRDefault="0055777D">
      <w:pPr>
        <w:pStyle w:val="Informations"/>
        <w:rPr>
          <w:del w:id="368" w:author="Emma Blanchoud" w:date="2024-03-05T15:36:00Z"/>
        </w:rPr>
      </w:pPr>
    </w:p>
    <w:p w14:paraId="1E807117" w14:textId="77777777" w:rsidR="0055777D" w:rsidRDefault="00000000">
      <w:pPr>
        <w:pStyle w:val="Titre1"/>
        <w:numPr>
          <w:ilvl w:val="0"/>
          <w:numId w:val="9"/>
        </w:numPr>
        <w:suppressAutoHyphens/>
        <w:spacing w:before="180" w:after="60" w:line="240" w:lineRule="auto"/>
        <w:rPr>
          <w:del w:id="369" w:author="Emma Blanchoud" w:date="2024-03-05T15:36:00Z"/>
        </w:rPr>
      </w:pPr>
      <w:bookmarkStart w:id="370" w:name="_Toc165969639"/>
      <w:bookmarkStart w:id="371" w:name="_Toc532179969"/>
      <w:bookmarkStart w:id="372" w:name="_Toc160442268"/>
      <w:del w:id="373" w:author="Emma Blanchoud" w:date="2024-03-05T15:36:00Z">
        <w:r>
          <w:delText>Planification</w:delText>
        </w:r>
        <w:bookmarkEnd w:id="370"/>
        <w:bookmarkEnd w:id="371"/>
        <w:r>
          <w:delText xml:space="preserve"> Initiale</w:delText>
        </w:r>
        <w:bookmarkEnd w:id="372"/>
      </w:del>
    </w:p>
    <w:p w14:paraId="40493FEF" w14:textId="77777777" w:rsidR="001B20B7" w:rsidRDefault="00000000">
      <w:pPr>
        <w:spacing w:after="248"/>
        <w:ind w:left="1843"/>
        <w:rPr>
          <w:ins w:id="374" w:author="Emma Blanchoud" w:date="2024-03-05T15:36:00Z"/>
        </w:rPr>
      </w:pPr>
      <w:ins w:id="375" w:author="Emma Blanchoud" w:date="2024-03-05T15:36:00Z">
        <w:r>
          <w:rPr>
            <w:rFonts w:ascii="Century Gothic" w:eastAsia="Century Gothic" w:hAnsi="Century Gothic" w:cs="Century Gothic"/>
            <w:sz w:val="20"/>
          </w:rPr>
          <w:t xml:space="preserve"> </w:t>
        </w:r>
        <w:r>
          <w:t xml:space="preserve"> </w:t>
        </w:r>
      </w:ins>
    </w:p>
    <w:p w14:paraId="552682DF" w14:textId="77777777" w:rsidR="001B20B7" w:rsidRDefault="00000000">
      <w:pPr>
        <w:pStyle w:val="Titre1"/>
        <w:spacing w:after="25"/>
        <w:ind w:left="1142"/>
        <w:rPr>
          <w:ins w:id="376" w:author="Emma Blanchoud" w:date="2024-03-05T15:36:00Z"/>
        </w:rPr>
      </w:pPr>
      <w:bookmarkStart w:id="377" w:name="_Toc20773"/>
      <w:ins w:id="378" w:author="Emma Blanchoud" w:date="2024-03-05T15:36:00Z">
        <w:r>
          <w:t>1.5.4</w:t>
        </w:r>
        <w:r>
          <w:rPr>
            <w:rFonts w:ascii="Arial" w:eastAsia="Arial" w:hAnsi="Arial" w:cs="Arial"/>
          </w:rPr>
          <w:t xml:space="preserve"> </w:t>
        </w:r>
        <w:r>
          <w:t xml:space="preserve">Contraintes </w:t>
        </w:r>
        <w:r>
          <w:rPr>
            <w:rFonts w:ascii="Calibri" w:eastAsia="Calibri" w:hAnsi="Calibri" w:cs="Calibri"/>
            <w:i w:val="0"/>
            <w:sz w:val="22"/>
          </w:rPr>
          <w:t xml:space="preserve"> </w:t>
        </w:r>
        <w:bookmarkEnd w:id="377"/>
      </w:ins>
    </w:p>
    <w:p w14:paraId="4177970E" w14:textId="77777777" w:rsidR="001B20B7" w:rsidRDefault="00000000">
      <w:pPr>
        <w:spacing w:after="54"/>
        <w:ind w:left="1843"/>
        <w:rPr>
          <w:ins w:id="379" w:author="Emma Blanchoud" w:date="2024-03-05T15:36:00Z"/>
        </w:rPr>
      </w:pPr>
      <w:ins w:id="380" w:author="Emma Blanchoud" w:date="2024-03-05T15:36:00Z">
        <w:r>
          <w:rPr>
            <w:rFonts w:ascii="Century Gothic" w:eastAsia="Century Gothic" w:hAnsi="Century Gothic" w:cs="Century Gothic"/>
            <w:sz w:val="20"/>
          </w:rPr>
          <w:t xml:space="preserve"> </w:t>
        </w:r>
        <w:r>
          <w:t xml:space="preserve"> </w:t>
        </w:r>
      </w:ins>
    </w:p>
    <w:p w14:paraId="23EAB919" w14:textId="77777777" w:rsidR="001B20B7" w:rsidRDefault="00000000">
      <w:pPr>
        <w:spacing w:after="139" w:line="260" w:lineRule="auto"/>
        <w:ind w:left="1437" w:right="2" w:hanging="10"/>
        <w:jc w:val="both"/>
        <w:rPr>
          <w:ins w:id="381" w:author="Emma Blanchoud" w:date="2024-03-05T15:36:00Z"/>
        </w:rPr>
      </w:pPr>
      <w:ins w:id="382" w:author="Emma Blanchoud" w:date="2024-03-05T15:36:00Z">
        <w:r>
          <w:rPr>
            <w:rFonts w:ascii="Century Gothic" w:eastAsia="Century Gothic" w:hAnsi="Century Gothic" w:cs="Century Gothic"/>
            <w:color w:val="548DD4"/>
            <w:sz w:val="16"/>
          </w:rPr>
          <w:t xml:space="preserve">Sécurité, backups, disponibilité, système utilisé, interfaces avec autres logiciels, etc. </w:t>
        </w:r>
        <w:r>
          <w:t xml:space="preserve"> </w:t>
        </w:r>
      </w:ins>
    </w:p>
    <w:p w14:paraId="7ECBB2B8" w14:textId="77777777" w:rsidR="001B20B7" w:rsidRDefault="00000000">
      <w:pPr>
        <w:spacing w:after="68"/>
        <w:ind w:left="1843"/>
        <w:rPr>
          <w:ins w:id="383" w:author="Emma Blanchoud" w:date="2024-03-05T15:36:00Z"/>
        </w:rPr>
      </w:pPr>
      <w:ins w:id="384" w:author="Emma Blanchoud" w:date="2024-03-05T15:36:00Z">
        <w:r>
          <w:rPr>
            <w:rFonts w:ascii="Century Gothic" w:eastAsia="Century Gothic" w:hAnsi="Century Gothic" w:cs="Century Gothic"/>
            <w:sz w:val="20"/>
          </w:rPr>
          <w:t xml:space="preserve"> </w:t>
        </w:r>
        <w:r>
          <w:t xml:space="preserve"> </w:t>
        </w:r>
      </w:ins>
    </w:p>
    <w:p w14:paraId="67943759" w14:textId="77777777" w:rsidR="001B20B7" w:rsidRDefault="00000000">
      <w:pPr>
        <w:pStyle w:val="Titre1"/>
        <w:ind w:left="1142"/>
        <w:rPr>
          <w:ins w:id="385" w:author="Emma Blanchoud" w:date="2024-03-05T15:36:00Z"/>
        </w:rPr>
      </w:pPr>
      <w:bookmarkStart w:id="386" w:name="_Toc20774"/>
      <w:ins w:id="387" w:author="Emma Blanchoud" w:date="2024-03-05T15:36:00Z">
        <w:r>
          <w:t>1.5.5</w:t>
        </w:r>
        <w:r>
          <w:rPr>
            <w:rFonts w:ascii="Arial" w:eastAsia="Arial" w:hAnsi="Arial" w:cs="Arial"/>
          </w:rPr>
          <w:t xml:space="preserve"> </w:t>
        </w:r>
        <w:r>
          <w:t xml:space="preserve">Travail à réaliser par l'apprenti </w:t>
        </w:r>
        <w:r>
          <w:rPr>
            <w:rFonts w:ascii="Calibri" w:eastAsia="Calibri" w:hAnsi="Calibri" w:cs="Calibri"/>
            <w:i w:val="0"/>
            <w:sz w:val="22"/>
          </w:rPr>
          <w:t xml:space="preserve"> </w:t>
        </w:r>
        <w:bookmarkEnd w:id="386"/>
      </w:ins>
    </w:p>
    <w:p w14:paraId="3C1C50EF" w14:textId="77777777" w:rsidR="001B20B7" w:rsidRDefault="00000000">
      <w:pPr>
        <w:spacing w:after="54"/>
        <w:ind w:left="1843"/>
        <w:rPr>
          <w:ins w:id="388" w:author="Emma Blanchoud" w:date="2024-03-05T15:36:00Z"/>
        </w:rPr>
      </w:pPr>
      <w:ins w:id="389" w:author="Emma Blanchoud" w:date="2024-03-05T15:36:00Z">
        <w:r>
          <w:rPr>
            <w:rFonts w:ascii="Century Gothic" w:eastAsia="Century Gothic" w:hAnsi="Century Gothic" w:cs="Century Gothic"/>
            <w:sz w:val="20"/>
          </w:rPr>
          <w:t xml:space="preserve"> </w:t>
        </w:r>
        <w:r>
          <w:t xml:space="preserve"> </w:t>
        </w:r>
      </w:ins>
    </w:p>
    <w:p w14:paraId="2559C77A" w14:textId="77777777" w:rsidR="001B20B7" w:rsidRDefault="00000000">
      <w:pPr>
        <w:spacing w:after="139" w:line="260" w:lineRule="auto"/>
        <w:ind w:left="1437" w:right="2" w:hanging="10"/>
        <w:jc w:val="both"/>
        <w:rPr>
          <w:ins w:id="390" w:author="Emma Blanchoud" w:date="2024-03-05T15:36:00Z"/>
        </w:rPr>
      </w:pPr>
      <w:ins w:id="391" w:author="Emma Blanchoud" w:date="2024-03-05T15:36:00Z">
        <w:r>
          <w:rPr>
            <w:rFonts w:ascii="Century Gothic" w:eastAsia="Century Gothic" w:hAnsi="Century Gothic" w:cs="Century Gothic"/>
            <w:color w:val="548DD4"/>
            <w:sz w:val="16"/>
          </w:rPr>
          <w:t xml:space="preserve">Décrire à quoi doit ressembler le travail produit, ce qu’il faudra rendre …  </w:t>
        </w:r>
        <w:r>
          <w:t xml:space="preserve"> </w:t>
        </w:r>
      </w:ins>
    </w:p>
    <w:p w14:paraId="00466752" w14:textId="77777777" w:rsidR="001B20B7" w:rsidRDefault="00000000">
      <w:pPr>
        <w:spacing w:after="250"/>
        <w:ind w:left="1843"/>
        <w:rPr>
          <w:ins w:id="392" w:author="Emma Blanchoud" w:date="2024-03-05T15:36:00Z"/>
        </w:rPr>
      </w:pPr>
      <w:ins w:id="393" w:author="Emma Blanchoud" w:date="2024-03-05T15:36:00Z">
        <w:r>
          <w:rPr>
            <w:rFonts w:ascii="Century Gothic" w:eastAsia="Century Gothic" w:hAnsi="Century Gothic" w:cs="Century Gothic"/>
            <w:sz w:val="20"/>
          </w:rPr>
          <w:t xml:space="preserve"> </w:t>
        </w:r>
        <w:r>
          <w:t xml:space="preserve"> </w:t>
        </w:r>
      </w:ins>
    </w:p>
    <w:p w14:paraId="27F659A8" w14:textId="77777777" w:rsidR="001B20B7" w:rsidRDefault="00000000">
      <w:pPr>
        <w:pStyle w:val="Titre1"/>
        <w:ind w:left="1142"/>
        <w:rPr>
          <w:ins w:id="394" w:author="Emma Blanchoud" w:date="2024-03-05T15:36:00Z"/>
        </w:rPr>
      </w:pPr>
      <w:bookmarkStart w:id="395" w:name="_Toc20775"/>
      <w:ins w:id="396" w:author="Emma Blanchoud" w:date="2024-03-05T15:36:00Z">
        <w:r>
          <w:t>1.5.6</w:t>
        </w:r>
        <w:r>
          <w:rPr>
            <w:rFonts w:ascii="Arial" w:eastAsia="Arial" w:hAnsi="Arial" w:cs="Arial"/>
          </w:rPr>
          <w:t xml:space="preserve"> </w:t>
        </w:r>
        <w:r>
          <w:t xml:space="preserve">Si le temps le permet … </w:t>
        </w:r>
        <w:r>
          <w:rPr>
            <w:rFonts w:ascii="Calibri" w:eastAsia="Calibri" w:hAnsi="Calibri" w:cs="Calibri"/>
            <w:i w:val="0"/>
            <w:sz w:val="22"/>
          </w:rPr>
          <w:t xml:space="preserve"> </w:t>
        </w:r>
        <w:bookmarkEnd w:id="395"/>
      </w:ins>
    </w:p>
    <w:p w14:paraId="30DA4399" w14:textId="77777777" w:rsidR="001B20B7" w:rsidRDefault="00000000">
      <w:pPr>
        <w:spacing w:after="57"/>
        <w:ind w:left="1843"/>
        <w:rPr>
          <w:ins w:id="397" w:author="Emma Blanchoud" w:date="2024-03-05T15:36:00Z"/>
        </w:rPr>
      </w:pPr>
      <w:ins w:id="398" w:author="Emma Blanchoud" w:date="2024-03-05T15:36:00Z">
        <w:r>
          <w:rPr>
            <w:rFonts w:ascii="Century Gothic" w:eastAsia="Century Gothic" w:hAnsi="Century Gothic" w:cs="Century Gothic"/>
            <w:sz w:val="20"/>
          </w:rPr>
          <w:t xml:space="preserve"> </w:t>
        </w:r>
        <w:r>
          <w:t xml:space="preserve"> </w:t>
        </w:r>
      </w:ins>
    </w:p>
    <w:p w14:paraId="406003F9" w14:textId="77777777" w:rsidR="001B20B7" w:rsidRDefault="00000000">
      <w:pPr>
        <w:spacing w:after="137" w:line="260" w:lineRule="auto"/>
        <w:ind w:left="1437" w:right="2" w:hanging="10"/>
        <w:jc w:val="both"/>
        <w:rPr>
          <w:ins w:id="399" w:author="Emma Blanchoud" w:date="2024-03-05T15:36:00Z"/>
        </w:rPr>
      </w:pPr>
      <w:ins w:id="400" w:author="Emma Blanchoud" w:date="2024-03-05T15:36:00Z">
        <w:r>
          <w:rPr>
            <w:rFonts w:ascii="Century Gothic" w:eastAsia="Century Gothic" w:hAnsi="Century Gothic" w:cs="Century Gothic"/>
            <w:color w:val="548DD4"/>
            <w:sz w:val="16"/>
          </w:rPr>
          <w:t xml:space="preserve">Objectifs </w:t>
        </w:r>
        <w:proofErr w:type="spellStart"/>
        <w:r>
          <w:rPr>
            <w:rFonts w:ascii="Century Gothic" w:eastAsia="Century Gothic" w:hAnsi="Century Gothic" w:cs="Century Gothic"/>
            <w:color w:val="548DD4"/>
            <w:sz w:val="16"/>
          </w:rPr>
          <w:t>complémentairesau</w:t>
        </w:r>
        <w:proofErr w:type="spellEnd"/>
        <w:r>
          <w:rPr>
            <w:rFonts w:ascii="Century Gothic" w:eastAsia="Century Gothic" w:hAnsi="Century Gothic" w:cs="Century Gothic"/>
            <w:color w:val="548DD4"/>
            <w:sz w:val="16"/>
          </w:rPr>
          <w:t xml:space="preserve"> cas où le projet n’est pas assez ambitieux dans le temps imparti…  </w:t>
        </w:r>
        <w:r>
          <w:t xml:space="preserve"> </w:t>
        </w:r>
      </w:ins>
    </w:p>
    <w:p w14:paraId="3E85348F" w14:textId="77777777" w:rsidR="001B20B7" w:rsidRDefault="00000000">
      <w:pPr>
        <w:spacing w:after="251"/>
        <w:ind w:left="1843"/>
        <w:rPr>
          <w:ins w:id="401" w:author="Emma Blanchoud" w:date="2024-03-05T15:36:00Z"/>
        </w:rPr>
      </w:pPr>
      <w:ins w:id="402" w:author="Emma Blanchoud" w:date="2024-03-05T15:36:00Z">
        <w:r>
          <w:rPr>
            <w:rFonts w:ascii="Century Gothic" w:eastAsia="Century Gothic" w:hAnsi="Century Gothic" w:cs="Century Gothic"/>
            <w:sz w:val="20"/>
          </w:rPr>
          <w:t xml:space="preserve"> </w:t>
        </w:r>
        <w:r>
          <w:t xml:space="preserve"> </w:t>
        </w:r>
      </w:ins>
    </w:p>
    <w:p w14:paraId="173E2845" w14:textId="77777777" w:rsidR="001B20B7" w:rsidRDefault="00000000">
      <w:pPr>
        <w:pStyle w:val="Titre1"/>
        <w:spacing w:after="25"/>
        <w:ind w:left="1142"/>
        <w:rPr>
          <w:ins w:id="403" w:author="Emma Blanchoud" w:date="2024-03-05T15:36:00Z"/>
        </w:rPr>
      </w:pPr>
      <w:bookmarkStart w:id="404" w:name="_Toc20776"/>
      <w:ins w:id="405" w:author="Emma Blanchoud" w:date="2024-03-05T15:36:00Z">
        <w:r>
          <w:t>1.5.7</w:t>
        </w:r>
        <w:r>
          <w:rPr>
            <w:rFonts w:ascii="Arial" w:eastAsia="Arial" w:hAnsi="Arial" w:cs="Arial"/>
          </w:rPr>
          <w:t xml:space="preserve"> </w:t>
        </w:r>
        <w:r>
          <w:t xml:space="preserve">Méthodes de validation des solutions </w:t>
        </w:r>
        <w:r>
          <w:rPr>
            <w:rFonts w:ascii="Calibri" w:eastAsia="Calibri" w:hAnsi="Calibri" w:cs="Calibri"/>
            <w:i w:val="0"/>
            <w:sz w:val="22"/>
          </w:rPr>
          <w:t xml:space="preserve"> </w:t>
        </w:r>
        <w:bookmarkEnd w:id="404"/>
      </w:ins>
    </w:p>
    <w:p w14:paraId="469B9C22" w14:textId="77777777" w:rsidR="001B20B7" w:rsidRDefault="00000000">
      <w:pPr>
        <w:spacing w:after="54"/>
        <w:ind w:left="1843"/>
        <w:rPr>
          <w:ins w:id="406" w:author="Emma Blanchoud" w:date="2024-03-05T15:36:00Z"/>
        </w:rPr>
      </w:pPr>
      <w:ins w:id="407" w:author="Emma Blanchoud" w:date="2024-03-05T15:36:00Z">
        <w:r>
          <w:rPr>
            <w:rFonts w:ascii="Century Gothic" w:eastAsia="Century Gothic" w:hAnsi="Century Gothic" w:cs="Century Gothic"/>
            <w:sz w:val="20"/>
          </w:rPr>
          <w:t xml:space="preserve"> </w:t>
        </w:r>
        <w:r>
          <w:t xml:space="preserve"> </w:t>
        </w:r>
      </w:ins>
    </w:p>
    <w:p w14:paraId="5AC19F9D" w14:textId="77777777" w:rsidR="001B20B7" w:rsidRDefault="00000000">
      <w:pPr>
        <w:spacing w:after="137" w:line="260" w:lineRule="auto"/>
        <w:ind w:left="1437" w:right="2" w:hanging="10"/>
        <w:jc w:val="both"/>
        <w:rPr>
          <w:ins w:id="408" w:author="Emma Blanchoud" w:date="2024-03-05T15:36:00Z"/>
        </w:rPr>
      </w:pPr>
      <w:ins w:id="409" w:author="Emma Blanchoud" w:date="2024-03-05T15:36:00Z">
        <w:r>
          <w:rPr>
            <w:rFonts w:ascii="Century Gothic" w:eastAsia="Century Gothic" w:hAnsi="Century Gothic" w:cs="Century Gothic"/>
            <w:color w:val="548DD4"/>
            <w:sz w:val="16"/>
          </w:rPr>
          <w:t xml:space="preserve">Comment les tests vont être entrepris, quels tests doivent être entrepris, etc.…  </w:t>
        </w:r>
        <w:r>
          <w:t xml:space="preserve"> </w:t>
        </w:r>
      </w:ins>
    </w:p>
    <w:p w14:paraId="51152D04" w14:textId="77777777" w:rsidR="001B20B7" w:rsidRDefault="00000000">
      <w:pPr>
        <w:spacing w:after="340"/>
        <w:ind w:left="1843"/>
        <w:rPr>
          <w:ins w:id="410" w:author="Emma Blanchoud" w:date="2024-03-05T15:36:00Z"/>
        </w:rPr>
      </w:pPr>
      <w:ins w:id="411" w:author="Emma Blanchoud" w:date="2024-03-05T15:36:00Z">
        <w:r>
          <w:rPr>
            <w:rFonts w:ascii="Century Gothic" w:eastAsia="Century Gothic" w:hAnsi="Century Gothic" w:cs="Century Gothic"/>
            <w:sz w:val="20"/>
          </w:rPr>
          <w:t xml:space="preserve"> </w:t>
        </w:r>
        <w:r>
          <w:t xml:space="preserve"> </w:t>
        </w:r>
      </w:ins>
    </w:p>
    <w:p w14:paraId="346CCA45" w14:textId="77777777" w:rsidR="001B20B7" w:rsidRDefault="00000000">
      <w:pPr>
        <w:spacing w:after="3"/>
        <w:ind w:left="576" w:hanging="10"/>
        <w:rPr>
          <w:ins w:id="412" w:author="Emma Blanchoud" w:date="2024-03-05T15:36:00Z"/>
        </w:rPr>
      </w:pPr>
      <w:ins w:id="413" w:author="Emma Blanchoud" w:date="2024-03-05T15:36:00Z">
        <w:r>
          <w:rPr>
            <w:rFonts w:ascii="Century Gothic" w:eastAsia="Century Gothic" w:hAnsi="Century Gothic" w:cs="Century Gothic"/>
            <w:b/>
            <w:sz w:val="28"/>
          </w:rPr>
          <w:t>1.6</w:t>
        </w:r>
        <w:r>
          <w:rPr>
            <w:rFonts w:ascii="Arial" w:eastAsia="Arial" w:hAnsi="Arial" w:cs="Arial"/>
            <w:b/>
            <w:sz w:val="28"/>
          </w:rPr>
          <w:t xml:space="preserve"> </w:t>
        </w:r>
        <w:r>
          <w:rPr>
            <w:rFonts w:ascii="Century Gothic" w:eastAsia="Century Gothic" w:hAnsi="Century Gothic" w:cs="Century Gothic"/>
            <w:b/>
            <w:sz w:val="28"/>
          </w:rPr>
          <w:t xml:space="preserve">Eléments évalués  </w:t>
        </w:r>
      </w:ins>
    </w:p>
    <w:p w14:paraId="4C988E69" w14:textId="77777777" w:rsidR="001B20B7" w:rsidRDefault="00000000">
      <w:pPr>
        <w:spacing w:after="4" w:line="260" w:lineRule="auto"/>
        <w:ind w:left="1437" w:right="2" w:hanging="10"/>
        <w:jc w:val="both"/>
        <w:rPr>
          <w:ins w:id="414" w:author="Emma Blanchoud" w:date="2024-03-05T15:36:00Z"/>
        </w:rPr>
      </w:pPr>
      <w:ins w:id="415" w:author="Emma Blanchoud" w:date="2024-03-05T15:36:00Z">
        <w:r>
          <w:rPr>
            <w:rFonts w:ascii="Century Gothic" w:eastAsia="Century Gothic" w:hAnsi="Century Gothic" w:cs="Century Gothic"/>
            <w:color w:val="548DD4"/>
            <w:sz w:val="16"/>
          </w:rPr>
          <w:t xml:space="preserve">Cette section doit être élaborée et validée avec le chef de projet. </w:t>
        </w:r>
        <w:r>
          <w:t xml:space="preserve"> </w:t>
        </w:r>
      </w:ins>
    </w:p>
    <w:p w14:paraId="139C27B7" w14:textId="77777777" w:rsidR="001B20B7" w:rsidRDefault="00000000">
      <w:pPr>
        <w:spacing w:after="0"/>
        <w:ind w:left="1447"/>
        <w:rPr>
          <w:ins w:id="416" w:author="Emma Blanchoud" w:date="2024-03-05T15:36:00Z"/>
        </w:rPr>
      </w:pPr>
      <w:ins w:id="417" w:author="Emma Blanchoud" w:date="2024-03-05T15:36:00Z">
        <w:r>
          <w:rPr>
            <w:rFonts w:ascii="Century Gothic" w:eastAsia="Century Gothic" w:hAnsi="Century Gothic" w:cs="Century Gothic"/>
            <w:color w:val="548DD4"/>
            <w:sz w:val="16"/>
          </w:rPr>
          <w:t xml:space="preserve"> </w:t>
        </w:r>
        <w:r>
          <w:t xml:space="preserve"> </w:t>
        </w:r>
      </w:ins>
    </w:p>
    <w:p w14:paraId="68AC5B97" w14:textId="77777777" w:rsidR="001B20B7" w:rsidRDefault="00000000">
      <w:pPr>
        <w:spacing w:after="4" w:line="260" w:lineRule="auto"/>
        <w:ind w:left="1437" w:right="2" w:hanging="10"/>
        <w:jc w:val="both"/>
        <w:rPr>
          <w:ins w:id="418" w:author="Emma Blanchoud" w:date="2024-03-05T15:36:00Z"/>
        </w:rPr>
      </w:pPr>
      <w:ins w:id="419" w:author="Emma Blanchoud" w:date="2024-03-05T15:36:00Z">
        <w:r>
          <w:rPr>
            <w:rFonts w:ascii="Century Gothic" w:eastAsia="Century Gothic" w:hAnsi="Century Gothic" w:cs="Century Gothic"/>
            <w:color w:val="548DD4"/>
            <w:sz w:val="16"/>
          </w:rPr>
          <w:t xml:space="preserve">Les éléments évalués peuvent être choisis dans la liste suivante :  </w:t>
        </w:r>
        <w:r>
          <w:t xml:space="preserve"> </w:t>
        </w:r>
      </w:ins>
    </w:p>
    <w:p w14:paraId="37428DF7" w14:textId="77777777" w:rsidR="001B20B7" w:rsidRDefault="00000000">
      <w:pPr>
        <w:numPr>
          <w:ilvl w:val="0"/>
          <w:numId w:val="3"/>
        </w:numPr>
        <w:spacing w:after="4" w:line="260" w:lineRule="auto"/>
        <w:ind w:right="2" w:hanging="360"/>
        <w:jc w:val="both"/>
        <w:rPr>
          <w:ins w:id="420" w:author="Emma Blanchoud" w:date="2024-03-05T15:36:00Z"/>
        </w:rPr>
      </w:pPr>
      <w:ins w:id="421" w:author="Emma Blanchoud" w:date="2024-03-05T15:36:00Z">
        <w:r>
          <w:rPr>
            <w:rFonts w:ascii="Century Gothic" w:eastAsia="Century Gothic" w:hAnsi="Century Gothic" w:cs="Century Gothic"/>
            <w:color w:val="548DD4"/>
            <w:sz w:val="16"/>
          </w:rPr>
          <w:t xml:space="preserve">Le rapport </w:t>
        </w:r>
        <w:r>
          <w:t xml:space="preserve"> </w:t>
        </w:r>
      </w:ins>
    </w:p>
    <w:p w14:paraId="0F4D1BF8" w14:textId="77777777" w:rsidR="001B20B7" w:rsidRDefault="00000000">
      <w:pPr>
        <w:numPr>
          <w:ilvl w:val="0"/>
          <w:numId w:val="3"/>
        </w:numPr>
        <w:spacing w:after="4" w:line="260" w:lineRule="auto"/>
        <w:ind w:right="2" w:hanging="360"/>
        <w:jc w:val="both"/>
        <w:rPr>
          <w:ins w:id="422" w:author="Emma Blanchoud" w:date="2024-03-05T15:36:00Z"/>
        </w:rPr>
      </w:pPr>
      <w:ins w:id="423" w:author="Emma Blanchoud" w:date="2024-03-05T15:36:00Z">
        <w:r>
          <w:rPr>
            <w:rFonts w:ascii="Century Gothic" w:eastAsia="Century Gothic" w:hAnsi="Century Gothic" w:cs="Century Gothic"/>
            <w:color w:val="548DD4"/>
            <w:sz w:val="16"/>
          </w:rPr>
          <w:t xml:space="preserve">Les planifications (initiale et détaillée) </w:t>
        </w:r>
        <w:r>
          <w:t xml:space="preserve"> </w:t>
        </w:r>
      </w:ins>
    </w:p>
    <w:p w14:paraId="1C36A767" w14:textId="77777777" w:rsidR="001B20B7" w:rsidRDefault="00000000">
      <w:pPr>
        <w:numPr>
          <w:ilvl w:val="0"/>
          <w:numId w:val="3"/>
        </w:numPr>
        <w:spacing w:after="4" w:line="260" w:lineRule="auto"/>
        <w:ind w:right="2" w:hanging="360"/>
        <w:jc w:val="both"/>
        <w:rPr>
          <w:ins w:id="424" w:author="Emma Blanchoud" w:date="2024-03-05T15:36:00Z"/>
        </w:rPr>
      </w:pPr>
      <w:ins w:id="425" w:author="Emma Blanchoud" w:date="2024-03-05T15:36:00Z">
        <w:r>
          <w:rPr>
            <w:rFonts w:ascii="Century Gothic" w:eastAsia="Century Gothic" w:hAnsi="Century Gothic" w:cs="Century Gothic"/>
            <w:color w:val="548DD4"/>
            <w:sz w:val="16"/>
          </w:rPr>
          <w:t xml:space="preserve">Le journal de travail </w:t>
        </w:r>
        <w:r>
          <w:t xml:space="preserve"> </w:t>
        </w:r>
      </w:ins>
    </w:p>
    <w:p w14:paraId="77C0D7A2" w14:textId="77777777" w:rsidR="001B20B7" w:rsidRDefault="00000000">
      <w:pPr>
        <w:numPr>
          <w:ilvl w:val="0"/>
          <w:numId w:val="3"/>
        </w:numPr>
        <w:spacing w:after="4" w:line="260" w:lineRule="auto"/>
        <w:ind w:right="2" w:hanging="360"/>
        <w:jc w:val="both"/>
        <w:rPr>
          <w:ins w:id="426" w:author="Emma Blanchoud" w:date="2024-03-05T15:36:00Z"/>
        </w:rPr>
      </w:pPr>
      <w:ins w:id="427" w:author="Emma Blanchoud" w:date="2024-03-05T15:36:00Z">
        <w:r>
          <w:rPr>
            <w:rFonts w:ascii="Century Gothic" w:eastAsia="Century Gothic" w:hAnsi="Century Gothic" w:cs="Century Gothic"/>
            <w:color w:val="548DD4"/>
            <w:sz w:val="16"/>
          </w:rPr>
          <w:t xml:space="preserve">Le code et les commentaires </w:t>
        </w:r>
        <w:r>
          <w:t xml:space="preserve"> </w:t>
        </w:r>
      </w:ins>
    </w:p>
    <w:p w14:paraId="3C1D4B0D" w14:textId="77777777" w:rsidR="001B20B7" w:rsidRDefault="00000000">
      <w:pPr>
        <w:numPr>
          <w:ilvl w:val="0"/>
          <w:numId w:val="3"/>
        </w:numPr>
        <w:spacing w:after="4" w:line="260" w:lineRule="auto"/>
        <w:ind w:right="2" w:hanging="360"/>
        <w:jc w:val="both"/>
        <w:rPr>
          <w:ins w:id="428" w:author="Emma Blanchoud" w:date="2024-03-05T15:36:00Z"/>
        </w:rPr>
      </w:pPr>
      <w:ins w:id="429" w:author="Emma Blanchoud" w:date="2024-03-05T15:36:00Z">
        <w:r>
          <w:rPr>
            <w:rFonts w:ascii="Century Gothic" w:eastAsia="Century Gothic" w:hAnsi="Century Gothic" w:cs="Century Gothic"/>
            <w:color w:val="548DD4"/>
            <w:sz w:val="16"/>
          </w:rPr>
          <w:t xml:space="preserve">Etat de fonctionnement du produit livré </w:t>
        </w:r>
        <w:r>
          <w:t xml:space="preserve"> </w:t>
        </w:r>
      </w:ins>
    </w:p>
    <w:p w14:paraId="4AD50C76" w14:textId="77777777" w:rsidR="001B20B7" w:rsidRDefault="00000000">
      <w:pPr>
        <w:numPr>
          <w:ilvl w:val="0"/>
          <w:numId w:val="3"/>
        </w:numPr>
        <w:spacing w:after="4" w:line="260" w:lineRule="auto"/>
        <w:ind w:right="2" w:hanging="360"/>
        <w:jc w:val="both"/>
        <w:rPr>
          <w:ins w:id="430" w:author="Emma Blanchoud" w:date="2024-03-05T15:36:00Z"/>
        </w:rPr>
      </w:pPr>
      <w:ins w:id="431" w:author="Emma Blanchoud" w:date="2024-03-05T15:36:00Z">
        <w:r>
          <w:rPr>
            <w:rFonts w:ascii="Century Gothic" w:eastAsia="Century Gothic" w:hAnsi="Century Gothic" w:cs="Century Gothic"/>
            <w:color w:val="548DD4"/>
            <w:sz w:val="16"/>
          </w:rPr>
          <w:t xml:space="preserve">Les documentations de mise en œuvre et d’utilisation </w:t>
        </w:r>
        <w:r>
          <w:t xml:space="preserve"> </w:t>
        </w:r>
      </w:ins>
    </w:p>
    <w:p w14:paraId="6A4BE36E" w14:textId="77777777" w:rsidR="001B20B7" w:rsidRDefault="00000000">
      <w:pPr>
        <w:numPr>
          <w:ilvl w:val="0"/>
          <w:numId w:val="3"/>
        </w:numPr>
        <w:spacing w:after="4" w:line="260" w:lineRule="auto"/>
        <w:ind w:right="2" w:hanging="360"/>
        <w:jc w:val="both"/>
        <w:rPr>
          <w:ins w:id="432" w:author="Emma Blanchoud" w:date="2024-03-05T15:36:00Z"/>
        </w:rPr>
      </w:pPr>
      <w:ins w:id="433" w:author="Emma Blanchoud" w:date="2024-03-05T15:36:00Z">
        <w:r>
          <w:rPr>
            <w:rFonts w:ascii="Century Gothic" w:eastAsia="Century Gothic" w:hAnsi="Century Gothic" w:cs="Century Gothic"/>
            <w:color w:val="548DD4"/>
            <w:sz w:val="16"/>
          </w:rPr>
          <w:t xml:space="preserve">Possibilité de transmettre le travail à une personne extérieure pour le terminer, le corriger ou le compléter </w:t>
        </w:r>
        <w:r>
          <w:t xml:space="preserve"> </w:t>
        </w:r>
      </w:ins>
    </w:p>
    <w:p w14:paraId="7C60E79F" w14:textId="77777777" w:rsidR="001B20B7" w:rsidRDefault="00000000">
      <w:pPr>
        <w:numPr>
          <w:ilvl w:val="0"/>
          <w:numId w:val="3"/>
        </w:numPr>
        <w:spacing w:after="4" w:line="260" w:lineRule="auto"/>
        <w:ind w:right="2" w:hanging="360"/>
        <w:jc w:val="both"/>
        <w:rPr>
          <w:ins w:id="434" w:author="Emma Blanchoud" w:date="2024-03-05T15:36:00Z"/>
        </w:rPr>
      </w:pPr>
      <w:ins w:id="435" w:author="Emma Blanchoud" w:date="2024-03-05T15:36:00Z">
        <w:r>
          <w:rPr>
            <w:rFonts w:ascii="Century Gothic" w:eastAsia="Century Gothic" w:hAnsi="Century Gothic" w:cs="Century Gothic"/>
            <w:color w:val="548DD4"/>
            <w:sz w:val="16"/>
          </w:rPr>
          <w:t xml:space="preserve">Compréhension du travail </w:t>
        </w:r>
        <w:r>
          <w:t xml:space="preserve"> </w:t>
        </w:r>
      </w:ins>
    </w:p>
    <w:p w14:paraId="2CA2B7D9" w14:textId="77777777" w:rsidR="001B20B7" w:rsidRDefault="00000000">
      <w:pPr>
        <w:numPr>
          <w:ilvl w:val="0"/>
          <w:numId w:val="4"/>
        </w:numPr>
        <w:spacing w:after="0"/>
        <w:ind w:hanging="581"/>
        <w:rPr>
          <w:ins w:id="436" w:author="Emma Blanchoud" w:date="2024-03-05T15:36:00Z"/>
        </w:rPr>
      </w:pPr>
      <w:ins w:id="437" w:author="Emma Blanchoud" w:date="2024-03-05T15:36:00Z">
        <w:r>
          <w:rPr>
            <w:rFonts w:ascii="Century Gothic" w:eastAsia="Century Gothic" w:hAnsi="Century Gothic" w:cs="Century Gothic"/>
            <w:b/>
            <w:sz w:val="32"/>
          </w:rPr>
          <w:t xml:space="preserve">PLANIFICATION INITIALE  </w:t>
        </w:r>
      </w:ins>
    </w:p>
    <w:p w14:paraId="7973C7AF" w14:textId="77777777" w:rsidR="001B20B7" w:rsidRDefault="00000000" w:rsidP="00A6214D">
      <w:pPr>
        <w:spacing w:after="0"/>
        <w:ind w:left="1457" w:hanging="10"/>
        <w:jc w:val="both"/>
      </w:pPr>
      <w:r>
        <w:rPr>
          <w:rFonts w:ascii="Century Gothic" w:hAnsi="Century Gothic"/>
          <w:sz w:val="16"/>
          <w:rPrChange w:id="438" w:author="Emma Blanchoud" w:date="2024-03-05T15:36:00Z">
            <w:rPr>
              <w:rFonts w:eastAsia="Century Gothic"/>
              <w:sz w:val="16"/>
            </w:rPr>
          </w:rPrChange>
        </w:rPr>
        <w:t xml:space="preserve">Ce projet débute le 19.02.2024 et fini le 16.03.2024 avec des vacances du 12.02.2024 au 15.02.2024 et un jour de congé le 19.02.2024 en comptant 3 périodes dédiées par semaine. </w:t>
      </w:r>
      <w:r w:rsidRPr="00A6214D">
        <w:t xml:space="preserve"> </w:t>
      </w:r>
    </w:p>
    <w:p w14:paraId="69C08C31" w14:textId="77777777" w:rsidR="001B20B7" w:rsidRDefault="00000000" w:rsidP="00A6214D">
      <w:pPr>
        <w:spacing w:after="0"/>
        <w:ind w:left="1447"/>
      </w:pPr>
      <w:r>
        <w:rPr>
          <w:rFonts w:ascii="Century Gothic" w:hAnsi="Century Gothic"/>
          <w:color w:val="548DD4"/>
          <w:sz w:val="16"/>
          <w:rPrChange w:id="439" w:author="Emma Blanchoud" w:date="2024-03-05T15:36:00Z">
            <w:rPr>
              <w:rFonts w:eastAsia="Century Gothic"/>
              <w:color w:val="548DD4"/>
              <w:sz w:val="16"/>
            </w:rPr>
          </w:rPrChange>
        </w:rPr>
        <w:t xml:space="preserve"> </w:t>
      </w:r>
      <w:r w:rsidRPr="00A6214D">
        <w:t xml:space="preserve"> </w:t>
      </w:r>
    </w:p>
    <w:tbl>
      <w:tblPr>
        <w:tblStyle w:val="TableGrid"/>
        <w:tblW w:w="7646" w:type="dxa"/>
        <w:tblInd w:w="1457" w:type="dxa"/>
        <w:tblCellMar>
          <w:top w:w="76" w:type="dxa"/>
          <w:left w:w="108" w:type="dxa"/>
          <w:right w:w="32" w:type="dxa"/>
        </w:tblCellMar>
        <w:tblLook w:val="04A0" w:firstRow="1" w:lastRow="0" w:firstColumn="1" w:lastColumn="0" w:noHBand="0" w:noVBand="1"/>
        <w:tblPrChange w:id="440" w:author="Emma Blanchoud" w:date="2024-03-05T15:36:00Z">
          <w:tblPr>
            <w:tblStyle w:val="TableGrid"/>
            <w:tblW w:w="7646" w:type="dxa"/>
            <w:tblInd w:w="1457" w:type="dxa"/>
            <w:tblLayout w:type="fixed"/>
            <w:tblCellMar>
              <w:top w:w="76" w:type="dxa"/>
              <w:left w:w="108" w:type="dxa"/>
              <w:right w:w="32" w:type="dxa"/>
            </w:tblCellMar>
            <w:tblLook w:val="04A0" w:firstRow="1" w:lastRow="0" w:firstColumn="1" w:lastColumn="0" w:noHBand="0" w:noVBand="1"/>
          </w:tblPr>
        </w:tblPrChange>
      </w:tblPr>
      <w:tblGrid>
        <w:gridCol w:w="1556"/>
        <w:gridCol w:w="2979"/>
        <w:gridCol w:w="3111"/>
        <w:tblGridChange w:id="441">
          <w:tblGrid>
            <w:gridCol w:w="1555"/>
            <w:gridCol w:w="2979"/>
            <w:gridCol w:w="3112"/>
          </w:tblGrid>
        </w:tblGridChange>
      </w:tblGrid>
      <w:tr w:rsidR="001B20B7" w14:paraId="2718B01A" w14:textId="77777777">
        <w:trPr>
          <w:trHeight w:val="382"/>
          <w:trPrChange w:id="442" w:author="Emma Blanchoud" w:date="2024-03-05T15:36:00Z">
            <w:trPr>
              <w:trHeight w:val="382"/>
            </w:trPr>
          </w:trPrChange>
        </w:trPr>
        <w:tc>
          <w:tcPr>
            <w:tcW w:w="1556" w:type="dxa"/>
            <w:tcBorders>
              <w:top w:val="single" w:sz="4" w:space="0" w:color="000000"/>
              <w:left w:val="single" w:sz="4" w:space="0" w:color="000000"/>
              <w:bottom w:val="single" w:sz="4" w:space="0" w:color="000000"/>
              <w:right w:val="single" w:sz="4" w:space="0" w:color="000000"/>
            </w:tcBorders>
            <w:tcPrChange w:id="443" w:author="Emma Blanchoud" w:date="2024-03-05T15:36:00Z">
              <w:tcPr>
                <w:tcW w:w="1555" w:type="dxa"/>
                <w:tcBorders>
                  <w:top w:val="single" w:sz="4" w:space="0" w:color="000000"/>
                  <w:left w:val="single" w:sz="4" w:space="0" w:color="000000"/>
                  <w:bottom w:val="single" w:sz="4" w:space="0" w:color="000000"/>
                  <w:right w:val="single" w:sz="4" w:space="0" w:color="000000"/>
                </w:tcBorders>
              </w:tcPr>
            </w:tcPrChange>
          </w:tcPr>
          <w:p w14:paraId="1ACF2B50" w14:textId="77777777" w:rsidR="001B20B7" w:rsidRPr="00A6214D" w:rsidRDefault="00000000">
            <w:r>
              <w:rPr>
                <w:rFonts w:ascii="Century Gothic" w:hAnsi="Century Gothic"/>
                <w:sz w:val="16"/>
                <w:rPrChange w:id="444" w:author="Emma Blanchoud" w:date="2024-03-05T15:36:00Z">
                  <w:rPr>
                    <w:rFonts w:eastAsia="Century Gothic"/>
                    <w:kern w:val="2"/>
                    <w:sz w:val="16"/>
                  </w:rPr>
                </w:rPrChange>
              </w:rPr>
              <w:t xml:space="preserve">Numéro du sprint </w:t>
            </w:r>
            <w:r w:rsidRPr="00A6214D">
              <w:t xml:space="preserve"> </w:t>
            </w:r>
          </w:p>
        </w:tc>
        <w:tc>
          <w:tcPr>
            <w:tcW w:w="2979" w:type="dxa"/>
            <w:tcBorders>
              <w:top w:val="single" w:sz="4" w:space="0" w:color="000000"/>
              <w:left w:val="single" w:sz="4" w:space="0" w:color="000000"/>
              <w:bottom w:val="single" w:sz="4" w:space="0" w:color="000000"/>
              <w:right w:val="single" w:sz="4" w:space="0" w:color="000000"/>
            </w:tcBorders>
            <w:tcPrChange w:id="445" w:author="Emma Blanchoud" w:date="2024-03-05T15:36:00Z">
              <w:tcPr>
                <w:tcW w:w="2979" w:type="dxa"/>
                <w:tcBorders>
                  <w:top w:val="single" w:sz="4" w:space="0" w:color="000000"/>
                  <w:left w:val="single" w:sz="4" w:space="0" w:color="000000"/>
                  <w:bottom w:val="single" w:sz="4" w:space="0" w:color="000000"/>
                  <w:right w:val="single" w:sz="4" w:space="0" w:color="000000"/>
                </w:tcBorders>
              </w:tcPr>
            </w:tcPrChange>
          </w:tcPr>
          <w:p w14:paraId="18BD6B0A" w14:textId="77777777" w:rsidR="001B20B7" w:rsidRPr="00A6214D" w:rsidRDefault="00000000">
            <w:r>
              <w:rPr>
                <w:rFonts w:ascii="Century Gothic" w:hAnsi="Century Gothic"/>
                <w:sz w:val="16"/>
                <w:rPrChange w:id="446" w:author="Emma Blanchoud" w:date="2024-03-05T15:36:00Z">
                  <w:rPr>
                    <w:rFonts w:eastAsia="Century Gothic"/>
                    <w:kern w:val="2"/>
                    <w:sz w:val="16"/>
                  </w:rPr>
                </w:rPrChange>
              </w:rPr>
              <w:t xml:space="preserve">Dates  </w:t>
            </w:r>
            <w:r w:rsidRPr="00A6214D">
              <w:t xml:space="preserve"> </w:t>
            </w:r>
          </w:p>
        </w:tc>
        <w:tc>
          <w:tcPr>
            <w:tcW w:w="3111" w:type="dxa"/>
            <w:tcBorders>
              <w:top w:val="single" w:sz="4" w:space="0" w:color="000000"/>
              <w:left w:val="single" w:sz="4" w:space="0" w:color="000000"/>
              <w:bottom w:val="single" w:sz="4" w:space="0" w:color="000000"/>
              <w:right w:val="single" w:sz="4" w:space="0" w:color="000000"/>
            </w:tcBorders>
            <w:tcPrChange w:id="447" w:author="Emma Blanchoud" w:date="2024-03-05T15:36:00Z">
              <w:tcPr>
                <w:tcW w:w="3112" w:type="dxa"/>
                <w:tcBorders>
                  <w:top w:val="single" w:sz="4" w:space="0" w:color="000000"/>
                  <w:left w:val="single" w:sz="4" w:space="0" w:color="000000"/>
                  <w:bottom w:val="single" w:sz="4" w:space="0" w:color="000000"/>
                  <w:right w:val="single" w:sz="4" w:space="0" w:color="000000"/>
                </w:tcBorders>
              </w:tcPr>
            </w:tcPrChange>
          </w:tcPr>
          <w:p w14:paraId="35C02358" w14:textId="77777777" w:rsidR="001B20B7" w:rsidRPr="00A6214D" w:rsidRDefault="00000000">
            <w:r>
              <w:rPr>
                <w:rFonts w:ascii="Century Gothic" w:hAnsi="Century Gothic"/>
                <w:sz w:val="16"/>
                <w:rPrChange w:id="448" w:author="Emma Blanchoud" w:date="2024-03-05T15:36:00Z">
                  <w:rPr>
                    <w:rFonts w:eastAsia="Century Gothic"/>
                    <w:kern w:val="2"/>
                    <w:sz w:val="16"/>
                  </w:rPr>
                </w:rPrChange>
              </w:rPr>
              <w:t xml:space="preserve">Sprint Review </w:t>
            </w:r>
            <w:r w:rsidRPr="00A6214D">
              <w:t xml:space="preserve"> </w:t>
            </w:r>
          </w:p>
        </w:tc>
      </w:tr>
      <w:tr w:rsidR="001B20B7" w14:paraId="24672527" w14:textId="77777777">
        <w:trPr>
          <w:trHeight w:val="379"/>
          <w:trPrChange w:id="449" w:author="Emma Blanchoud" w:date="2024-03-05T15:36:00Z">
            <w:trPr>
              <w:trHeight w:val="379"/>
            </w:trPr>
          </w:trPrChange>
        </w:trPr>
        <w:tc>
          <w:tcPr>
            <w:tcW w:w="1556" w:type="dxa"/>
            <w:tcBorders>
              <w:top w:val="single" w:sz="4" w:space="0" w:color="000000"/>
              <w:left w:val="single" w:sz="4" w:space="0" w:color="000000"/>
              <w:bottom w:val="single" w:sz="4" w:space="0" w:color="000000"/>
              <w:right w:val="single" w:sz="4" w:space="0" w:color="000000"/>
            </w:tcBorders>
            <w:tcPrChange w:id="450" w:author="Emma Blanchoud" w:date="2024-03-05T15:36:00Z">
              <w:tcPr>
                <w:tcW w:w="1555" w:type="dxa"/>
                <w:tcBorders>
                  <w:top w:val="single" w:sz="4" w:space="0" w:color="000000"/>
                  <w:left w:val="single" w:sz="4" w:space="0" w:color="000000"/>
                  <w:bottom w:val="single" w:sz="4" w:space="0" w:color="000000"/>
                  <w:right w:val="single" w:sz="4" w:space="0" w:color="000000"/>
                </w:tcBorders>
              </w:tcPr>
            </w:tcPrChange>
          </w:tcPr>
          <w:p w14:paraId="792893B5" w14:textId="77777777" w:rsidR="001B20B7" w:rsidRPr="00A6214D" w:rsidRDefault="00000000">
            <w:r>
              <w:rPr>
                <w:rFonts w:ascii="Century Gothic" w:hAnsi="Century Gothic"/>
                <w:sz w:val="16"/>
                <w:rPrChange w:id="451" w:author="Emma Blanchoud" w:date="2024-03-05T15:36:00Z">
                  <w:rPr>
                    <w:rFonts w:eastAsia="Century Gothic"/>
                    <w:kern w:val="2"/>
                    <w:sz w:val="16"/>
                  </w:rPr>
                </w:rPrChange>
              </w:rPr>
              <w:t xml:space="preserve">1 </w:t>
            </w:r>
            <w:r w:rsidRPr="00A6214D">
              <w:t xml:space="preserve"> </w:t>
            </w:r>
          </w:p>
        </w:tc>
        <w:tc>
          <w:tcPr>
            <w:tcW w:w="2979" w:type="dxa"/>
            <w:tcBorders>
              <w:top w:val="single" w:sz="4" w:space="0" w:color="000000"/>
              <w:left w:val="single" w:sz="4" w:space="0" w:color="000000"/>
              <w:bottom w:val="single" w:sz="4" w:space="0" w:color="000000"/>
              <w:right w:val="single" w:sz="4" w:space="0" w:color="000000"/>
            </w:tcBorders>
            <w:tcPrChange w:id="452" w:author="Emma Blanchoud" w:date="2024-03-05T15:36:00Z">
              <w:tcPr>
                <w:tcW w:w="2979" w:type="dxa"/>
                <w:tcBorders>
                  <w:top w:val="single" w:sz="4" w:space="0" w:color="000000"/>
                  <w:left w:val="single" w:sz="4" w:space="0" w:color="000000"/>
                  <w:bottom w:val="single" w:sz="4" w:space="0" w:color="000000"/>
                  <w:right w:val="single" w:sz="4" w:space="0" w:color="000000"/>
                </w:tcBorders>
              </w:tcPr>
            </w:tcPrChange>
          </w:tcPr>
          <w:p w14:paraId="24B784C9" w14:textId="77777777" w:rsidR="001B20B7" w:rsidRPr="00A6214D" w:rsidRDefault="00000000">
            <w:r>
              <w:rPr>
                <w:rFonts w:ascii="Century Gothic" w:hAnsi="Century Gothic"/>
                <w:sz w:val="16"/>
                <w:rPrChange w:id="453" w:author="Emma Blanchoud" w:date="2024-03-05T15:36:00Z">
                  <w:rPr>
                    <w:rFonts w:eastAsia="Century Gothic"/>
                    <w:kern w:val="2"/>
                    <w:sz w:val="16"/>
                  </w:rPr>
                </w:rPrChange>
              </w:rPr>
              <w:t xml:space="preserve">19-24 </w:t>
            </w:r>
            <w:r w:rsidRPr="00A6214D">
              <w:t xml:space="preserve"> </w:t>
            </w:r>
          </w:p>
        </w:tc>
        <w:tc>
          <w:tcPr>
            <w:tcW w:w="3111" w:type="dxa"/>
            <w:tcBorders>
              <w:top w:val="single" w:sz="4" w:space="0" w:color="000000"/>
              <w:left w:val="single" w:sz="4" w:space="0" w:color="000000"/>
              <w:bottom w:val="single" w:sz="4" w:space="0" w:color="000000"/>
              <w:right w:val="single" w:sz="4" w:space="0" w:color="000000"/>
            </w:tcBorders>
            <w:tcPrChange w:id="454" w:author="Emma Blanchoud" w:date="2024-03-05T15:36:00Z">
              <w:tcPr>
                <w:tcW w:w="3112" w:type="dxa"/>
                <w:tcBorders>
                  <w:top w:val="single" w:sz="4" w:space="0" w:color="000000"/>
                  <w:left w:val="single" w:sz="4" w:space="0" w:color="000000"/>
                  <w:bottom w:val="single" w:sz="4" w:space="0" w:color="000000"/>
                  <w:right w:val="single" w:sz="4" w:space="0" w:color="000000"/>
                </w:tcBorders>
              </w:tcPr>
            </w:tcPrChange>
          </w:tcPr>
          <w:p w14:paraId="2F6DDA94" w14:textId="77777777" w:rsidR="001B20B7" w:rsidRPr="00A6214D" w:rsidRDefault="00000000">
            <w:r>
              <w:rPr>
                <w:rFonts w:ascii="Century Gothic" w:hAnsi="Century Gothic"/>
                <w:sz w:val="16"/>
                <w:rPrChange w:id="455" w:author="Emma Blanchoud" w:date="2024-03-05T15:36:00Z">
                  <w:rPr>
                    <w:rFonts w:eastAsia="Century Gothic"/>
                    <w:kern w:val="2"/>
                    <w:sz w:val="16"/>
                  </w:rPr>
                </w:rPrChange>
              </w:rPr>
              <w:t xml:space="preserve">26.2 </w:t>
            </w:r>
            <w:r w:rsidRPr="00A6214D">
              <w:t xml:space="preserve"> </w:t>
            </w:r>
          </w:p>
        </w:tc>
      </w:tr>
      <w:tr w:rsidR="001B20B7" w14:paraId="58220781" w14:textId="77777777">
        <w:trPr>
          <w:trHeight w:val="382"/>
          <w:trPrChange w:id="456" w:author="Emma Blanchoud" w:date="2024-03-05T15:36:00Z">
            <w:trPr>
              <w:trHeight w:val="382"/>
            </w:trPr>
          </w:trPrChange>
        </w:trPr>
        <w:tc>
          <w:tcPr>
            <w:tcW w:w="1556" w:type="dxa"/>
            <w:tcBorders>
              <w:top w:val="single" w:sz="4" w:space="0" w:color="000000"/>
              <w:left w:val="single" w:sz="4" w:space="0" w:color="000000"/>
              <w:bottom w:val="single" w:sz="4" w:space="0" w:color="000000"/>
              <w:right w:val="single" w:sz="4" w:space="0" w:color="000000"/>
            </w:tcBorders>
            <w:tcPrChange w:id="457" w:author="Emma Blanchoud" w:date="2024-03-05T15:36:00Z">
              <w:tcPr>
                <w:tcW w:w="1555" w:type="dxa"/>
                <w:tcBorders>
                  <w:top w:val="single" w:sz="4" w:space="0" w:color="000000"/>
                  <w:left w:val="single" w:sz="4" w:space="0" w:color="000000"/>
                  <w:bottom w:val="single" w:sz="4" w:space="0" w:color="000000"/>
                  <w:right w:val="single" w:sz="4" w:space="0" w:color="000000"/>
                </w:tcBorders>
              </w:tcPr>
            </w:tcPrChange>
          </w:tcPr>
          <w:p w14:paraId="2409044A" w14:textId="77777777" w:rsidR="001B20B7" w:rsidRPr="00A6214D" w:rsidRDefault="00000000">
            <w:r>
              <w:rPr>
                <w:rFonts w:ascii="Century Gothic" w:hAnsi="Century Gothic"/>
                <w:sz w:val="16"/>
                <w:rPrChange w:id="458" w:author="Emma Blanchoud" w:date="2024-03-05T15:36:00Z">
                  <w:rPr>
                    <w:rFonts w:eastAsia="Century Gothic"/>
                    <w:kern w:val="2"/>
                    <w:sz w:val="16"/>
                  </w:rPr>
                </w:rPrChange>
              </w:rPr>
              <w:t xml:space="preserve">2 </w:t>
            </w:r>
            <w:r w:rsidRPr="00A6214D">
              <w:t xml:space="preserve"> </w:t>
            </w:r>
          </w:p>
        </w:tc>
        <w:tc>
          <w:tcPr>
            <w:tcW w:w="2979" w:type="dxa"/>
            <w:tcBorders>
              <w:top w:val="single" w:sz="4" w:space="0" w:color="000000"/>
              <w:left w:val="single" w:sz="4" w:space="0" w:color="000000"/>
              <w:bottom w:val="single" w:sz="4" w:space="0" w:color="000000"/>
              <w:right w:val="single" w:sz="4" w:space="0" w:color="000000"/>
            </w:tcBorders>
            <w:tcPrChange w:id="459" w:author="Emma Blanchoud" w:date="2024-03-05T15:36:00Z">
              <w:tcPr>
                <w:tcW w:w="2979" w:type="dxa"/>
                <w:tcBorders>
                  <w:top w:val="single" w:sz="4" w:space="0" w:color="000000"/>
                  <w:left w:val="single" w:sz="4" w:space="0" w:color="000000"/>
                  <w:bottom w:val="single" w:sz="4" w:space="0" w:color="000000"/>
                  <w:right w:val="single" w:sz="4" w:space="0" w:color="000000"/>
                </w:tcBorders>
              </w:tcPr>
            </w:tcPrChange>
          </w:tcPr>
          <w:p w14:paraId="08F64A6D" w14:textId="77777777" w:rsidR="001B20B7" w:rsidRPr="00A6214D" w:rsidRDefault="00000000">
            <w:r>
              <w:rPr>
                <w:rFonts w:ascii="Century Gothic" w:hAnsi="Century Gothic"/>
                <w:sz w:val="16"/>
                <w:rPrChange w:id="460" w:author="Emma Blanchoud" w:date="2024-03-05T15:36:00Z">
                  <w:rPr>
                    <w:rFonts w:eastAsia="Century Gothic"/>
                    <w:kern w:val="2"/>
                    <w:sz w:val="16"/>
                  </w:rPr>
                </w:rPrChange>
              </w:rPr>
              <w:t xml:space="preserve">26-2 </w:t>
            </w:r>
            <w:r w:rsidRPr="00A6214D">
              <w:t xml:space="preserve"> </w:t>
            </w:r>
          </w:p>
        </w:tc>
        <w:tc>
          <w:tcPr>
            <w:tcW w:w="3111" w:type="dxa"/>
            <w:tcBorders>
              <w:top w:val="single" w:sz="4" w:space="0" w:color="000000"/>
              <w:left w:val="single" w:sz="4" w:space="0" w:color="000000"/>
              <w:bottom w:val="single" w:sz="4" w:space="0" w:color="000000"/>
              <w:right w:val="single" w:sz="4" w:space="0" w:color="000000"/>
            </w:tcBorders>
            <w:tcPrChange w:id="461" w:author="Emma Blanchoud" w:date="2024-03-05T15:36:00Z">
              <w:tcPr>
                <w:tcW w:w="3112" w:type="dxa"/>
                <w:tcBorders>
                  <w:top w:val="single" w:sz="4" w:space="0" w:color="000000"/>
                  <w:left w:val="single" w:sz="4" w:space="0" w:color="000000"/>
                  <w:bottom w:val="single" w:sz="4" w:space="0" w:color="000000"/>
                  <w:right w:val="single" w:sz="4" w:space="0" w:color="000000"/>
                </w:tcBorders>
              </w:tcPr>
            </w:tcPrChange>
          </w:tcPr>
          <w:p w14:paraId="6B91EC45" w14:textId="77777777" w:rsidR="001B20B7" w:rsidRPr="00A6214D" w:rsidRDefault="00000000">
            <w:r>
              <w:rPr>
                <w:rFonts w:ascii="Century Gothic" w:hAnsi="Century Gothic"/>
                <w:sz w:val="16"/>
                <w:rPrChange w:id="462" w:author="Emma Blanchoud" w:date="2024-03-05T15:36:00Z">
                  <w:rPr>
                    <w:rFonts w:eastAsia="Century Gothic"/>
                    <w:kern w:val="2"/>
                    <w:sz w:val="16"/>
                  </w:rPr>
                </w:rPrChange>
              </w:rPr>
              <w:t xml:space="preserve">27.2 </w:t>
            </w:r>
            <w:r w:rsidRPr="00A6214D">
              <w:t xml:space="preserve"> </w:t>
            </w:r>
          </w:p>
        </w:tc>
      </w:tr>
      <w:tr w:rsidR="001B20B7" w14:paraId="42FB5881" w14:textId="77777777">
        <w:trPr>
          <w:trHeight w:val="382"/>
          <w:trPrChange w:id="463" w:author="Emma Blanchoud" w:date="2024-03-05T15:36:00Z">
            <w:trPr>
              <w:trHeight w:val="382"/>
            </w:trPr>
          </w:trPrChange>
        </w:trPr>
        <w:tc>
          <w:tcPr>
            <w:tcW w:w="1556" w:type="dxa"/>
            <w:tcBorders>
              <w:top w:val="single" w:sz="4" w:space="0" w:color="000000"/>
              <w:left w:val="single" w:sz="4" w:space="0" w:color="000000"/>
              <w:bottom w:val="single" w:sz="4" w:space="0" w:color="000000"/>
              <w:right w:val="single" w:sz="4" w:space="0" w:color="000000"/>
            </w:tcBorders>
            <w:tcPrChange w:id="464" w:author="Emma Blanchoud" w:date="2024-03-05T15:36:00Z">
              <w:tcPr>
                <w:tcW w:w="1555" w:type="dxa"/>
                <w:tcBorders>
                  <w:top w:val="single" w:sz="4" w:space="0" w:color="000000"/>
                  <w:left w:val="single" w:sz="4" w:space="0" w:color="000000"/>
                  <w:bottom w:val="single" w:sz="4" w:space="0" w:color="000000"/>
                  <w:right w:val="single" w:sz="4" w:space="0" w:color="000000"/>
                </w:tcBorders>
              </w:tcPr>
            </w:tcPrChange>
          </w:tcPr>
          <w:p w14:paraId="2C86C432" w14:textId="77777777" w:rsidR="001B20B7" w:rsidRPr="00A6214D" w:rsidRDefault="00000000">
            <w:r>
              <w:rPr>
                <w:rFonts w:ascii="Century Gothic" w:hAnsi="Century Gothic"/>
                <w:sz w:val="16"/>
                <w:rPrChange w:id="465" w:author="Emma Blanchoud" w:date="2024-03-05T15:36:00Z">
                  <w:rPr>
                    <w:rFonts w:eastAsia="Century Gothic"/>
                    <w:kern w:val="2"/>
                    <w:sz w:val="16"/>
                  </w:rPr>
                </w:rPrChange>
              </w:rPr>
              <w:t xml:space="preserve">3 </w:t>
            </w:r>
            <w:r w:rsidRPr="00A6214D">
              <w:t xml:space="preserve"> </w:t>
            </w:r>
          </w:p>
        </w:tc>
        <w:tc>
          <w:tcPr>
            <w:tcW w:w="2979" w:type="dxa"/>
            <w:tcBorders>
              <w:top w:val="single" w:sz="4" w:space="0" w:color="000000"/>
              <w:left w:val="single" w:sz="4" w:space="0" w:color="000000"/>
              <w:bottom w:val="single" w:sz="4" w:space="0" w:color="000000"/>
              <w:right w:val="single" w:sz="4" w:space="0" w:color="000000"/>
            </w:tcBorders>
            <w:tcPrChange w:id="466" w:author="Emma Blanchoud" w:date="2024-03-05T15:36:00Z">
              <w:tcPr>
                <w:tcW w:w="2979" w:type="dxa"/>
                <w:tcBorders>
                  <w:top w:val="single" w:sz="4" w:space="0" w:color="000000"/>
                  <w:left w:val="single" w:sz="4" w:space="0" w:color="000000"/>
                  <w:bottom w:val="single" w:sz="4" w:space="0" w:color="000000"/>
                  <w:right w:val="single" w:sz="4" w:space="0" w:color="000000"/>
                </w:tcBorders>
              </w:tcPr>
            </w:tcPrChange>
          </w:tcPr>
          <w:p w14:paraId="49216DF5" w14:textId="77777777" w:rsidR="001B20B7" w:rsidRPr="00A6214D" w:rsidRDefault="00000000">
            <w:r>
              <w:rPr>
                <w:rFonts w:ascii="Century Gothic" w:hAnsi="Century Gothic"/>
                <w:sz w:val="16"/>
                <w:rPrChange w:id="467" w:author="Emma Blanchoud" w:date="2024-03-05T15:36:00Z">
                  <w:rPr>
                    <w:rFonts w:eastAsia="Century Gothic"/>
                    <w:kern w:val="2"/>
                    <w:sz w:val="16"/>
                  </w:rPr>
                </w:rPrChange>
              </w:rPr>
              <w:t xml:space="preserve">4-9 </w:t>
            </w:r>
            <w:r w:rsidRPr="00A6214D">
              <w:t xml:space="preserve"> </w:t>
            </w:r>
          </w:p>
        </w:tc>
        <w:tc>
          <w:tcPr>
            <w:tcW w:w="3111" w:type="dxa"/>
            <w:tcBorders>
              <w:top w:val="single" w:sz="4" w:space="0" w:color="000000"/>
              <w:left w:val="single" w:sz="4" w:space="0" w:color="000000"/>
              <w:bottom w:val="single" w:sz="4" w:space="0" w:color="000000"/>
              <w:right w:val="single" w:sz="4" w:space="0" w:color="000000"/>
            </w:tcBorders>
            <w:tcPrChange w:id="468" w:author="Emma Blanchoud" w:date="2024-03-05T15:36:00Z">
              <w:tcPr>
                <w:tcW w:w="3112" w:type="dxa"/>
                <w:tcBorders>
                  <w:top w:val="single" w:sz="4" w:space="0" w:color="000000"/>
                  <w:left w:val="single" w:sz="4" w:space="0" w:color="000000"/>
                  <w:bottom w:val="single" w:sz="4" w:space="0" w:color="000000"/>
                  <w:right w:val="single" w:sz="4" w:space="0" w:color="000000"/>
                </w:tcBorders>
              </w:tcPr>
            </w:tcPrChange>
          </w:tcPr>
          <w:p w14:paraId="228427E6" w14:textId="77777777" w:rsidR="001B20B7" w:rsidRPr="00A6214D" w:rsidRDefault="00000000">
            <w:r>
              <w:rPr>
                <w:rFonts w:ascii="Century Gothic" w:hAnsi="Century Gothic"/>
                <w:sz w:val="16"/>
                <w:rPrChange w:id="469" w:author="Emma Blanchoud" w:date="2024-03-05T15:36:00Z">
                  <w:rPr>
                    <w:rFonts w:eastAsia="Century Gothic"/>
                    <w:kern w:val="2"/>
                    <w:sz w:val="16"/>
                  </w:rPr>
                </w:rPrChange>
              </w:rPr>
              <w:t xml:space="preserve">5.3 </w:t>
            </w:r>
            <w:r w:rsidRPr="00A6214D">
              <w:t xml:space="preserve"> </w:t>
            </w:r>
          </w:p>
        </w:tc>
      </w:tr>
      <w:tr w:rsidR="001B20B7" w14:paraId="4EDE8668" w14:textId="77777777">
        <w:trPr>
          <w:trHeight w:val="379"/>
          <w:trPrChange w:id="470" w:author="Emma Blanchoud" w:date="2024-03-05T15:36:00Z">
            <w:trPr>
              <w:trHeight w:val="379"/>
            </w:trPr>
          </w:trPrChange>
        </w:trPr>
        <w:tc>
          <w:tcPr>
            <w:tcW w:w="1556" w:type="dxa"/>
            <w:tcBorders>
              <w:top w:val="single" w:sz="4" w:space="0" w:color="000000"/>
              <w:left w:val="single" w:sz="4" w:space="0" w:color="000000"/>
              <w:bottom w:val="single" w:sz="4" w:space="0" w:color="000000"/>
              <w:right w:val="single" w:sz="4" w:space="0" w:color="000000"/>
            </w:tcBorders>
            <w:tcPrChange w:id="471" w:author="Emma Blanchoud" w:date="2024-03-05T15:36:00Z">
              <w:tcPr>
                <w:tcW w:w="1555" w:type="dxa"/>
                <w:tcBorders>
                  <w:top w:val="single" w:sz="4" w:space="0" w:color="000000"/>
                  <w:left w:val="single" w:sz="4" w:space="0" w:color="000000"/>
                  <w:bottom w:val="single" w:sz="4" w:space="0" w:color="000000"/>
                  <w:right w:val="single" w:sz="4" w:space="0" w:color="000000"/>
                </w:tcBorders>
              </w:tcPr>
            </w:tcPrChange>
          </w:tcPr>
          <w:p w14:paraId="3F7F1E50" w14:textId="77777777" w:rsidR="001B20B7" w:rsidRPr="00A6214D" w:rsidRDefault="00000000">
            <w:r>
              <w:rPr>
                <w:rFonts w:ascii="Century Gothic" w:hAnsi="Century Gothic"/>
                <w:sz w:val="16"/>
                <w:rPrChange w:id="472" w:author="Emma Blanchoud" w:date="2024-03-05T15:36:00Z">
                  <w:rPr>
                    <w:rFonts w:eastAsia="Century Gothic"/>
                    <w:kern w:val="2"/>
                    <w:sz w:val="16"/>
                  </w:rPr>
                </w:rPrChange>
              </w:rPr>
              <w:t xml:space="preserve">4 </w:t>
            </w:r>
            <w:r w:rsidRPr="00A6214D">
              <w:t xml:space="preserve"> </w:t>
            </w:r>
          </w:p>
        </w:tc>
        <w:tc>
          <w:tcPr>
            <w:tcW w:w="2979" w:type="dxa"/>
            <w:tcBorders>
              <w:top w:val="single" w:sz="4" w:space="0" w:color="000000"/>
              <w:left w:val="single" w:sz="4" w:space="0" w:color="000000"/>
              <w:bottom w:val="single" w:sz="4" w:space="0" w:color="000000"/>
              <w:right w:val="single" w:sz="4" w:space="0" w:color="000000"/>
            </w:tcBorders>
            <w:tcPrChange w:id="473" w:author="Emma Blanchoud" w:date="2024-03-05T15:36:00Z">
              <w:tcPr>
                <w:tcW w:w="2979" w:type="dxa"/>
                <w:tcBorders>
                  <w:top w:val="single" w:sz="4" w:space="0" w:color="000000"/>
                  <w:left w:val="single" w:sz="4" w:space="0" w:color="000000"/>
                  <w:bottom w:val="single" w:sz="4" w:space="0" w:color="000000"/>
                  <w:right w:val="single" w:sz="4" w:space="0" w:color="000000"/>
                </w:tcBorders>
              </w:tcPr>
            </w:tcPrChange>
          </w:tcPr>
          <w:p w14:paraId="0ABAA78D" w14:textId="77777777" w:rsidR="001B20B7" w:rsidRPr="00A6214D" w:rsidRDefault="00000000">
            <w:r>
              <w:rPr>
                <w:rFonts w:ascii="Century Gothic" w:hAnsi="Century Gothic"/>
                <w:sz w:val="16"/>
                <w:rPrChange w:id="474" w:author="Emma Blanchoud" w:date="2024-03-05T15:36:00Z">
                  <w:rPr>
                    <w:rFonts w:eastAsia="Century Gothic"/>
                    <w:kern w:val="2"/>
                    <w:sz w:val="16"/>
                  </w:rPr>
                </w:rPrChange>
              </w:rPr>
              <w:t xml:space="preserve">11-16 </w:t>
            </w:r>
            <w:r w:rsidRPr="00A6214D">
              <w:t xml:space="preserve"> </w:t>
            </w:r>
          </w:p>
        </w:tc>
        <w:tc>
          <w:tcPr>
            <w:tcW w:w="3111" w:type="dxa"/>
            <w:tcBorders>
              <w:top w:val="single" w:sz="4" w:space="0" w:color="000000"/>
              <w:left w:val="single" w:sz="4" w:space="0" w:color="000000"/>
              <w:bottom w:val="single" w:sz="4" w:space="0" w:color="000000"/>
              <w:right w:val="single" w:sz="4" w:space="0" w:color="000000"/>
            </w:tcBorders>
            <w:tcPrChange w:id="475" w:author="Emma Blanchoud" w:date="2024-03-05T15:36:00Z">
              <w:tcPr>
                <w:tcW w:w="3112" w:type="dxa"/>
                <w:tcBorders>
                  <w:top w:val="single" w:sz="4" w:space="0" w:color="000000"/>
                  <w:left w:val="single" w:sz="4" w:space="0" w:color="000000"/>
                  <w:bottom w:val="single" w:sz="4" w:space="0" w:color="000000"/>
                  <w:right w:val="single" w:sz="4" w:space="0" w:color="000000"/>
                </w:tcBorders>
              </w:tcPr>
            </w:tcPrChange>
          </w:tcPr>
          <w:p w14:paraId="35BA8073" w14:textId="77777777" w:rsidR="001B20B7" w:rsidRPr="00A6214D" w:rsidRDefault="00000000">
            <w:r>
              <w:rPr>
                <w:rFonts w:ascii="Century Gothic" w:hAnsi="Century Gothic"/>
                <w:sz w:val="16"/>
                <w:rPrChange w:id="476" w:author="Emma Blanchoud" w:date="2024-03-05T15:36:00Z">
                  <w:rPr>
                    <w:rFonts w:eastAsia="Century Gothic"/>
                    <w:kern w:val="2"/>
                    <w:sz w:val="16"/>
                  </w:rPr>
                </w:rPrChange>
              </w:rPr>
              <w:t xml:space="preserve">12.3 </w:t>
            </w:r>
            <w:r w:rsidRPr="00A6214D">
              <w:t xml:space="preserve"> </w:t>
            </w:r>
          </w:p>
        </w:tc>
      </w:tr>
    </w:tbl>
    <w:p w14:paraId="45BCB67E" w14:textId="77777777" w:rsidR="0055777D" w:rsidRDefault="0055777D">
      <w:pPr>
        <w:pStyle w:val="Informations"/>
        <w:rPr>
          <w:del w:id="477" w:author="Emma Blanchoud" w:date="2024-03-05T15:36:00Z"/>
        </w:rPr>
      </w:pPr>
    </w:p>
    <w:p w14:paraId="73B1E7D9" w14:textId="77777777" w:rsidR="0055777D" w:rsidRDefault="00000000">
      <w:pPr>
        <w:pStyle w:val="Titre1"/>
        <w:numPr>
          <w:ilvl w:val="0"/>
          <w:numId w:val="9"/>
        </w:numPr>
        <w:suppressAutoHyphens/>
        <w:spacing w:before="180" w:after="60" w:line="240" w:lineRule="auto"/>
        <w:rPr>
          <w:del w:id="478" w:author="Emma Blanchoud" w:date="2024-03-05T15:36:00Z"/>
        </w:rPr>
      </w:pPr>
      <w:bookmarkStart w:id="479" w:name="_Toc165969641"/>
      <w:bookmarkStart w:id="480" w:name="_Toc532179957"/>
      <w:bookmarkStart w:id="481" w:name="_Toc160442269"/>
      <w:del w:id="482" w:author="Emma Blanchoud" w:date="2024-03-05T15:36:00Z">
        <w:r>
          <w:delText>Analyse</w:delText>
        </w:r>
        <w:bookmarkEnd w:id="479"/>
        <w:bookmarkEnd w:id="480"/>
        <w:r>
          <w:delText xml:space="preserve"> fonctionnelle</w:delText>
        </w:r>
        <w:bookmarkStart w:id="483" w:name="_Toc165969643"/>
        <w:bookmarkStart w:id="484" w:name="_Toc532179959"/>
        <w:bookmarkEnd w:id="481"/>
      </w:del>
    </w:p>
    <w:p w14:paraId="0B185523" w14:textId="77777777" w:rsidR="0055777D" w:rsidRDefault="0055777D">
      <w:pPr>
        <w:ind w:left="1142" w:hanging="10"/>
        <w:rPr>
          <w:del w:id="485" w:author="Emma Blanchoud" w:date="2024-03-05T15:36:00Z"/>
          <w:rFonts w:ascii="Century Gothic" w:eastAsia="Century Gothic" w:hAnsi="Century Gothic" w:cs="Century Gothic"/>
          <w:i/>
          <w:sz w:val="24"/>
        </w:rPr>
      </w:pPr>
    </w:p>
    <w:p w14:paraId="49D71A53" w14:textId="77777777" w:rsidR="001B20B7" w:rsidRDefault="00000000">
      <w:pPr>
        <w:spacing w:after="538"/>
        <w:ind w:left="1447"/>
        <w:rPr>
          <w:ins w:id="486" w:author="Emma Blanchoud" w:date="2024-03-05T15:36:00Z"/>
        </w:rPr>
      </w:pPr>
      <w:ins w:id="487" w:author="Emma Blanchoud" w:date="2024-03-05T15:36:00Z">
        <w:r>
          <w:rPr>
            <w:rFonts w:ascii="Century Gothic" w:eastAsia="Century Gothic" w:hAnsi="Century Gothic" w:cs="Century Gothic"/>
            <w:color w:val="548DD4"/>
            <w:sz w:val="16"/>
          </w:rPr>
          <w:t xml:space="preserve"> </w:t>
        </w:r>
        <w:r>
          <w:t xml:space="preserve"> </w:t>
        </w:r>
      </w:ins>
    </w:p>
    <w:p w14:paraId="5C19B41F" w14:textId="77777777" w:rsidR="001B20B7" w:rsidRDefault="00000000">
      <w:pPr>
        <w:numPr>
          <w:ilvl w:val="0"/>
          <w:numId w:val="4"/>
        </w:numPr>
        <w:spacing w:after="0"/>
        <w:ind w:hanging="581"/>
        <w:rPr>
          <w:ins w:id="488" w:author="Emma Blanchoud" w:date="2024-03-05T15:36:00Z"/>
        </w:rPr>
      </w:pPr>
      <w:ins w:id="489" w:author="Emma Blanchoud" w:date="2024-03-05T15:36:00Z">
        <w:r>
          <w:rPr>
            <w:rFonts w:ascii="Century Gothic" w:eastAsia="Century Gothic" w:hAnsi="Century Gothic" w:cs="Century Gothic"/>
            <w:b/>
            <w:sz w:val="32"/>
          </w:rPr>
          <w:t xml:space="preserve">ANALYSE FONCTIONNELLE  </w:t>
        </w:r>
      </w:ins>
    </w:p>
    <w:p w14:paraId="611FFE86" w14:textId="77777777" w:rsidR="001B20B7" w:rsidRDefault="00000000">
      <w:pPr>
        <w:spacing w:after="249"/>
        <w:ind w:left="1162"/>
        <w:rPr>
          <w:ins w:id="490" w:author="Emma Blanchoud" w:date="2024-03-05T15:36:00Z"/>
        </w:rPr>
      </w:pPr>
      <w:ins w:id="491" w:author="Emma Blanchoud" w:date="2024-03-05T15:36:00Z">
        <w:r>
          <w:rPr>
            <w:rFonts w:ascii="Century Gothic" w:eastAsia="Century Gothic" w:hAnsi="Century Gothic" w:cs="Century Gothic"/>
            <w:sz w:val="20"/>
          </w:rPr>
          <w:t xml:space="preserve"> </w:t>
        </w:r>
        <w:r>
          <w:t xml:space="preserve"> </w:t>
        </w:r>
      </w:ins>
    </w:p>
    <w:p w14:paraId="23743EC9" w14:textId="77777777" w:rsidR="001B20B7" w:rsidRDefault="00000000" w:rsidP="00A6214D">
      <w:pPr>
        <w:spacing w:after="0"/>
        <w:ind w:left="1142" w:hanging="10"/>
      </w:pPr>
      <w:r>
        <w:rPr>
          <w:rFonts w:ascii="Century Gothic" w:hAnsi="Century Gothic"/>
          <w:i/>
          <w:sz w:val="24"/>
          <w:rPrChange w:id="492" w:author="Emma Blanchoud" w:date="2024-03-05T15:36:00Z">
            <w:rPr>
              <w:rFonts w:eastAsia="Century Gothic"/>
              <w:i/>
              <w:sz w:val="24"/>
            </w:rPr>
          </w:rPrChange>
        </w:rPr>
        <w:t>3.1.1</w:t>
      </w:r>
      <w:r>
        <w:rPr>
          <w:rFonts w:ascii="Arial" w:eastAsia="Arial" w:hAnsi="Arial" w:cs="Arial"/>
          <w:i/>
          <w:sz w:val="24"/>
        </w:rPr>
        <w:t xml:space="preserve"> </w:t>
      </w:r>
      <w:r>
        <w:rPr>
          <w:rFonts w:ascii="Century Gothic" w:hAnsi="Century Gothic"/>
          <w:i/>
          <w:sz w:val="24"/>
          <w:rPrChange w:id="493" w:author="Emma Blanchoud" w:date="2024-03-05T15:36:00Z">
            <w:rPr>
              <w:rFonts w:eastAsia="Century Gothic"/>
              <w:i/>
              <w:sz w:val="24"/>
            </w:rPr>
          </w:rPrChange>
        </w:rPr>
        <w:t xml:space="preserve">Salle de sport </w:t>
      </w:r>
      <w:r>
        <w:rPr>
          <w:rFonts w:ascii="Century Gothic" w:hAnsi="Century Gothic"/>
          <w:b/>
          <w:sz w:val="28"/>
          <w:rPrChange w:id="494" w:author="Emma Blanchoud" w:date="2024-03-05T15:36:00Z">
            <w:rPr>
              <w:rFonts w:eastAsia="Century Gothic"/>
              <w:b/>
              <w:sz w:val="28"/>
            </w:rPr>
          </w:rPrChange>
        </w:rPr>
        <w:t xml:space="preserve"> </w:t>
      </w:r>
    </w:p>
    <w:tbl>
      <w:tblPr>
        <w:tblStyle w:val="TableGrid"/>
        <w:tblW w:w="9064" w:type="dxa"/>
        <w:tblInd w:w="38" w:type="dxa"/>
        <w:tblCellMar>
          <w:top w:w="83" w:type="dxa"/>
          <w:left w:w="12" w:type="dxa"/>
          <w:right w:w="33" w:type="dxa"/>
        </w:tblCellMar>
        <w:tblLook w:val="04A0" w:firstRow="1" w:lastRow="0" w:firstColumn="1" w:lastColumn="0" w:noHBand="0" w:noVBand="1"/>
        <w:tblPrChange w:id="495" w:author="Emma Blanchoud" w:date="2024-03-05T15:36:00Z">
          <w:tblPr>
            <w:tblStyle w:val="TableGrid"/>
            <w:tblW w:w="9064" w:type="dxa"/>
            <w:tblInd w:w="38" w:type="dxa"/>
            <w:tblLayout w:type="fixed"/>
            <w:tblCellMar>
              <w:top w:w="83" w:type="dxa"/>
              <w:left w:w="12" w:type="dxa"/>
              <w:right w:w="33" w:type="dxa"/>
            </w:tblCellMar>
            <w:tblLook w:val="04A0" w:firstRow="1" w:lastRow="0" w:firstColumn="1" w:lastColumn="0" w:noHBand="0" w:noVBand="1"/>
          </w:tblPr>
        </w:tblPrChange>
      </w:tblPr>
      <w:tblGrid>
        <w:gridCol w:w="9064"/>
        <w:tblGridChange w:id="496">
          <w:tblGrid>
            <w:gridCol w:w="9064"/>
          </w:tblGrid>
        </w:tblGridChange>
      </w:tblGrid>
      <w:tr w:rsidR="001B20B7" w14:paraId="42C1A552" w14:textId="77777777">
        <w:trPr>
          <w:trHeight w:val="550"/>
          <w:trPrChange w:id="497" w:author="Emma Blanchoud" w:date="2024-03-05T15:36:00Z">
            <w:trPr>
              <w:trHeight w:val="550"/>
            </w:trPr>
          </w:trPrChange>
        </w:trPr>
        <w:tc>
          <w:tcPr>
            <w:tcW w:w="9064" w:type="dxa"/>
            <w:tcBorders>
              <w:top w:val="single" w:sz="4" w:space="0" w:color="000000"/>
              <w:left w:val="single" w:sz="4" w:space="0" w:color="000000"/>
              <w:bottom w:val="single" w:sz="4" w:space="0" w:color="000000"/>
              <w:right w:val="single" w:sz="4" w:space="0" w:color="000000"/>
            </w:tcBorders>
            <w:tcPrChange w:id="498" w:author="Emma Blanchoud" w:date="2024-03-05T15:36:00Z">
              <w:tcPr>
                <w:tcW w:w="9064" w:type="dxa"/>
                <w:tcBorders>
                  <w:top w:val="single" w:sz="4" w:space="0" w:color="000000"/>
                  <w:left w:val="single" w:sz="4" w:space="0" w:color="000000"/>
                  <w:bottom w:val="single" w:sz="4" w:space="0" w:color="000000"/>
                  <w:right w:val="single" w:sz="4" w:space="0" w:color="000000"/>
                </w:tcBorders>
              </w:tcPr>
            </w:tcPrChange>
          </w:tcPr>
          <w:p w14:paraId="3D997245" w14:textId="77777777" w:rsidR="001B20B7" w:rsidRPr="00A6214D" w:rsidRDefault="00000000">
            <w:r>
              <w:rPr>
                <w:rFonts w:ascii="Century Gothic" w:hAnsi="Century Gothic"/>
                <w:sz w:val="20"/>
                <w:rPrChange w:id="499" w:author="Emma Blanchoud" w:date="2024-03-05T15:36:00Z">
                  <w:rPr>
                    <w:rFonts w:eastAsia="Century Gothic"/>
                    <w:kern w:val="2"/>
                  </w:rPr>
                </w:rPrChange>
              </w:rPr>
              <w:t xml:space="preserve">En tant que gérant de </w:t>
            </w:r>
            <w:proofErr w:type="gramStart"/>
            <w:r>
              <w:rPr>
                <w:rFonts w:ascii="Century Gothic" w:hAnsi="Century Gothic"/>
                <w:sz w:val="20"/>
                <w:rPrChange w:id="500" w:author="Emma Blanchoud" w:date="2024-03-05T15:36:00Z">
                  <w:rPr>
                    <w:rFonts w:eastAsia="Century Gothic"/>
                    <w:kern w:val="2"/>
                  </w:rPr>
                </w:rPrChange>
              </w:rPr>
              <w:t>l'hôtel,  Je</w:t>
            </w:r>
            <w:proofErr w:type="gramEnd"/>
            <w:r>
              <w:rPr>
                <w:rFonts w:ascii="Century Gothic" w:hAnsi="Century Gothic"/>
                <w:sz w:val="20"/>
                <w:rPrChange w:id="501" w:author="Emma Blanchoud" w:date="2024-03-05T15:36:00Z">
                  <w:rPr>
                    <w:rFonts w:eastAsia="Century Gothic"/>
                    <w:kern w:val="2"/>
                  </w:rPr>
                </w:rPrChange>
              </w:rPr>
              <w:t xml:space="preserve"> veux une salle de sport Pour que mes clients puissent garder la forme </w:t>
            </w:r>
            <w:r w:rsidRPr="00A6214D">
              <w:t xml:space="preserve"> </w:t>
            </w:r>
          </w:p>
        </w:tc>
      </w:tr>
      <w:tr w:rsidR="001B20B7" w14:paraId="3CA20E51" w14:textId="77777777">
        <w:trPr>
          <w:trHeight w:val="1517"/>
          <w:trPrChange w:id="502" w:author="Emma Blanchoud" w:date="2024-03-05T15:36:00Z">
            <w:trPr>
              <w:trHeight w:val="1517"/>
            </w:trPr>
          </w:trPrChange>
        </w:trPr>
        <w:tc>
          <w:tcPr>
            <w:tcW w:w="9064" w:type="dxa"/>
            <w:tcBorders>
              <w:top w:val="single" w:sz="4" w:space="0" w:color="000000"/>
              <w:left w:val="single" w:sz="4" w:space="0" w:color="000000"/>
              <w:bottom w:val="single" w:sz="4" w:space="0" w:color="000000"/>
              <w:right w:val="single" w:sz="4" w:space="0" w:color="000000"/>
            </w:tcBorders>
            <w:tcPrChange w:id="503" w:author="Emma Blanchoud" w:date="2024-03-05T15:36:00Z">
              <w:tcPr>
                <w:tcW w:w="9064" w:type="dxa"/>
                <w:tcBorders>
                  <w:top w:val="single" w:sz="4" w:space="0" w:color="000000"/>
                  <w:left w:val="single" w:sz="4" w:space="0" w:color="000000"/>
                  <w:bottom w:val="single" w:sz="4" w:space="0" w:color="000000"/>
                  <w:right w:val="single" w:sz="4" w:space="0" w:color="000000"/>
                </w:tcBorders>
              </w:tcPr>
            </w:tcPrChange>
          </w:tcPr>
          <w:p w14:paraId="19F015FB" w14:textId="77777777" w:rsidR="001B20B7" w:rsidRPr="00A6214D" w:rsidRDefault="00000000">
            <w:pPr>
              <w:ind w:left="24"/>
              <w:jc w:val="center"/>
            </w:pPr>
            <w:r>
              <w:rPr>
                <w:rFonts w:ascii="Century Gothic" w:hAnsi="Century Gothic"/>
                <w:sz w:val="20"/>
                <w:rPrChange w:id="504" w:author="Emma Blanchoud" w:date="2024-03-05T15:36:00Z">
                  <w:rPr>
                    <w:rFonts w:eastAsia="Century Gothic"/>
                    <w:kern w:val="2"/>
                  </w:rPr>
                </w:rPrChange>
              </w:rPr>
              <w:t xml:space="preserve">Tests </w:t>
            </w:r>
            <w:proofErr w:type="gramStart"/>
            <w:r>
              <w:rPr>
                <w:rFonts w:ascii="Century Gothic" w:hAnsi="Century Gothic"/>
                <w:sz w:val="20"/>
                <w:rPrChange w:id="505" w:author="Emma Blanchoud" w:date="2024-03-05T15:36:00Z">
                  <w:rPr>
                    <w:rFonts w:eastAsia="Century Gothic"/>
                    <w:kern w:val="2"/>
                  </w:rPr>
                </w:rPrChange>
              </w:rPr>
              <w:t>d'acceptance:</w:t>
            </w:r>
            <w:proofErr w:type="gramEnd"/>
            <w:r>
              <w:rPr>
                <w:rFonts w:ascii="Century Gothic" w:hAnsi="Century Gothic"/>
                <w:sz w:val="20"/>
                <w:rPrChange w:id="506" w:author="Emma Blanchoud" w:date="2024-03-05T15:36:00Z">
                  <w:rPr>
                    <w:rFonts w:eastAsia="Century Gothic"/>
                    <w:kern w:val="2"/>
                  </w:rPr>
                </w:rPrChange>
              </w:rPr>
              <w:t xml:space="preserve">  </w:t>
            </w:r>
            <w:r w:rsidRPr="00A6214D">
              <w:t xml:space="preserve"> </w:t>
            </w:r>
          </w:p>
          <w:p w14:paraId="2A87F3D5" w14:textId="77777777" w:rsidR="001B20B7" w:rsidRPr="00A6214D" w:rsidRDefault="00000000">
            <w:pPr>
              <w:ind w:left="10" w:right="158"/>
            </w:pPr>
            <w:proofErr w:type="gramStart"/>
            <w:r>
              <w:rPr>
                <w:rFonts w:ascii="Century Gothic" w:hAnsi="Century Gothic"/>
                <w:sz w:val="20"/>
                <w:rPrChange w:id="507" w:author="Emma Blanchoud" w:date="2024-03-05T15:36:00Z">
                  <w:rPr>
                    <w:rFonts w:eastAsia="Century Gothic"/>
                    <w:kern w:val="2"/>
                  </w:rPr>
                </w:rPrChange>
              </w:rPr>
              <w:t xml:space="preserve">sol  </w:t>
            </w:r>
            <w:r>
              <w:rPr>
                <w:rFonts w:ascii="Century Gothic" w:hAnsi="Century Gothic"/>
                <w:sz w:val="20"/>
                <w:rPrChange w:id="508" w:author="Emma Blanchoud" w:date="2024-03-05T15:36:00Z">
                  <w:rPr>
                    <w:rFonts w:eastAsia="Century Gothic"/>
                    <w:kern w:val="2"/>
                  </w:rPr>
                </w:rPrChange>
              </w:rPr>
              <w:tab/>
            </w:r>
            <w:proofErr w:type="gramEnd"/>
            <w:r>
              <w:rPr>
                <w:rFonts w:ascii="Century Gothic" w:hAnsi="Century Gothic"/>
                <w:sz w:val="20"/>
                <w:rPrChange w:id="509" w:author="Emma Blanchoud" w:date="2024-03-05T15:36:00Z">
                  <w:rPr>
                    <w:rFonts w:eastAsia="Century Gothic"/>
                    <w:kern w:val="2"/>
                  </w:rPr>
                </w:rPrChange>
              </w:rPr>
              <w:t xml:space="preserve">Dans la salle il y a un sol en parquet tapis de  </w:t>
            </w:r>
            <w:r>
              <w:rPr>
                <w:rFonts w:ascii="Century Gothic" w:hAnsi="Century Gothic"/>
                <w:sz w:val="20"/>
                <w:rPrChange w:id="510" w:author="Emma Blanchoud" w:date="2024-03-05T15:36:00Z">
                  <w:rPr>
                    <w:rFonts w:eastAsia="Century Gothic"/>
                    <w:kern w:val="2"/>
                  </w:rPr>
                </w:rPrChange>
              </w:rPr>
              <w:tab/>
              <w:t xml:space="preserve">dans la salle il y a 4 tapis de course </w:t>
            </w:r>
            <w:proofErr w:type="spellStart"/>
            <w:r>
              <w:rPr>
                <w:rFonts w:ascii="Century Gothic" w:hAnsi="Century Gothic"/>
                <w:sz w:val="20"/>
                <w:rPrChange w:id="511" w:author="Emma Blanchoud" w:date="2024-03-05T15:36:00Z">
                  <w:rPr>
                    <w:rFonts w:eastAsia="Century Gothic"/>
                    <w:kern w:val="2"/>
                  </w:rPr>
                </w:rPrChange>
              </w:rPr>
              <w:t>a</w:t>
            </w:r>
            <w:proofErr w:type="spellEnd"/>
            <w:r>
              <w:rPr>
                <w:rFonts w:ascii="Century Gothic" w:hAnsi="Century Gothic"/>
                <w:sz w:val="20"/>
                <w:rPrChange w:id="512" w:author="Emma Blanchoud" w:date="2024-03-05T15:36:00Z">
                  <w:rPr>
                    <w:rFonts w:eastAsia="Century Gothic"/>
                    <w:kern w:val="2"/>
                  </w:rPr>
                </w:rPrChange>
              </w:rPr>
              <w:t xml:space="preserve"> la suite contre le mur direction grande course  </w:t>
            </w:r>
            <w:r>
              <w:rPr>
                <w:rFonts w:ascii="Century Gothic" w:hAnsi="Century Gothic"/>
                <w:sz w:val="20"/>
                <w:rPrChange w:id="513" w:author="Emma Blanchoud" w:date="2024-03-05T15:36:00Z">
                  <w:rPr>
                    <w:rFonts w:eastAsia="Century Gothic"/>
                    <w:kern w:val="2"/>
                  </w:rPr>
                </w:rPrChange>
              </w:rPr>
              <w:tab/>
              <w:t xml:space="preserve">vitre vue sur la piscine baie vitrée  en face des tapis de course il y a une grande baie vitrée vue sur la piscine </w:t>
            </w:r>
            <w:proofErr w:type="spellStart"/>
            <w:r>
              <w:rPr>
                <w:rFonts w:ascii="Century Gothic" w:hAnsi="Century Gothic"/>
                <w:sz w:val="20"/>
                <w:rPrChange w:id="514" w:author="Emma Blanchoud" w:date="2024-03-05T15:36:00Z">
                  <w:rPr>
                    <w:rFonts w:eastAsia="Century Gothic"/>
                    <w:kern w:val="2"/>
                  </w:rPr>
                </w:rPrChange>
              </w:rPr>
              <w:t>enplacement</w:t>
            </w:r>
            <w:proofErr w:type="spellEnd"/>
            <w:r>
              <w:rPr>
                <w:rFonts w:ascii="Century Gothic" w:hAnsi="Century Gothic"/>
                <w:sz w:val="20"/>
                <w:rPrChange w:id="515" w:author="Emma Blanchoud" w:date="2024-03-05T15:36:00Z">
                  <w:rPr>
                    <w:rFonts w:eastAsia="Century Gothic"/>
                    <w:kern w:val="2"/>
                  </w:rPr>
                </w:rPrChange>
              </w:rPr>
              <w:t xml:space="preserve"> la salle de sport se trouve </w:t>
            </w:r>
            <w:proofErr w:type="spellStart"/>
            <w:r>
              <w:rPr>
                <w:rFonts w:ascii="Century Gothic" w:hAnsi="Century Gothic"/>
                <w:sz w:val="20"/>
                <w:rPrChange w:id="516" w:author="Emma Blanchoud" w:date="2024-03-05T15:36:00Z">
                  <w:rPr>
                    <w:rFonts w:eastAsia="Century Gothic"/>
                    <w:kern w:val="2"/>
                  </w:rPr>
                </w:rPrChange>
              </w:rPr>
              <w:t>a</w:t>
            </w:r>
            <w:proofErr w:type="spellEnd"/>
            <w:r>
              <w:rPr>
                <w:rFonts w:ascii="Century Gothic" w:hAnsi="Century Gothic"/>
                <w:sz w:val="20"/>
                <w:rPrChange w:id="517" w:author="Emma Blanchoud" w:date="2024-03-05T15:36:00Z">
                  <w:rPr>
                    <w:rFonts w:eastAsia="Century Gothic"/>
                    <w:kern w:val="2"/>
                  </w:rPr>
                </w:rPrChange>
              </w:rPr>
              <w:t xml:space="preserve"> l'étage en dessus de la piscine. </w:t>
            </w:r>
            <w:r w:rsidRPr="00A6214D">
              <w:t xml:space="preserve"> </w:t>
            </w:r>
          </w:p>
        </w:tc>
      </w:tr>
      <w:tr w:rsidR="001B20B7" w14:paraId="1EBD1FAA" w14:textId="77777777">
        <w:trPr>
          <w:trHeight w:val="2460"/>
          <w:trPrChange w:id="518" w:author="Emma Blanchoud" w:date="2024-03-05T15:36:00Z">
            <w:trPr>
              <w:trHeight w:val="2460"/>
            </w:trPr>
          </w:trPrChange>
        </w:trPr>
        <w:tc>
          <w:tcPr>
            <w:tcW w:w="9064" w:type="dxa"/>
            <w:tcBorders>
              <w:top w:val="single" w:sz="4" w:space="0" w:color="000000"/>
              <w:left w:val="single" w:sz="4" w:space="0" w:color="000000"/>
              <w:bottom w:val="single" w:sz="4" w:space="0" w:color="000000"/>
              <w:right w:val="single" w:sz="4" w:space="0" w:color="000000"/>
            </w:tcBorders>
            <w:tcPrChange w:id="519" w:author="Emma Blanchoud" w:date="2024-03-05T15:36:00Z">
              <w:tcPr>
                <w:tcW w:w="9064" w:type="dxa"/>
                <w:tcBorders>
                  <w:top w:val="single" w:sz="4" w:space="0" w:color="000000"/>
                  <w:left w:val="single" w:sz="4" w:space="0" w:color="000000"/>
                  <w:bottom w:val="single" w:sz="4" w:space="0" w:color="000000"/>
                  <w:right w:val="single" w:sz="4" w:space="0" w:color="000000"/>
                </w:tcBorders>
              </w:tcPr>
            </w:tcPrChange>
          </w:tcPr>
          <w:p w14:paraId="300C0E65" w14:textId="77777777" w:rsidR="001B20B7" w:rsidRPr="00A6214D" w:rsidRDefault="00000000">
            <w:pPr>
              <w:spacing w:after="38" w:line="257" w:lineRule="auto"/>
              <w:ind w:left="1448" w:hanging="1438"/>
              <w:pPrChange w:id="520" w:author="Emma Blanchoud" w:date="2024-03-05T15:36:00Z">
                <w:pPr>
                  <w:spacing w:after="38" w:line="256" w:lineRule="auto"/>
                  <w:ind w:left="1448" w:hanging="1438"/>
                </w:pPr>
              </w:pPrChange>
            </w:pPr>
            <w:proofErr w:type="gramStart"/>
            <w:r>
              <w:rPr>
                <w:rFonts w:ascii="Century Gothic" w:hAnsi="Century Gothic"/>
                <w:sz w:val="20"/>
                <w:rPrChange w:id="521" w:author="Emma Blanchoud" w:date="2024-03-05T15:36:00Z">
                  <w:rPr>
                    <w:rFonts w:eastAsia="Century Gothic"/>
                    <w:kern w:val="2"/>
                  </w:rPr>
                </w:rPrChange>
              </w:rPr>
              <w:t xml:space="preserve">machine </w:t>
            </w:r>
            <w:r w:rsidRPr="00A6214D">
              <w:t xml:space="preserve"> </w:t>
            </w:r>
            <w:r w:rsidRPr="00A6214D">
              <w:tab/>
            </w:r>
            <w:proofErr w:type="gramEnd"/>
            <w:r>
              <w:rPr>
                <w:rFonts w:ascii="Century Gothic" w:hAnsi="Century Gothic"/>
                <w:sz w:val="20"/>
                <w:rPrChange w:id="522" w:author="Emma Blanchoud" w:date="2024-03-05T15:36:00Z">
                  <w:rPr>
                    <w:rFonts w:eastAsia="Century Gothic"/>
                    <w:kern w:val="2"/>
                  </w:rPr>
                </w:rPrChange>
              </w:rPr>
              <w:t xml:space="preserve">dans la salle de sport il y a 10 machines de sport (4 tapis de courses, 3 banc abdominaux, 1 tour d'entraînement, 2 vélo d'intérieur) </w:t>
            </w:r>
            <w:r w:rsidRPr="00A6214D">
              <w:t xml:space="preserve"> </w:t>
            </w:r>
          </w:p>
          <w:p w14:paraId="599111C8" w14:textId="77777777" w:rsidR="001B20B7" w:rsidRPr="00A6214D" w:rsidRDefault="00000000">
            <w:pPr>
              <w:tabs>
                <w:tab w:val="center" w:pos="3653"/>
              </w:tabs>
            </w:pPr>
            <w:proofErr w:type="gramStart"/>
            <w:r>
              <w:rPr>
                <w:rFonts w:ascii="Century Gothic" w:hAnsi="Century Gothic"/>
                <w:sz w:val="20"/>
                <w:rPrChange w:id="523" w:author="Emma Blanchoud" w:date="2024-03-05T15:36:00Z">
                  <w:rPr>
                    <w:rFonts w:eastAsia="Century Gothic"/>
                    <w:kern w:val="2"/>
                  </w:rPr>
                </w:rPrChange>
              </w:rPr>
              <w:t>taille</w:t>
            </w:r>
            <w:proofErr w:type="gramEnd"/>
            <w:r>
              <w:rPr>
                <w:rFonts w:ascii="Century Gothic" w:hAnsi="Century Gothic"/>
                <w:sz w:val="20"/>
                <w:rPrChange w:id="524" w:author="Emma Blanchoud" w:date="2024-03-05T15:36:00Z">
                  <w:rPr>
                    <w:rFonts w:eastAsia="Century Gothic"/>
                    <w:kern w:val="2"/>
                  </w:rPr>
                </w:rPrChange>
              </w:rPr>
              <w:t xml:space="preserve"> de </w:t>
            </w:r>
            <w:proofErr w:type="spellStart"/>
            <w:r>
              <w:rPr>
                <w:rFonts w:ascii="Century Gothic" w:hAnsi="Century Gothic"/>
                <w:sz w:val="20"/>
                <w:rPrChange w:id="525" w:author="Emma Blanchoud" w:date="2024-03-05T15:36:00Z">
                  <w:rPr>
                    <w:rFonts w:eastAsia="Century Gothic"/>
                    <w:kern w:val="2"/>
                  </w:rPr>
                </w:rPrChange>
              </w:rPr>
              <w:t>la</w:t>
            </w:r>
            <w:proofErr w:type="spellEnd"/>
            <w:r>
              <w:rPr>
                <w:rFonts w:ascii="Century Gothic" w:hAnsi="Century Gothic"/>
                <w:sz w:val="20"/>
                <w:rPrChange w:id="526" w:author="Emma Blanchoud" w:date="2024-03-05T15:36:00Z">
                  <w:rPr>
                    <w:rFonts w:eastAsia="Century Gothic"/>
                    <w:kern w:val="2"/>
                  </w:rPr>
                </w:rPrChange>
              </w:rPr>
              <w:t xml:space="preserve"> </w:t>
            </w:r>
            <w:r>
              <w:rPr>
                <w:rFonts w:ascii="Century Gothic" w:hAnsi="Century Gothic"/>
                <w:sz w:val="20"/>
                <w:rPrChange w:id="527" w:author="Emma Blanchoud" w:date="2024-03-05T15:36:00Z">
                  <w:rPr>
                    <w:rFonts w:eastAsia="Century Gothic"/>
                    <w:kern w:val="2"/>
                  </w:rPr>
                </w:rPrChange>
              </w:rPr>
              <w:tab/>
            </w:r>
            <w:proofErr w:type="spellStart"/>
            <w:r>
              <w:rPr>
                <w:rFonts w:ascii="Century Gothic" w:hAnsi="Century Gothic"/>
                <w:sz w:val="20"/>
                <w:rPrChange w:id="528" w:author="Emma Blanchoud" w:date="2024-03-05T15:36:00Z">
                  <w:rPr>
                    <w:rFonts w:eastAsia="Century Gothic"/>
                    <w:kern w:val="2"/>
                  </w:rPr>
                </w:rPrChange>
              </w:rPr>
              <w:t>la</w:t>
            </w:r>
            <w:proofErr w:type="spellEnd"/>
            <w:r>
              <w:rPr>
                <w:rFonts w:ascii="Century Gothic" w:hAnsi="Century Gothic"/>
                <w:sz w:val="20"/>
                <w:rPrChange w:id="529" w:author="Emma Blanchoud" w:date="2024-03-05T15:36:00Z">
                  <w:rPr>
                    <w:rFonts w:eastAsia="Century Gothic"/>
                    <w:kern w:val="2"/>
                  </w:rPr>
                </w:rPrChange>
              </w:rPr>
              <w:t xml:space="preserve"> surface de la salle fait la moitié d'un étage. </w:t>
            </w:r>
            <w:r w:rsidRPr="00A6214D">
              <w:t xml:space="preserve"> </w:t>
            </w:r>
          </w:p>
          <w:p w14:paraId="2D63FE5F" w14:textId="77777777" w:rsidR="001B20B7" w:rsidRPr="00A6214D" w:rsidRDefault="00000000">
            <w:pPr>
              <w:spacing w:after="37"/>
              <w:ind w:left="10"/>
            </w:pPr>
            <w:proofErr w:type="gramStart"/>
            <w:r>
              <w:rPr>
                <w:rFonts w:ascii="Century Gothic" w:hAnsi="Century Gothic"/>
                <w:sz w:val="20"/>
                <w:rPrChange w:id="530" w:author="Emma Blanchoud" w:date="2024-03-05T15:36:00Z">
                  <w:rPr>
                    <w:rFonts w:eastAsia="Century Gothic"/>
                    <w:kern w:val="2"/>
                  </w:rPr>
                </w:rPrChange>
              </w:rPr>
              <w:t>salle</w:t>
            </w:r>
            <w:proofErr w:type="gramEnd"/>
            <w:r>
              <w:rPr>
                <w:rFonts w:ascii="Century Gothic" w:hAnsi="Century Gothic"/>
                <w:sz w:val="20"/>
                <w:rPrChange w:id="531" w:author="Emma Blanchoud" w:date="2024-03-05T15:36:00Z">
                  <w:rPr>
                    <w:rFonts w:eastAsia="Century Gothic"/>
                    <w:kern w:val="2"/>
                  </w:rPr>
                </w:rPrChange>
              </w:rPr>
              <w:t xml:space="preserve"> </w:t>
            </w:r>
            <w:r w:rsidRPr="00A6214D">
              <w:t xml:space="preserve"> </w:t>
            </w:r>
          </w:p>
          <w:p w14:paraId="70225EBF" w14:textId="77777777" w:rsidR="001B20B7" w:rsidRPr="00A6214D" w:rsidRDefault="00000000">
            <w:pPr>
              <w:spacing w:after="41" w:line="256" w:lineRule="auto"/>
              <w:ind w:left="1448" w:hanging="1438"/>
              <w:pPrChange w:id="532" w:author="Emma Blanchoud" w:date="2024-03-05T15:36:00Z">
                <w:pPr>
                  <w:spacing w:after="41" w:line="254" w:lineRule="auto"/>
                  <w:ind w:left="1448" w:hanging="1438"/>
                </w:pPr>
              </w:pPrChange>
            </w:pPr>
            <w:proofErr w:type="gramStart"/>
            <w:r>
              <w:rPr>
                <w:rFonts w:ascii="Century Gothic" w:hAnsi="Century Gothic"/>
                <w:sz w:val="20"/>
                <w:rPrChange w:id="533" w:author="Emma Blanchoud" w:date="2024-03-05T15:36:00Z">
                  <w:rPr>
                    <w:rFonts w:eastAsia="Century Gothic"/>
                    <w:kern w:val="2"/>
                  </w:rPr>
                </w:rPrChange>
              </w:rPr>
              <w:t xml:space="preserve">miroir </w:t>
            </w:r>
            <w:r w:rsidRPr="00A6214D">
              <w:t xml:space="preserve"> </w:t>
            </w:r>
            <w:r w:rsidRPr="00A6214D">
              <w:tab/>
            </w:r>
            <w:proofErr w:type="gramEnd"/>
            <w:r>
              <w:rPr>
                <w:rFonts w:ascii="Century Gothic" w:hAnsi="Century Gothic"/>
                <w:sz w:val="20"/>
                <w:rPrChange w:id="534" w:author="Emma Blanchoud" w:date="2024-03-05T15:36:00Z">
                  <w:rPr>
                    <w:rFonts w:eastAsia="Century Gothic"/>
                    <w:kern w:val="2"/>
                  </w:rPr>
                </w:rPrChange>
              </w:rPr>
              <w:t xml:space="preserve">sur le mur a droit de la façade de baie vitrée il y a des murs de miroir (mur entièrement fait de miroir) </w:t>
            </w:r>
            <w:r w:rsidRPr="00A6214D">
              <w:t xml:space="preserve"> </w:t>
            </w:r>
          </w:p>
          <w:p w14:paraId="7199B63A" w14:textId="77777777" w:rsidR="001B20B7" w:rsidRPr="00A6214D" w:rsidRDefault="00000000">
            <w:pPr>
              <w:spacing w:after="43" w:line="254" w:lineRule="auto"/>
              <w:ind w:left="1448" w:hanging="1438"/>
              <w:pPrChange w:id="535" w:author="Emma Blanchoud" w:date="2024-03-05T15:36:00Z">
                <w:pPr>
                  <w:spacing w:after="43" w:line="252" w:lineRule="auto"/>
                  <w:ind w:left="1448" w:hanging="1438"/>
                </w:pPr>
              </w:pPrChange>
            </w:pPr>
            <w:proofErr w:type="gramStart"/>
            <w:r>
              <w:rPr>
                <w:rFonts w:ascii="Century Gothic" w:hAnsi="Century Gothic"/>
                <w:sz w:val="20"/>
                <w:rPrChange w:id="536" w:author="Emma Blanchoud" w:date="2024-03-05T15:36:00Z">
                  <w:rPr>
                    <w:rFonts w:eastAsia="Century Gothic"/>
                    <w:kern w:val="2"/>
                  </w:rPr>
                </w:rPrChange>
              </w:rPr>
              <w:t xml:space="preserve">fenêtre </w:t>
            </w:r>
            <w:r w:rsidRPr="00A6214D">
              <w:t xml:space="preserve"> </w:t>
            </w:r>
            <w:r w:rsidRPr="00A6214D">
              <w:tab/>
            </w:r>
            <w:proofErr w:type="gramEnd"/>
            <w:r>
              <w:rPr>
                <w:rFonts w:ascii="Century Gothic" w:hAnsi="Century Gothic"/>
                <w:sz w:val="20"/>
                <w:rPrChange w:id="537" w:author="Emma Blanchoud" w:date="2024-03-05T15:36:00Z">
                  <w:rPr>
                    <w:rFonts w:eastAsia="Century Gothic"/>
                    <w:kern w:val="2"/>
                  </w:rPr>
                </w:rPrChange>
              </w:rPr>
              <w:t xml:space="preserve">en face du mur de baie vitrée il y a 5 fenêtres pour aérer et avoir la vue sur l'extérieur </w:t>
            </w:r>
            <w:r w:rsidRPr="00A6214D">
              <w:t xml:space="preserve"> </w:t>
            </w:r>
          </w:p>
          <w:p w14:paraId="30F0BE31" w14:textId="77777777" w:rsidR="001B20B7" w:rsidRPr="00A6214D" w:rsidRDefault="00000000">
            <w:pPr>
              <w:tabs>
                <w:tab w:val="center" w:pos="4715"/>
              </w:tabs>
            </w:pPr>
            <w:r>
              <w:rPr>
                <w:rFonts w:ascii="Century Gothic" w:hAnsi="Century Gothic"/>
                <w:sz w:val="2"/>
                <w:rPrChange w:id="538" w:author="Emma Blanchoud" w:date="2024-03-05T15:36:00Z">
                  <w:rPr>
                    <w:rFonts w:eastAsia="Century Gothic"/>
                    <w:kern w:val="2"/>
                    <w:sz w:val="2"/>
                  </w:rPr>
                </w:rPrChange>
              </w:rPr>
              <w:t xml:space="preserve"> </w:t>
            </w:r>
            <w:proofErr w:type="gramStart"/>
            <w:r>
              <w:rPr>
                <w:rFonts w:ascii="Century Gothic" w:hAnsi="Century Gothic"/>
                <w:sz w:val="20"/>
                <w:rPrChange w:id="539" w:author="Emma Blanchoud" w:date="2024-03-05T15:36:00Z">
                  <w:rPr>
                    <w:rFonts w:eastAsia="Century Gothic"/>
                    <w:kern w:val="2"/>
                  </w:rPr>
                </w:rPrChange>
              </w:rPr>
              <w:t xml:space="preserve">lumière </w:t>
            </w:r>
            <w:r w:rsidRPr="00A6214D">
              <w:t xml:space="preserve"> </w:t>
            </w:r>
            <w:r w:rsidRPr="00A6214D">
              <w:tab/>
            </w:r>
            <w:proofErr w:type="gramEnd"/>
            <w:r>
              <w:rPr>
                <w:rFonts w:ascii="Century Gothic" w:hAnsi="Century Gothic"/>
                <w:sz w:val="20"/>
                <w:rPrChange w:id="540" w:author="Emma Blanchoud" w:date="2024-03-05T15:36:00Z">
                  <w:rPr>
                    <w:rFonts w:eastAsia="Century Gothic"/>
                    <w:kern w:val="2"/>
                  </w:rPr>
                </w:rPrChange>
              </w:rPr>
              <w:t xml:space="preserve">depuis la salle quand je regarde le plafond je vois 3 spot de lumière </w:t>
            </w:r>
            <w:r w:rsidRPr="00A6214D">
              <w:t xml:space="preserve"> </w:t>
            </w:r>
          </w:p>
        </w:tc>
      </w:tr>
    </w:tbl>
    <w:p w14:paraId="587489A2" w14:textId="77777777" w:rsidR="001B20B7" w:rsidRDefault="00000000">
      <w:pPr>
        <w:spacing w:after="250"/>
        <w:ind w:left="29"/>
      </w:pPr>
      <w:r>
        <w:rPr>
          <w:rFonts w:ascii="Century Gothic" w:hAnsi="Century Gothic"/>
          <w:sz w:val="20"/>
          <w:rPrChange w:id="541" w:author="Emma Blanchoud" w:date="2024-03-05T15:36:00Z">
            <w:rPr>
              <w:rFonts w:eastAsia="Century Gothic"/>
            </w:rPr>
          </w:rPrChange>
        </w:rPr>
        <w:t xml:space="preserve"> </w:t>
      </w:r>
      <w:r w:rsidRPr="00A6214D">
        <w:t xml:space="preserve"> </w:t>
      </w:r>
    </w:p>
    <w:p w14:paraId="09D0F3A2" w14:textId="77777777" w:rsidR="001B20B7" w:rsidRDefault="00000000" w:rsidP="00A6214D">
      <w:pPr>
        <w:spacing w:after="0"/>
        <w:ind w:left="1142" w:hanging="10"/>
      </w:pPr>
      <w:r>
        <w:rPr>
          <w:rFonts w:ascii="Century Gothic" w:hAnsi="Century Gothic"/>
          <w:i/>
          <w:sz w:val="24"/>
          <w:rPrChange w:id="542" w:author="Emma Blanchoud" w:date="2024-03-05T15:36:00Z">
            <w:rPr>
              <w:rFonts w:eastAsia="Century Gothic"/>
              <w:i/>
              <w:sz w:val="24"/>
            </w:rPr>
          </w:rPrChange>
        </w:rPr>
        <w:t>3.1.2</w:t>
      </w:r>
      <w:r>
        <w:rPr>
          <w:rFonts w:ascii="Arial" w:eastAsia="Arial" w:hAnsi="Arial" w:cs="Arial"/>
          <w:i/>
          <w:sz w:val="24"/>
        </w:rPr>
        <w:t xml:space="preserve"> </w:t>
      </w:r>
      <w:proofErr w:type="spellStart"/>
      <w:r>
        <w:rPr>
          <w:rFonts w:ascii="Century Gothic" w:hAnsi="Century Gothic"/>
          <w:i/>
          <w:sz w:val="24"/>
          <w:rPrChange w:id="543" w:author="Emma Blanchoud" w:date="2024-03-05T15:36:00Z">
            <w:rPr>
              <w:rFonts w:eastAsia="Century Gothic"/>
              <w:i/>
              <w:sz w:val="24"/>
            </w:rPr>
          </w:rPrChange>
        </w:rPr>
        <w:t>Acceuil</w:t>
      </w:r>
      <w:proofErr w:type="spellEnd"/>
      <w:r>
        <w:rPr>
          <w:rFonts w:ascii="Century Gothic" w:hAnsi="Century Gothic"/>
          <w:i/>
          <w:sz w:val="24"/>
          <w:rPrChange w:id="544" w:author="Emma Blanchoud" w:date="2024-03-05T15:36:00Z">
            <w:rPr>
              <w:rFonts w:eastAsia="Century Gothic"/>
              <w:i/>
              <w:sz w:val="24"/>
            </w:rPr>
          </w:rPrChange>
        </w:rPr>
        <w:t xml:space="preserve"> </w:t>
      </w:r>
      <w:r>
        <w:rPr>
          <w:rFonts w:ascii="Century Gothic" w:hAnsi="Century Gothic"/>
          <w:b/>
          <w:sz w:val="28"/>
          <w:rPrChange w:id="545" w:author="Emma Blanchoud" w:date="2024-03-05T15:36:00Z">
            <w:rPr>
              <w:rFonts w:eastAsia="Century Gothic"/>
              <w:b/>
              <w:sz w:val="28"/>
            </w:rPr>
          </w:rPrChange>
        </w:rPr>
        <w:t xml:space="preserve"> </w:t>
      </w:r>
    </w:p>
    <w:p w14:paraId="301F30EB" w14:textId="77777777" w:rsidR="001B20B7" w:rsidRDefault="00000000">
      <w:pPr>
        <w:pBdr>
          <w:top w:val="single" w:sz="4" w:space="0" w:color="000000"/>
          <w:left w:val="single" w:sz="4" w:space="0" w:color="000000"/>
          <w:bottom w:val="single" w:sz="4" w:space="0" w:color="000000"/>
          <w:right w:val="single" w:sz="4" w:space="0" w:color="000000"/>
        </w:pBdr>
        <w:spacing w:after="6" w:line="257" w:lineRule="auto"/>
        <w:ind w:left="45" w:right="158" w:hanging="10"/>
        <w:pPrChange w:id="546" w:author="Emma Blanchoud" w:date="2024-03-05T15:36:00Z">
          <w:pPr>
            <w:pBdr>
              <w:top w:val="single" w:sz="4" w:space="0" w:color="000000"/>
              <w:left w:val="single" w:sz="4" w:space="0" w:color="000000"/>
              <w:bottom w:val="single" w:sz="4" w:space="0" w:color="000000"/>
              <w:right w:val="single" w:sz="4" w:space="0" w:color="000000"/>
            </w:pBdr>
            <w:spacing w:after="6" w:line="256" w:lineRule="auto"/>
            <w:ind w:left="45" w:right="158" w:hanging="10"/>
          </w:pPr>
        </w:pPrChange>
      </w:pPr>
      <w:r>
        <w:rPr>
          <w:rFonts w:ascii="Century Gothic" w:hAnsi="Century Gothic"/>
          <w:sz w:val="20"/>
          <w:rPrChange w:id="547" w:author="Emma Blanchoud" w:date="2024-03-05T15:36:00Z">
            <w:rPr>
              <w:rFonts w:eastAsia="Century Gothic"/>
            </w:rPr>
          </w:rPrChange>
        </w:rPr>
        <w:t xml:space="preserve">En tant que gérant de l'hôtel je veux un accueil pour accueillir la cliente </w:t>
      </w:r>
      <w:r w:rsidRPr="00A6214D">
        <w:t xml:space="preserve"> </w:t>
      </w:r>
    </w:p>
    <w:tbl>
      <w:tblPr>
        <w:tblStyle w:val="TableGrid"/>
        <w:tblW w:w="9064" w:type="dxa"/>
        <w:tblInd w:w="38" w:type="dxa"/>
        <w:tblCellMar>
          <w:left w:w="12" w:type="dxa"/>
          <w:bottom w:w="16" w:type="dxa"/>
        </w:tblCellMar>
        <w:tblLook w:val="04A0" w:firstRow="1" w:lastRow="0" w:firstColumn="1" w:lastColumn="0" w:noHBand="0" w:noVBand="1"/>
        <w:tblPrChange w:id="548" w:author="Emma Blanchoud" w:date="2024-03-05T15:36:00Z">
          <w:tblPr>
            <w:tblStyle w:val="TableGrid"/>
            <w:tblW w:w="9064" w:type="dxa"/>
            <w:tblInd w:w="38" w:type="dxa"/>
            <w:tblLayout w:type="fixed"/>
            <w:tblCellMar>
              <w:left w:w="12" w:type="dxa"/>
              <w:bottom w:w="16" w:type="dxa"/>
              <w:right w:w="5" w:type="dxa"/>
            </w:tblCellMar>
            <w:tblLook w:val="04A0" w:firstRow="1" w:lastRow="0" w:firstColumn="1" w:lastColumn="0" w:noHBand="0" w:noVBand="1"/>
          </w:tblPr>
        </w:tblPrChange>
      </w:tblPr>
      <w:tblGrid>
        <w:gridCol w:w="9064"/>
        <w:tblGridChange w:id="549">
          <w:tblGrid>
            <w:gridCol w:w="9064"/>
          </w:tblGrid>
        </w:tblGridChange>
      </w:tblGrid>
      <w:tr w:rsidR="001B20B7" w14:paraId="1B8D2488" w14:textId="77777777">
        <w:trPr>
          <w:trHeight w:val="4115"/>
          <w:trPrChange w:id="550" w:author="Emma Blanchoud" w:date="2024-03-05T15:36:00Z">
            <w:trPr>
              <w:trHeight w:val="4115"/>
            </w:trPr>
          </w:trPrChange>
        </w:trPr>
        <w:tc>
          <w:tcPr>
            <w:tcW w:w="9064" w:type="dxa"/>
            <w:tcBorders>
              <w:top w:val="single" w:sz="4" w:space="0" w:color="000000"/>
              <w:left w:val="single" w:sz="4" w:space="0" w:color="000000"/>
              <w:bottom w:val="single" w:sz="4" w:space="0" w:color="000000"/>
              <w:right w:val="single" w:sz="4" w:space="0" w:color="000000"/>
            </w:tcBorders>
            <w:vAlign w:val="bottom"/>
            <w:tcPrChange w:id="551" w:author="Emma Blanchoud" w:date="2024-03-05T15:36:00Z">
              <w:tcPr>
                <w:tcW w:w="9064" w:type="dxa"/>
                <w:tcBorders>
                  <w:top w:val="single" w:sz="4" w:space="0" w:color="000000"/>
                  <w:left w:val="single" w:sz="4" w:space="0" w:color="000000"/>
                  <w:bottom w:val="single" w:sz="4" w:space="0" w:color="000000"/>
                  <w:right w:val="single" w:sz="4" w:space="0" w:color="000000"/>
                </w:tcBorders>
                <w:vAlign w:val="bottom"/>
              </w:tcPr>
            </w:tcPrChange>
          </w:tcPr>
          <w:p w14:paraId="37A48183" w14:textId="77777777" w:rsidR="001B20B7" w:rsidRPr="00A6214D" w:rsidRDefault="00000000">
            <w:pPr>
              <w:ind w:right="9"/>
              <w:jc w:val="center"/>
            </w:pPr>
            <w:r>
              <w:rPr>
                <w:rFonts w:ascii="Century Gothic" w:hAnsi="Century Gothic"/>
                <w:sz w:val="20"/>
                <w:rPrChange w:id="552" w:author="Emma Blanchoud" w:date="2024-03-05T15:36:00Z">
                  <w:rPr>
                    <w:rFonts w:eastAsia="Century Gothic"/>
                    <w:kern w:val="2"/>
                  </w:rPr>
                </w:rPrChange>
              </w:rPr>
              <w:t xml:space="preserve">Tests </w:t>
            </w:r>
            <w:proofErr w:type="gramStart"/>
            <w:r>
              <w:rPr>
                <w:rFonts w:ascii="Century Gothic" w:hAnsi="Century Gothic"/>
                <w:sz w:val="20"/>
                <w:rPrChange w:id="553" w:author="Emma Blanchoud" w:date="2024-03-05T15:36:00Z">
                  <w:rPr>
                    <w:rFonts w:eastAsia="Century Gothic"/>
                    <w:kern w:val="2"/>
                  </w:rPr>
                </w:rPrChange>
              </w:rPr>
              <w:t>d'acceptance:</w:t>
            </w:r>
            <w:proofErr w:type="gramEnd"/>
            <w:r>
              <w:rPr>
                <w:rFonts w:ascii="Century Gothic" w:hAnsi="Century Gothic"/>
                <w:sz w:val="20"/>
                <w:rPrChange w:id="554" w:author="Emma Blanchoud" w:date="2024-03-05T15:36:00Z">
                  <w:rPr>
                    <w:rFonts w:eastAsia="Century Gothic"/>
                    <w:kern w:val="2"/>
                  </w:rPr>
                </w:rPrChange>
              </w:rPr>
              <w:t xml:space="preserve">  </w:t>
            </w:r>
            <w:r w:rsidRPr="00A6214D">
              <w:t xml:space="preserve"> </w:t>
            </w:r>
          </w:p>
          <w:p w14:paraId="3D0945C6" w14:textId="77777777" w:rsidR="001B20B7" w:rsidRPr="00A6214D" w:rsidRDefault="00000000">
            <w:pPr>
              <w:spacing w:after="17" w:line="234" w:lineRule="auto"/>
              <w:ind w:left="1522" w:hanging="1512"/>
              <w:pPrChange w:id="555" w:author="Emma Blanchoud" w:date="2024-03-05T15:36:00Z">
                <w:pPr>
                  <w:spacing w:after="17" w:line="232" w:lineRule="auto"/>
                  <w:ind w:left="1522" w:hanging="1512"/>
                </w:pPr>
              </w:pPrChange>
            </w:pPr>
            <w:proofErr w:type="gramStart"/>
            <w:r>
              <w:rPr>
                <w:rFonts w:ascii="Century Gothic" w:hAnsi="Century Gothic"/>
                <w:sz w:val="20"/>
                <w:rPrChange w:id="556" w:author="Emma Blanchoud" w:date="2024-03-05T15:36:00Z">
                  <w:rPr>
                    <w:rFonts w:eastAsia="Century Gothic"/>
                    <w:kern w:val="2"/>
                  </w:rPr>
                </w:rPrChange>
              </w:rPr>
              <w:t xml:space="preserve">luminosité  </w:t>
            </w:r>
            <w:r>
              <w:rPr>
                <w:rFonts w:ascii="Century Gothic" w:hAnsi="Century Gothic"/>
                <w:sz w:val="20"/>
                <w:rPrChange w:id="557" w:author="Emma Blanchoud" w:date="2024-03-05T15:36:00Z">
                  <w:rPr>
                    <w:rFonts w:eastAsia="Century Gothic"/>
                    <w:kern w:val="2"/>
                  </w:rPr>
                </w:rPrChange>
              </w:rPr>
              <w:tab/>
            </w:r>
            <w:proofErr w:type="gramEnd"/>
            <w:r>
              <w:rPr>
                <w:rFonts w:ascii="Century Gothic" w:hAnsi="Century Gothic"/>
                <w:sz w:val="20"/>
                <w:rPrChange w:id="558" w:author="Emma Blanchoud" w:date="2024-03-05T15:36:00Z">
                  <w:rPr>
                    <w:rFonts w:eastAsia="Century Gothic"/>
                    <w:kern w:val="2"/>
                  </w:rPr>
                </w:rPrChange>
              </w:rPr>
              <w:t xml:space="preserve">En entrant dans l'accueil par la porte principale au </w:t>
            </w:r>
            <w:proofErr w:type="spellStart"/>
            <w:r>
              <w:rPr>
                <w:rFonts w:ascii="Century Gothic" w:hAnsi="Century Gothic"/>
                <w:sz w:val="20"/>
                <w:rPrChange w:id="559" w:author="Emma Blanchoud" w:date="2024-03-05T15:36:00Z">
                  <w:rPr>
                    <w:rFonts w:eastAsia="Century Gothic"/>
                    <w:kern w:val="2"/>
                  </w:rPr>
                </w:rPrChange>
              </w:rPr>
              <w:t>rez</w:t>
            </w:r>
            <w:proofErr w:type="spellEnd"/>
            <w:r>
              <w:rPr>
                <w:rFonts w:ascii="Century Gothic" w:hAnsi="Century Gothic"/>
                <w:sz w:val="20"/>
                <w:rPrChange w:id="560" w:author="Emma Blanchoud" w:date="2024-03-05T15:36:00Z">
                  <w:rPr>
                    <w:rFonts w:eastAsia="Century Gothic"/>
                    <w:kern w:val="2"/>
                  </w:rPr>
                </w:rPrChange>
              </w:rPr>
              <w:t xml:space="preserve">, il y a un lustre au milieu du plafond </w:t>
            </w:r>
            <w:r w:rsidRPr="00A6214D">
              <w:t xml:space="preserve"> </w:t>
            </w:r>
          </w:p>
          <w:p w14:paraId="27C685D6" w14:textId="77777777" w:rsidR="001B20B7" w:rsidRPr="00A6214D" w:rsidRDefault="00000000">
            <w:pPr>
              <w:spacing w:after="17" w:line="236" w:lineRule="auto"/>
              <w:ind w:left="1522" w:hanging="1512"/>
              <w:pPrChange w:id="561" w:author="Emma Blanchoud" w:date="2024-03-05T15:36:00Z">
                <w:pPr>
                  <w:spacing w:after="17" w:line="235" w:lineRule="auto"/>
                  <w:ind w:left="1522" w:hanging="1512"/>
                </w:pPr>
              </w:pPrChange>
            </w:pPr>
            <w:proofErr w:type="spellStart"/>
            <w:proofErr w:type="gramStart"/>
            <w:r>
              <w:rPr>
                <w:rFonts w:ascii="Century Gothic" w:hAnsi="Century Gothic"/>
                <w:sz w:val="20"/>
                <w:rPrChange w:id="562" w:author="Emma Blanchoud" w:date="2024-03-05T15:36:00Z">
                  <w:rPr>
                    <w:rFonts w:eastAsia="Century Gothic"/>
                    <w:kern w:val="2"/>
                  </w:rPr>
                </w:rPrChange>
              </w:rPr>
              <w:t>Comptoire</w:t>
            </w:r>
            <w:proofErr w:type="spellEnd"/>
            <w:r>
              <w:rPr>
                <w:rFonts w:ascii="Century Gothic" w:hAnsi="Century Gothic"/>
                <w:sz w:val="20"/>
                <w:rPrChange w:id="563" w:author="Emma Blanchoud" w:date="2024-03-05T15:36:00Z">
                  <w:rPr>
                    <w:rFonts w:eastAsia="Century Gothic"/>
                    <w:kern w:val="2"/>
                  </w:rPr>
                </w:rPrChange>
              </w:rPr>
              <w:t xml:space="preserve">  </w:t>
            </w:r>
            <w:r>
              <w:rPr>
                <w:rFonts w:ascii="Century Gothic" w:hAnsi="Century Gothic"/>
                <w:sz w:val="20"/>
                <w:rPrChange w:id="564" w:author="Emma Blanchoud" w:date="2024-03-05T15:36:00Z">
                  <w:rPr>
                    <w:rFonts w:eastAsia="Century Gothic"/>
                    <w:kern w:val="2"/>
                  </w:rPr>
                </w:rPrChange>
              </w:rPr>
              <w:tab/>
            </w:r>
            <w:proofErr w:type="gramEnd"/>
            <w:r>
              <w:rPr>
                <w:rFonts w:ascii="Century Gothic" w:hAnsi="Century Gothic"/>
                <w:sz w:val="20"/>
                <w:rPrChange w:id="565" w:author="Emma Blanchoud" w:date="2024-03-05T15:36:00Z">
                  <w:rPr>
                    <w:rFonts w:eastAsia="Century Gothic"/>
                    <w:kern w:val="2"/>
                  </w:rPr>
                </w:rPrChange>
              </w:rPr>
              <w:t xml:space="preserve">au fond de la pièce au milieu du mur, il y a un comptoir pour se renseigner et pour recevoir la clef de la chambre </w:t>
            </w:r>
            <w:r w:rsidRPr="00A6214D">
              <w:t xml:space="preserve"> </w:t>
            </w:r>
          </w:p>
          <w:p w14:paraId="06093278" w14:textId="77777777" w:rsidR="001B20B7" w:rsidRPr="00A6214D" w:rsidRDefault="00000000">
            <w:pPr>
              <w:spacing w:after="20" w:line="236" w:lineRule="auto"/>
              <w:ind w:left="1522" w:hanging="1512"/>
              <w:pPrChange w:id="566" w:author="Emma Blanchoud" w:date="2024-03-05T15:36:00Z">
                <w:pPr>
                  <w:spacing w:after="20" w:line="235" w:lineRule="auto"/>
                  <w:ind w:left="1522" w:hanging="1512"/>
                </w:pPr>
              </w:pPrChange>
            </w:pPr>
            <w:proofErr w:type="gramStart"/>
            <w:r>
              <w:rPr>
                <w:rFonts w:ascii="Century Gothic" w:hAnsi="Century Gothic"/>
                <w:sz w:val="20"/>
                <w:rPrChange w:id="567" w:author="Emma Blanchoud" w:date="2024-03-05T15:36:00Z">
                  <w:rPr>
                    <w:rFonts w:eastAsia="Century Gothic"/>
                    <w:kern w:val="2"/>
                  </w:rPr>
                </w:rPrChange>
              </w:rPr>
              <w:t>coin</w:t>
            </w:r>
            <w:proofErr w:type="gramEnd"/>
            <w:r>
              <w:rPr>
                <w:rFonts w:ascii="Century Gothic" w:hAnsi="Century Gothic"/>
                <w:sz w:val="20"/>
                <w:rPrChange w:id="568" w:author="Emma Blanchoud" w:date="2024-03-05T15:36:00Z">
                  <w:rPr>
                    <w:rFonts w:eastAsia="Century Gothic"/>
                    <w:kern w:val="2"/>
                  </w:rPr>
                </w:rPrChange>
              </w:rPr>
              <w:t xml:space="preserve"> attente  </w:t>
            </w:r>
            <w:r>
              <w:rPr>
                <w:rFonts w:ascii="Century Gothic" w:hAnsi="Century Gothic"/>
                <w:sz w:val="20"/>
                <w:rPrChange w:id="569" w:author="Emma Blanchoud" w:date="2024-03-05T15:36:00Z">
                  <w:rPr>
                    <w:rFonts w:eastAsia="Century Gothic"/>
                    <w:kern w:val="2"/>
                  </w:rPr>
                </w:rPrChange>
              </w:rPr>
              <w:tab/>
              <w:t xml:space="preserve">Quand je rentre dans l'accueil à droite il y une table basse et un canapé et un fauteuil pour attendre. </w:t>
            </w:r>
            <w:r w:rsidRPr="00A6214D">
              <w:t xml:space="preserve"> </w:t>
            </w:r>
          </w:p>
          <w:p w14:paraId="29E1E343" w14:textId="77777777" w:rsidR="001B20B7" w:rsidRPr="00A6214D" w:rsidRDefault="00000000">
            <w:pPr>
              <w:spacing w:after="3" w:line="253" w:lineRule="auto"/>
              <w:ind w:left="10" w:right="3496"/>
              <w:pPrChange w:id="570" w:author="Emma Blanchoud" w:date="2024-03-05T15:36:00Z">
                <w:pPr>
                  <w:spacing w:after="3" w:line="252" w:lineRule="auto"/>
                  <w:ind w:left="10" w:right="3496"/>
                </w:pPr>
              </w:pPrChange>
            </w:pPr>
            <w:proofErr w:type="gramStart"/>
            <w:r>
              <w:rPr>
                <w:rFonts w:ascii="Century Gothic" w:hAnsi="Century Gothic"/>
                <w:sz w:val="20"/>
                <w:rPrChange w:id="571" w:author="Emma Blanchoud" w:date="2024-03-05T15:36:00Z">
                  <w:rPr>
                    <w:rFonts w:eastAsia="Century Gothic"/>
                    <w:kern w:val="2"/>
                  </w:rPr>
                </w:rPrChange>
              </w:rPr>
              <w:t xml:space="preserve">sol  </w:t>
            </w:r>
            <w:r>
              <w:rPr>
                <w:rFonts w:ascii="Century Gothic" w:hAnsi="Century Gothic"/>
                <w:sz w:val="20"/>
                <w:rPrChange w:id="572" w:author="Emma Blanchoud" w:date="2024-03-05T15:36:00Z">
                  <w:rPr>
                    <w:rFonts w:eastAsia="Century Gothic"/>
                    <w:kern w:val="2"/>
                  </w:rPr>
                </w:rPrChange>
              </w:rPr>
              <w:tab/>
            </w:r>
            <w:proofErr w:type="gramEnd"/>
            <w:r>
              <w:rPr>
                <w:rFonts w:ascii="Century Gothic" w:hAnsi="Century Gothic"/>
                <w:sz w:val="20"/>
                <w:rPrChange w:id="573" w:author="Emma Blanchoud" w:date="2024-03-05T15:36:00Z">
                  <w:rPr>
                    <w:rFonts w:eastAsia="Century Gothic"/>
                    <w:kern w:val="2"/>
                  </w:rPr>
                </w:rPrChange>
              </w:rPr>
              <w:t xml:space="preserve">dans la pièce le sol est en parquet devant le  </w:t>
            </w:r>
            <w:r>
              <w:rPr>
                <w:rFonts w:ascii="Century Gothic" w:hAnsi="Century Gothic"/>
                <w:sz w:val="20"/>
                <w:rPrChange w:id="574" w:author="Emma Blanchoud" w:date="2024-03-05T15:36:00Z">
                  <w:rPr>
                    <w:rFonts w:eastAsia="Century Gothic"/>
                    <w:kern w:val="2"/>
                  </w:rPr>
                </w:rPrChange>
              </w:rPr>
              <w:tab/>
              <w:t xml:space="preserve">devant le comptoir il y a deux fauteuil. </w:t>
            </w:r>
            <w:r w:rsidRPr="00A6214D">
              <w:t xml:space="preserve"> </w:t>
            </w:r>
            <w:proofErr w:type="spellStart"/>
            <w:proofErr w:type="gramStart"/>
            <w:r>
              <w:rPr>
                <w:rFonts w:ascii="Century Gothic" w:hAnsi="Century Gothic"/>
                <w:sz w:val="20"/>
                <w:rPrChange w:id="575" w:author="Emma Blanchoud" w:date="2024-03-05T15:36:00Z">
                  <w:rPr>
                    <w:rFonts w:eastAsia="Century Gothic"/>
                    <w:kern w:val="2"/>
                  </w:rPr>
                </w:rPrChange>
              </w:rPr>
              <w:t>comptoire</w:t>
            </w:r>
            <w:proofErr w:type="spellEnd"/>
            <w:proofErr w:type="gramEnd"/>
            <w:r>
              <w:rPr>
                <w:rFonts w:ascii="Century Gothic" w:hAnsi="Century Gothic"/>
                <w:sz w:val="20"/>
                <w:rPrChange w:id="576" w:author="Emma Blanchoud" w:date="2024-03-05T15:36:00Z">
                  <w:rPr>
                    <w:rFonts w:eastAsia="Century Gothic"/>
                    <w:kern w:val="2"/>
                  </w:rPr>
                </w:rPrChange>
              </w:rPr>
              <w:t xml:space="preserve"> </w:t>
            </w:r>
            <w:r w:rsidRPr="00A6214D">
              <w:t xml:space="preserve"> </w:t>
            </w:r>
          </w:p>
          <w:p w14:paraId="59D8479F" w14:textId="77777777" w:rsidR="001B20B7" w:rsidRPr="00A6214D" w:rsidRDefault="00000000">
            <w:pPr>
              <w:spacing w:after="20" w:line="238" w:lineRule="auto"/>
              <w:ind w:left="1522" w:hanging="1512"/>
              <w:pPrChange w:id="577" w:author="Emma Blanchoud" w:date="2024-03-05T15:36:00Z">
                <w:pPr>
                  <w:spacing w:after="20" w:line="237" w:lineRule="auto"/>
                  <w:ind w:left="1522" w:hanging="1512"/>
                </w:pPr>
              </w:pPrChange>
            </w:pPr>
            <w:proofErr w:type="gramStart"/>
            <w:r>
              <w:rPr>
                <w:rFonts w:ascii="Century Gothic" w:hAnsi="Century Gothic"/>
                <w:sz w:val="20"/>
                <w:rPrChange w:id="578" w:author="Emma Blanchoud" w:date="2024-03-05T15:36:00Z">
                  <w:rPr>
                    <w:rFonts w:eastAsia="Century Gothic"/>
                    <w:kern w:val="2"/>
                  </w:rPr>
                </w:rPrChange>
              </w:rPr>
              <w:t xml:space="preserve">couloir  </w:t>
            </w:r>
            <w:r>
              <w:rPr>
                <w:rFonts w:ascii="Century Gothic" w:hAnsi="Century Gothic"/>
                <w:sz w:val="20"/>
                <w:rPrChange w:id="579" w:author="Emma Blanchoud" w:date="2024-03-05T15:36:00Z">
                  <w:rPr>
                    <w:rFonts w:eastAsia="Century Gothic"/>
                    <w:kern w:val="2"/>
                  </w:rPr>
                </w:rPrChange>
              </w:rPr>
              <w:tab/>
            </w:r>
            <w:proofErr w:type="spellStart"/>
            <w:proofErr w:type="gramEnd"/>
            <w:r>
              <w:rPr>
                <w:rFonts w:ascii="Century Gothic" w:hAnsi="Century Gothic"/>
                <w:sz w:val="20"/>
                <w:rPrChange w:id="580" w:author="Emma Blanchoud" w:date="2024-03-05T15:36:00Z">
                  <w:rPr>
                    <w:rFonts w:eastAsia="Century Gothic"/>
                    <w:kern w:val="2"/>
                  </w:rPr>
                </w:rPrChange>
              </w:rPr>
              <w:t>a</w:t>
            </w:r>
            <w:proofErr w:type="spellEnd"/>
            <w:r>
              <w:rPr>
                <w:rFonts w:ascii="Century Gothic" w:hAnsi="Century Gothic"/>
                <w:sz w:val="20"/>
                <w:rPrChange w:id="581" w:author="Emma Blanchoud" w:date="2024-03-05T15:36:00Z">
                  <w:rPr>
                    <w:rFonts w:eastAsia="Century Gothic"/>
                    <w:kern w:val="2"/>
                  </w:rPr>
                </w:rPrChange>
              </w:rPr>
              <w:t xml:space="preserve"> gauche du comptoir dans le couloir qui rejoint la pièce suivante (le restaurant) il y a deux chaise confortable avec une petite table entre les deux </w:t>
            </w:r>
            <w:r w:rsidRPr="00A6214D">
              <w:t xml:space="preserve"> </w:t>
            </w:r>
          </w:p>
          <w:p w14:paraId="59408723" w14:textId="77777777" w:rsidR="001B20B7" w:rsidRPr="00A6214D" w:rsidRDefault="00000000">
            <w:pPr>
              <w:ind w:right="250"/>
            </w:pPr>
            <w:proofErr w:type="gramStart"/>
            <w:r>
              <w:rPr>
                <w:rFonts w:ascii="Century Gothic" w:hAnsi="Century Gothic"/>
                <w:sz w:val="20"/>
                <w:rPrChange w:id="582" w:author="Emma Blanchoud" w:date="2024-03-05T15:36:00Z">
                  <w:rPr>
                    <w:rFonts w:eastAsia="Century Gothic"/>
                    <w:kern w:val="2"/>
                  </w:rPr>
                </w:rPrChange>
              </w:rPr>
              <w:t xml:space="preserve">tapis  </w:t>
            </w:r>
            <w:r>
              <w:rPr>
                <w:rFonts w:ascii="Century Gothic" w:hAnsi="Century Gothic"/>
                <w:sz w:val="20"/>
                <w:rPrChange w:id="583" w:author="Emma Blanchoud" w:date="2024-03-05T15:36:00Z">
                  <w:rPr>
                    <w:rFonts w:eastAsia="Century Gothic"/>
                    <w:kern w:val="2"/>
                  </w:rPr>
                </w:rPrChange>
              </w:rPr>
              <w:tab/>
            </w:r>
            <w:proofErr w:type="gramEnd"/>
            <w:r>
              <w:rPr>
                <w:rFonts w:ascii="Century Gothic" w:hAnsi="Century Gothic"/>
                <w:sz w:val="20"/>
                <w:rPrChange w:id="584" w:author="Emma Blanchoud" w:date="2024-03-05T15:36:00Z">
                  <w:rPr>
                    <w:rFonts w:eastAsia="Century Gothic"/>
                    <w:kern w:val="2"/>
                  </w:rPr>
                </w:rPrChange>
              </w:rPr>
              <w:t xml:space="preserve">en dessous des deux chaises et de la table du couloir il y a un tapis. </w:t>
            </w:r>
            <w:r w:rsidRPr="00A6214D">
              <w:t xml:space="preserve"> </w:t>
            </w:r>
            <w:proofErr w:type="gramStart"/>
            <w:r>
              <w:rPr>
                <w:rFonts w:ascii="Century Gothic" w:hAnsi="Century Gothic"/>
                <w:sz w:val="20"/>
                <w:rPrChange w:id="585" w:author="Emma Blanchoud" w:date="2024-03-05T15:36:00Z">
                  <w:rPr>
                    <w:rFonts w:eastAsia="Century Gothic"/>
                    <w:kern w:val="2"/>
                  </w:rPr>
                </w:rPrChange>
              </w:rPr>
              <w:t xml:space="preserve">couloir  </w:t>
            </w:r>
            <w:r>
              <w:rPr>
                <w:rFonts w:ascii="Century Gothic" w:hAnsi="Century Gothic"/>
                <w:sz w:val="20"/>
                <w:rPrChange w:id="586" w:author="Emma Blanchoud" w:date="2024-03-05T15:36:00Z">
                  <w:rPr>
                    <w:rFonts w:eastAsia="Century Gothic"/>
                    <w:kern w:val="2"/>
                  </w:rPr>
                </w:rPrChange>
              </w:rPr>
              <w:tab/>
            </w:r>
            <w:proofErr w:type="gramEnd"/>
            <w:r>
              <w:rPr>
                <w:rFonts w:ascii="Century Gothic" w:hAnsi="Century Gothic"/>
                <w:sz w:val="20"/>
                <w:rPrChange w:id="587" w:author="Emma Blanchoud" w:date="2024-03-05T15:36:00Z">
                  <w:rPr>
                    <w:rFonts w:eastAsia="Century Gothic"/>
                    <w:kern w:val="2"/>
                  </w:rPr>
                </w:rPrChange>
              </w:rPr>
              <w:t xml:space="preserve">le couloir et l'accueil sont séparé d'un demi mur perpendiculaire au mur </w:t>
            </w:r>
            <w:r>
              <w:rPr>
                <w:rFonts w:ascii="Century Gothic" w:hAnsi="Century Gothic"/>
                <w:sz w:val="2"/>
                <w:rPrChange w:id="588" w:author="Emma Blanchoud" w:date="2024-03-05T15:36:00Z">
                  <w:rPr>
                    <w:rFonts w:eastAsia="Century Gothic"/>
                    <w:kern w:val="2"/>
                    <w:sz w:val="2"/>
                  </w:rPr>
                </w:rPrChange>
              </w:rPr>
              <w:t xml:space="preserve">  </w:t>
            </w:r>
            <w:r>
              <w:rPr>
                <w:rFonts w:ascii="Century Gothic" w:hAnsi="Century Gothic"/>
                <w:sz w:val="2"/>
                <w:rPrChange w:id="589" w:author="Emma Blanchoud" w:date="2024-03-05T15:36:00Z">
                  <w:rPr>
                    <w:rFonts w:eastAsia="Century Gothic"/>
                    <w:kern w:val="2"/>
                    <w:sz w:val="2"/>
                  </w:rPr>
                </w:rPrChange>
              </w:rPr>
              <w:tab/>
            </w:r>
            <w:r>
              <w:rPr>
                <w:rFonts w:ascii="Century Gothic" w:hAnsi="Century Gothic"/>
                <w:sz w:val="20"/>
                <w:rPrChange w:id="590" w:author="Emma Blanchoud" w:date="2024-03-05T15:36:00Z">
                  <w:rPr>
                    <w:rFonts w:eastAsia="Century Gothic"/>
                    <w:kern w:val="2"/>
                  </w:rPr>
                </w:rPrChange>
              </w:rPr>
              <w:t xml:space="preserve">derrière l'accueil qui mesure 8 mètre. </w:t>
            </w:r>
            <w:r w:rsidRPr="00A6214D">
              <w:t xml:space="preserve"> </w:t>
            </w:r>
          </w:p>
        </w:tc>
      </w:tr>
    </w:tbl>
    <w:p w14:paraId="10BF2E94" w14:textId="77777777" w:rsidR="001B20B7" w:rsidRDefault="00000000">
      <w:pPr>
        <w:spacing w:after="249"/>
        <w:ind w:left="29"/>
      </w:pPr>
      <w:r>
        <w:rPr>
          <w:rFonts w:ascii="Century Gothic" w:hAnsi="Century Gothic"/>
          <w:sz w:val="20"/>
          <w:rPrChange w:id="591" w:author="Emma Blanchoud" w:date="2024-03-05T15:36:00Z">
            <w:rPr>
              <w:rFonts w:eastAsia="Century Gothic"/>
            </w:rPr>
          </w:rPrChange>
        </w:rPr>
        <w:t xml:space="preserve"> </w:t>
      </w:r>
      <w:r w:rsidRPr="00A6214D">
        <w:t xml:space="preserve"> </w:t>
      </w:r>
    </w:p>
    <w:p w14:paraId="116AADF3" w14:textId="77777777" w:rsidR="001B20B7" w:rsidRDefault="00000000" w:rsidP="00A6214D">
      <w:pPr>
        <w:spacing w:after="0"/>
        <w:ind w:left="1142" w:hanging="10"/>
      </w:pPr>
      <w:r>
        <w:rPr>
          <w:rFonts w:ascii="Century Gothic" w:hAnsi="Century Gothic"/>
          <w:i/>
          <w:sz w:val="24"/>
          <w:rPrChange w:id="592" w:author="Emma Blanchoud" w:date="2024-03-05T15:36:00Z">
            <w:rPr>
              <w:rFonts w:eastAsia="Century Gothic"/>
              <w:i/>
              <w:sz w:val="24"/>
            </w:rPr>
          </w:rPrChange>
        </w:rPr>
        <w:t>3.1.3</w:t>
      </w:r>
      <w:r>
        <w:rPr>
          <w:rFonts w:ascii="Arial" w:eastAsia="Arial" w:hAnsi="Arial" w:cs="Arial"/>
          <w:i/>
          <w:sz w:val="24"/>
        </w:rPr>
        <w:t xml:space="preserve"> </w:t>
      </w:r>
      <w:r>
        <w:rPr>
          <w:rFonts w:ascii="Century Gothic" w:hAnsi="Century Gothic"/>
          <w:i/>
          <w:sz w:val="24"/>
          <w:rPrChange w:id="593" w:author="Emma Blanchoud" w:date="2024-03-05T15:36:00Z">
            <w:rPr>
              <w:rFonts w:eastAsia="Century Gothic"/>
              <w:i/>
              <w:sz w:val="24"/>
            </w:rPr>
          </w:rPrChange>
        </w:rPr>
        <w:t xml:space="preserve">Salle du Personnel </w:t>
      </w:r>
      <w:r>
        <w:rPr>
          <w:rFonts w:ascii="Century Gothic" w:hAnsi="Century Gothic"/>
          <w:b/>
          <w:sz w:val="28"/>
          <w:rPrChange w:id="594" w:author="Emma Blanchoud" w:date="2024-03-05T15:36:00Z">
            <w:rPr>
              <w:rFonts w:eastAsia="Century Gothic"/>
              <w:b/>
              <w:sz w:val="28"/>
            </w:rPr>
          </w:rPrChange>
        </w:rPr>
        <w:t xml:space="preserve"> </w:t>
      </w:r>
    </w:p>
    <w:tbl>
      <w:tblPr>
        <w:tblStyle w:val="TableGrid"/>
        <w:tblW w:w="9064" w:type="dxa"/>
        <w:tblInd w:w="38" w:type="dxa"/>
        <w:tblCellMar>
          <w:top w:w="114" w:type="dxa"/>
          <w:left w:w="12" w:type="dxa"/>
          <w:bottom w:w="16" w:type="dxa"/>
          <w:right w:w="24" w:type="dxa"/>
        </w:tblCellMar>
        <w:tblLook w:val="04A0" w:firstRow="1" w:lastRow="0" w:firstColumn="1" w:lastColumn="0" w:noHBand="0" w:noVBand="1"/>
        <w:tblPrChange w:id="595" w:author="Emma Blanchoud" w:date="2024-03-05T15:36:00Z">
          <w:tblPr>
            <w:tblStyle w:val="TableGrid"/>
            <w:tblW w:w="9064" w:type="dxa"/>
            <w:tblInd w:w="38" w:type="dxa"/>
            <w:tblLayout w:type="fixed"/>
            <w:tblCellMar>
              <w:top w:w="114" w:type="dxa"/>
              <w:left w:w="12" w:type="dxa"/>
              <w:bottom w:w="16" w:type="dxa"/>
              <w:right w:w="24" w:type="dxa"/>
            </w:tblCellMar>
            <w:tblLook w:val="04A0" w:firstRow="1" w:lastRow="0" w:firstColumn="1" w:lastColumn="0" w:noHBand="0" w:noVBand="1"/>
          </w:tblPr>
        </w:tblPrChange>
      </w:tblPr>
      <w:tblGrid>
        <w:gridCol w:w="9064"/>
        <w:tblGridChange w:id="596">
          <w:tblGrid>
            <w:gridCol w:w="9064"/>
          </w:tblGrid>
        </w:tblGridChange>
      </w:tblGrid>
      <w:tr w:rsidR="001B20B7" w14:paraId="46C7676D" w14:textId="77777777">
        <w:trPr>
          <w:trHeight w:val="324"/>
          <w:trPrChange w:id="597" w:author="Emma Blanchoud" w:date="2024-03-05T15:36:00Z">
            <w:trPr>
              <w:trHeight w:val="324"/>
            </w:trPr>
          </w:trPrChange>
        </w:trPr>
        <w:tc>
          <w:tcPr>
            <w:tcW w:w="9064" w:type="dxa"/>
            <w:tcBorders>
              <w:top w:val="single" w:sz="4" w:space="0" w:color="000000"/>
              <w:left w:val="single" w:sz="4" w:space="0" w:color="000000"/>
              <w:bottom w:val="single" w:sz="4" w:space="0" w:color="000000"/>
              <w:right w:val="single" w:sz="4" w:space="0" w:color="000000"/>
            </w:tcBorders>
            <w:tcPrChange w:id="598" w:author="Emma Blanchoud" w:date="2024-03-05T15:36:00Z">
              <w:tcPr>
                <w:tcW w:w="9064" w:type="dxa"/>
                <w:tcBorders>
                  <w:top w:val="single" w:sz="4" w:space="0" w:color="000000"/>
                  <w:left w:val="single" w:sz="4" w:space="0" w:color="000000"/>
                  <w:bottom w:val="single" w:sz="4" w:space="0" w:color="000000"/>
                  <w:right w:val="single" w:sz="4" w:space="0" w:color="000000"/>
                </w:tcBorders>
              </w:tcPr>
            </w:tcPrChange>
          </w:tcPr>
          <w:p w14:paraId="449FF002" w14:textId="77777777" w:rsidR="001B20B7" w:rsidRPr="00A6214D" w:rsidRDefault="00000000">
            <w:r>
              <w:rPr>
                <w:rFonts w:ascii="Century Gothic" w:hAnsi="Century Gothic"/>
                <w:sz w:val="20"/>
                <w:rPrChange w:id="599" w:author="Emma Blanchoud" w:date="2024-03-05T15:36:00Z">
                  <w:rPr>
                    <w:rFonts w:eastAsia="Century Gothic"/>
                    <w:kern w:val="2"/>
                  </w:rPr>
                </w:rPrChange>
              </w:rPr>
              <w:t xml:space="preserve">En tant que Patron Je veux une salle du Personnel Pour des réunions </w:t>
            </w:r>
            <w:r w:rsidRPr="00A6214D">
              <w:t xml:space="preserve"> </w:t>
            </w:r>
          </w:p>
        </w:tc>
      </w:tr>
      <w:tr w:rsidR="001B20B7" w14:paraId="4A4F29C1" w14:textId="77777777">
        <w:trPr>
          <w:trHeight w:val="4613"/>
          <w:trPrChange w:id="600" w:author="Emma Blanchoud" w:date="2024-03-05T15:36:00Z">
            <w:trPr>
              <w:trHeight w:val="4613"/>
            </w:trPr>
          </w:trPrChange>
        </w:trPr>
        <w:tc>
          <w:tcPr>
            <w:tcW w:w="9064" w:type="dxa"/>
            <w:tcBorders>
              <w:top w:val="single" w:sz="4" w:space="0" w:color="000000"/>
              <w:left w:val="single" w:sz="4" w:space="0" w:color="000000"/>
              <w:bottom w:val="single" w:sz="4" w:space="0" w:color="000000"/>
              <w:right w:val="single" w:sz="4" w:space="0" w:color="000000"/>
            </w:tcBorders>
            <w:vAlign w:val="bottom"/>
            <w:tcPrChange w:id="601" w:author="Emma Blanchoud" w:date="2024-03-05T15:36:00Z">
              <w:tcPr>
                <w:tcW w:w="9064" w:type="dxa"/>
                <w:tcBorders>
                  <w:top w:val="single" w:sz="4" w:space="0" w:color="000000"/>
                  <w:left w:val="single" w:sz="4" w:space="0" w:color="000000"/>
                  <w:bottom w:val="single" w:sz="4" w:space="0" w:color="000000"/>
                  <w:right w:val="single" w:sz="4" w:space="0" w:color="000000"/>
                </w:tcBorders>
                <w:vAlign w:val="bottom"/>
              </w:tcPr>
            </w:tcPrChange>
          </w:tcPr>
          <w:p w14:paraId="6AD78D3F" w14:textId="77777777" w:rsidR="001B20B7" w:rsidRPr="00A6214D" w:rsidRDefault="00000000">
            <w:pPr>
              <w:ind w:left="15"/>
              <w:jc w:val="center"/>
            </w:pPr>
            <w:r>
              <w:rPr>
                <w:rFonts w:ascii="Century Gothic" w:hAnsi="Century Gothic"/>
                <w:sz w:val="20"/>
                <w:rPrChange w:id="602" w:author="Emma Blanchoud" w:date="2024-03-05T15:36:00Z">
                  <w:rPr>
                    <w:rFonts w:eastAsia="Century Gothic"/>
                    <w:kern w:val="2"/>
                  </w:rPr>
                </w:rPrChange>
              </w:rPr>
              <w:t xml:space="preserve">Tests </w:t>
            </w:r>
            <w:proofErr w:type="gramStart"/>
            <w:r>
              <w:rPr>
                <w:rFonts w:ascii="Century Gothic" w:hAnsi="Century Gothic"/>
                <w:sz w:val="20"/>
                <w:rPrChange w:id="603" w:author="Emma Blanchoud" w:date="2024-03-05T15:36:00Z">
                  <w:rPr>
                    <w:rFonts w:eastAsia="Century Gothic"/>
                    <w:kern w:val="2"/>
                  </w:rPr>
                </w:rPrChange>
              </w:rPr>
              <w:t>d'acceptance:</w:t>
            </w:r>
            <w:proofErr w:type="gramEnd"/>
            <w:r>
              <w:rPr>
                <w:rFonts w:ascii="Century Gothic" w:hAnsi="Century Gothic"/>
                <w:sz w:val="20"/>
                <w:rPrChange w:id="604" w:author="Emma Blanchoud" w:date="2024-03-05T15:36:00Z">
                  <w:rPr>
                    <w:rFonts w:eastAsia="Century Gothic"/>
                    <w:kern w:val="2"/>
                  </w:rPr>
                </w:rPrChange>
              </w:rPr>
              <w:t xml:space="preserve">  </w:t>
            </w:r>
            <w:r w:rsidRPr="00A6214D">
              <w:t xml:space="preserve"> </w:t>
            </w:r>
          </w:p>
          <w:p w14:paraId="6A52A31E" w14:textId="77777777" w:rsidR="001B20B7" w:rsidRPr="00A6214D" w:rsidRDefault="00000000">
            <w:pPr>
              <w:spacing w:after="10" w:line="247" w:lineRule="auto"/>
              <w:ind w:left="10"/>
            </w:pPr>
            <w:r>
              <w:rPr>
                <w:rFonts w:ascii="Century Gothic" w:hAnsi="Century Gothic"/>
                <w:sz w:val="20"/>
                <w:rPrChange w:id="605" w:author="Emma Blanchoud" w:date="2024-03-05T15:36:00Z">
                  <w:rPr>
                    <w:rFonts w:eastAsia="Century Gothic"/>
                    <w:kern w:val="2"/>
                  </w:rPr>
                </w:rPrChange>
              </w:rPr>
              <w:t xml:space="preserve">Salle </w:t>
            </w:r>
            <w:proofErr w:type="gramStart"/>
            <w:r>
              <w:rPr>
                <w:rFonts w:ascii="Century Gothic" w:hAnsi="Century Gothic"/>
                <w:sz w:val="20"/>
                <w:rPrChange w:id="606" w:author="Emma Blanchoud" w:date="2024-03-05T15:36:00Z">
                  <w:rPr>
                    <w:rFonts w:eastAsia="Century Gothic"/>
                    <w:kern w:val="2"/>
                  </w:rPr>
                </w:rPrChange>
              </w:rPr>
              <w:t xml:space="preserve">du  </w:t>
            </w:r>
            <w:r>
              <w:rPr>
                <w:rFonts w:ascii="Century Gothic" w:hAnsi="Century Gothic"/>
                <w:sz w:val="20"/>
                <w:rPrChange w:id="607" w:author="Emma Blanchoud" w:date="2024-03-05T15:36:00Z">
                  <w:rPr>
                    <w:rFonts w:eastAsia="Century Gothic"/>
                    <w:kern w:val="2"/>
                  </w:rPr>
                </w:rPrChange>
              </w:rPr>
              <w:tab/>
            </w:r>
            <w:proofErr w:type="gramEnd"/>
            <w:r>
              <w:rPr>
                <w:rFonts w:ascii="Century Gothic" w:hAnsi="Century Gothic"/>
                <w:sz w:val="20"/>
                <w:rPrChange w:id="608" w:author="Emma Blanchoud" w:date="2024-03-05T15:36:00Z">
                  <w:rPr>
                    <w:rFonts w:eastAsia="Century Gothic"/>
                    <w:kern w:val="2"/>
                  </w:rPr>
                </w:rPrChange>
              </w:rPr>
              <w:t xml:space="preserve">à ma droite il doit avoir deux distributeurs d'eaux, sur le mur d'en face et Personnel  </w:t>
            </w:r>
            <w:r>
              <w:rPr>
                <w:rFonts w:ascii="Century Gothic" w:hAnsi="Century Gothic"/>
                <w:sz w:val="20"/>
                <w:rPrChange w:id="609" w:author="Emma Blanchoud" w:date="2024-03-05T15:36:00Z">
                  <w:rPr>
                    <w:rFonts w:eastAsia="Century Gothic"/>
                    <w:kern w:val="2"/>
                  </w:rPr>
                </w:rPrChange>
              </w:rPr>
              <w:tab/>
              <w:t xml:space="preserve">non sur la droite après avoir </w:t>
            </w:r>
            <w:proofErr w:type="spellStart"/>
            <w:r>
              <w:rPr>
                <w:rFonts w:ascii="Century Gothic" w:hAnsi="Century Gothic"/>
                <w:sz w:val="20"/>
                <w:rPrChange w:id="610" w:author="Emma Blanchoud" w:date="2024-03-05T15:36:00Z">
                  <w:rPr>
                    <w:rFonts w:eastAsia="Century Gothic"/>
                    <w:kern w:val="2"/>
                  </w:rPr>
                </w:rPrChange>
              </w:rPr>
              <w:t>tourner</w:t>
            </w:r>
            <w:proofErr w:type="spellEnd"/>
            <w:r>
              <w:rPr>
                <w:rFonts w:ascii="Century Gothic" w:hAnsi="Century Gothic"/>
                <w:sz w:val="20"/>
                <w:rPrChange w:id="611" w:author="Emma Blanchoud" w:date="2024-03-05T15:36:00Z">
                  <w:rPr>
                    <w:rFonts w:eastAsia="Century Gothic"/>
                    <w:kern w:val="2"/>
                  </w:rPr>
                </w:rPrChange>
              </w:rPr>
              <w:t xml:space="preserve">. </w:t>
            </w:r>
            <w:r w:rsidRPr="00A6214D">
              <w:t xml:space="preserve"> </w:t>
            </w:r>
          </w:p>
          <w:p w14:paraId="7F48B233" w14:textId="77777777" w:rsidR="001B20B7" w:rsidRPr="00A6214D" w:rsidRDefault="00000000">
            <w:pPr>
              <w:spacing w:after="18" w:line="236" w:lineRule="auto"/>
              <w:ind w:left="1692" w:hanging="1682"/>
              <w:pPrChange w:id="612" w:author="Emma Blanchoud" w:date="2024-03-05T15:36:00Z">
                <w:pPr>
                  <w:spacing w:after="18" w:line="235" w:lineRule="auto"/>
                  <w:ind w:left="1692" w:hanging="1682"/>
                </w:pPr>
              </w:pPrChange>
            </w:pPr>
            <w:r>
              <w:rPr>
                <w:rFonts w:ascii="Century Gothic" w:hAnsi="Century Gothic"/>
                <w:sz w:val="20"/>
                <w:rPrChange w:id="613" w:author="Emma Blanchoud" w:date="2024-03-05T15:36:00Z">
                  <w:rPr>
                    <w:rFonts w:eastAsia="Century Gothic"/>
                    <w:kern w:val="2"/>
                  </w:rPr>
                </w:rPrChange>
              </w:rPr>
              <w:t xml:space="preserve">Table </w:t>
            </w:r>
            <w:proofErr w:type="gramStart"/>
            <w:r>
              <w:rPr>
                <w:rFonts w:ascii="Century Gothic" w:hAnsi="Century Gothic"/>
                <w:sz w:val="20"/>
                <w:rPrChange w:id="614" w:author="Emma Blanchoud" w:date="2024-03-05T15:36:00Z">
                  <w:rPr>
                    <w:rFonts w:eastAsia="Century Gothic"/>
                    <w:kern w:val="2"/>
                  </w:rPr>
                </w:rPrChange>
              </w:rPr>
              <w:t xml:space="preserve">ronde  </w:t>
            </w:r>
            <w:r>
              <w:rPr>
                <w:rFonts w:ascii="Century Gothic" w:hAnsi="Century Gothic"/>
                <w:sz w:val="20"/>
                <w:rPrChange w:id="615" w:author="Emma Blanchoud" w:date="2024-03-05T15:36:00Z">
                  <w:rPr>
                    <w:rFonts w:eastAsia="Century Gothic"/>
                    <w:kern w:val="2"/>
                  </w:rPr>
                </w:rPrChange>
              </w:rPr>
              <w:tab/>
            </w:r>
            <w:proofErr w:type="gramEnd"/>
            <w:r>
              <w:rPr>
                <w:rFonts w:ascii="Century Gothic" w:hAnsi="Century Gothic"/>
                <w:sz w:val="20"/>
                <w:rPrChange w:id="616" w:author="Emma Blanchoud" w:date="2024-03-05T15:36:00Z">
                  <w:rPr>
                    <w:rFonts w:eastAsia="Century Gothic"/>
                    <w:kern w:val="2"/>
                  </w:rPr>
                </w:rPrChange>
              </w:rPr>
              <w:t xml:space="preserve">Quand je passe la porte Au milieu de la salle  Il y a une table ronde d'un rayon de 1.5 m </w:t>
            </w:r>
            <w:r w:rsidRPr="00A6214D">
              <w:t xml:space="preserve"> </w:t>
            </w:r>
          </w:p>
          <w:p w14:paraId="22E95BD8" w14:textId="77777777" w:rsidR="001B20B7" w:rsidRPr="00A6214D" w:rsidRDefault="00000000">
            <w:pPr>
              <w:tabs>
                <w:tab w:val="center" w:pos="4714"/>
              </w:tabs>
            </w:pPr>
            <w:proofErr w:type="gramStart"/>
            <w:r>
              <w:rPr>
                <w:rFonts w:ascii="Century Gothic" w:hAnsi="Century Gothic"/>
                <w:sz w:val="20"/>
                <w:rPrChange w:id="617" w:author="Emma Blanchoud" w:date="2024-03-05T15:36:00Z">
                  <w:rPr>
                    <w:rFonts w:eastAsia="Century Gothic"/>
                    <w:kern w:val="2"/>
                  </w:rPr>
                </w:rPrChange>
              </w:rPr>
              <w:t xml:space="preserve">Chaise  </w:t>
            </w:r>
            <w:r>
              <w:rPr>
                <w:rFonts w:ascii="Century Gothic" w:hAnsi="Century Gothic"/>
                <w:sz w:val="20"/>
                <w:rPrChange w:id="618" w:author="Emma Blanchoud" w:date="2024-03-05T15:36:00Z">
                  <w:rPr>
                    <w:rFonts w:eastAsia="Century Gothic"/>
                    <w:kern w:val="2"/>
                  </w:rPr>
                </w:rPrChange>
              </w:rPr>
              <w:tab/>
            </w:r>
            <w:proofErr w:type="gramEnd"/>
            <w:r>
              <w:rPr>
                <w:rFonts w:ascii="Century Gothic" w:hAnsi="Century Gothic"/>
                <w:sz w:val="20"/>
                <w:rPrChange w:id="619" w:author="Emma Blanchoud" w:date="2024-03-05T15:36:00Z">
                  <w:rPr>
                    <w:rFonts w:eastAsia="Century Gothic"/>
                    <w:kern w:val="2"/>
                  </w:rPr>
                </w:rPrChange>
              </w:rPr>
              <w:t xml:space="preserve">Il faut 10 chaises autour de la table confortable mais sans roue </w:t>
            </w:r>
            <w:r w:rsidRPr="00A6214D">
              <w:t xml:space="preserve"> </w:t>
            </w:r>
          </w:p>
          <w:p w14:paraId="6D75371F" w14:textId="77777777" w:rsidR="001B20B7" w:rsidRPr="00A6214D" w:rsidRDefault="00000000">
            <w:pPr>
              <w:spacing w:line="236" w:lineRule="auto"/>
              <w:ind w:left="1692" w:hanging="1682"/>
              <w:pPrChange w:id="620" w:author="Emma Blanchoud" w:date="2024-03-05T15:36:00Z">
                <w:pPr>
                  <w:spacing w:line="235" w:lineRule="auto"/>
                  <w:ind w:left="1692" w:hanging="1682"/>
                </w:pPr>
              </w:pPrChange>
            </w:pPr>
            <w:proofErr w:type="gramStart"/>
            <w:r>
              <w:rPr>
                <w:rFonts w:ascii="Century Gothic" w:hAnsi="Century Gothic"/>
                <w:sz w:val="20"/>
                <w:rPrChange w:id="621" w:author="Emma Blanchoud" w:date="2024-03-05T15:36:00Z">
                  <w:rPr>
                    <w:rFonts w:eastAsia="Century Gothic"/>
                    <w:kern w:val="2"/>
                  </w:rPr>
                </w:rPrChange>
              </w:rPr>
              <w:t xml:space="preserve">Interrupteur  </w:t>
            </w:r>
            <w:r>
              <w:rPr>
                <w:rFonts w:ascii="Century Gothic" w:hAnsi="Century Gothic"/>
                <w:sz w:val="20"/>
                <w:rPrChange w:id="622" w:author="Emma Blanchoud" w:date="2024-03-05T15:36:00Z">
                  <w:rPr>
                    <w:rFonts w:eastAsia="Century Gothic"/>
                    <w:kern w:val="2"/>
                  </w:rPr>
                </w:rPrChange>
              </w:rPr>
              <w:tab/>
            </w:r>
            <w:proofErr w:type="gramEnd"/>
            <w:r>
              <w:rPr>
                <w:rFonts w:ascii="Century Gothic" w:hAnsi="Century Gothic"/>
                <w:sz w:val="20"/>
                <w:rPrChange w:id="623" w:author="Emma Blanchoud" w:date="2024-03-05T15:36:00Z">
                  <w:rPr>
                    <w:rFonts w:eastAsia="Century Gothic"/>
                    <w:kern w:val="2"/>
                  </w:rPr>
                </w:rPrChange>
              </w:rPr>
              <w:t xml:space="preserve">Un interrupteur qui peut régler la luminosité de l'ampoule principale de la pièce directement sur la gauche </w:t>
            </w:r>
            <w:r w:rsidRPr="00A6214D">
              <w:t xml:space="preserve"> </w:t>
            </w:r>
          </w:p>
          <w:p w14:paraId="44D08F4E" w14:textId="77777777" w:rsidR="001B20B7" w:rsidRPr="00A6214D" w:rsidRDefault="00000000">
            <w:pPr>
              <w:spacing w:after="22" w:line="236" w:lineRule="auto"/>
              <w:ind w:left="1692" w:hanging="1682"/>
              <w:pPrChange w:id="624" w:author="Emma Blanchoud" w:date="2024-03-05T15:36:00Z">
                <w:pPr>
                  <w:spacing w:after="22" w:line="235" w:lineRule="auto"/>
                  <w:ind w:left="1692" w:hanging="1682"/>
                </w:pPr>
              </w:pPrChange>
            </w:pPr>
            <w:r>
              <w:rPr>
                <w:rFonts w:ascii="Century Gothic" w:hAnsi="Century Gothic"/>
                <w:sz w:val="20"/>
                <w:rPrChange w:id="625" w:author="Emma Blanchoud" w:date="2024-03-05T15:36:00Z">
                  <w:rPr>
                    <w:rFonts w:eastAsia="Century Gothic"/>
                    <w:kern w:val="2"/>
                  </w:rPr>
                </w:rPrChange>
              </w:rPr>
              <w:t xml:space="preserve">Vidéoprojecteur Un Projecteur placé sur un support sur le plafond pour mettre des images, sur un tableau de projection de 300x225 m. </w:t>
            </w:r>
            <w:proofErr w:type="spellStart"/>
            <w:r>
              <w:rPr>
                <w:rFonts w:ascii="Century Gothic" w:hAnsi="Century Gothic"/>
                <w:sz w:val="20"/>
                <w:rPrChange w:id="626" w:author="Emma Blanchoud" w:date="2024-03-05T15:36:00Z">
                  <w:rPr>
                    <w:rFonts w:eastAsia="Century Gothic"/>
                    <w:kern w:val="2"/>
                  </w:rPr>
                </w:rPrChange>
              </w:rPr>
              <w:t>a</w:t>
            </w:r>
            <w:proofErr w:type="spellEnd"/>
            <w:r>
              <w:rPr>
                <w:rFonts w:ascii="Century Gothic" w:hAnsi="Century Gothic"/>
                <w:sz w:val="20"/>
                <w:rPrChange w:id="627" w:author="Emma Blanchoud" w:date="2024-03-05T15:36:00Z">
                  <w:rPr>
                    <w:rFonts w:eastAsia="Century Gothic"/>
                    <w:kern w:val="2"/>
                  </w:rPr>
                </w:rPrChange>
              </w:rPr>
              <w:t xml:space="preserve"> bonne distance du tableau pour une image nette. </w:t>
            </w:r>
            <w:r w:rsidRPr="00A6214D">
              <w:t xml:space="preserve"> </w:t>
            </w:r>
          </w:p>
          <w:p w14:paraId="101684AC" w14:textId="77777777" w:rsidR="001B20B7" w:rsidRPr="00A6214D" w:rsidRDefault="00000000">
            <w:pPr>
              <w:spacing w:after="13" w:line="238" w:lineRule="auto"/>
              <w:ind w:left="1692" w:hanging="1682"/>
              <w:pPrChange w:id="628" w:author="Emma Blanchoud" w:date="2024-03-05T15:36:00Z">
                <w:pPr>
                  <w:spacing w:after="13" w:line="237" w:lineRule="auto"/>
                  <w:ind w:left="1692" w:hanging="1682"/>
                </w:pPr>
              </w:pPrChange>
            </w:pPr>
            <w:proofErr w:type="gramStart"/>
            <w:r>
              <w:rPr>
                <w:rFonts w:ascii="Century Gothic" w:hAnsi="Century Gothic"/>
                <w:sz w:val="20"/>
                <w:rPrChange w:id="629" w:author="Emma Blanchoud" w:date="2024-03-05T15:36:00Z">
                  <w:rPr>
                    <w:rFonts w:eastAsia="Century Gothic"/>
                    <w:kern w:val="2"/>
                  </w:rPr>
                </w:rPrChange>
              </w:rPr>
              <w:t xml:space="preserve">Armoire  </w:t>
            </w:r>
            <w:r>
              <w:rPr>
                <w:rFonts w:ascii="Century Gothic" w:hAnsi="Century Gothic"/>
                <w:sz w:val="20"/>
                <w:rPrChange w:id="630" w:author="Emma Blanchoud" w:date="2024-03-05T15:36:00Z">
                  <w:rPr>
                    <w:rFonts w:eastAsia="Century Gothic"/>
                    <w:kern w:val="2"/>
                  </w:rPr>
                </w:rPrChange>
              </w:rPr>
              <w:tab/>
            </w:r>
            <w:proofErr w:type="gramEnd"/>
            <w:r>
              <w:rPr>
                <w:rFonts w:ascii="Century Gothic" w:hAnsi="Century Gothic"/>
                <w:sz w:val="20"/>
                <w:rPrChange w:id="631" w:author="Emma Blanchoud" w:date="2024-03-05T15:36:00Z">
                  <w:rPr>
                    <w:rFonts w:eastAsia="Century Gothic"/>
                    <w:kern w:val="2"/>
                  </w:rPr>
                </w:rPrChange>
              </w:rPr>
              <w:t xml:space="preserve">Une Armoire au fond à gauche de la pièce la poignée de la porte face au mur où est placé la porte 80x52 environ pour y placer des matériaux d'échange. </w:t>
            </w:r>
            <w:r w:rsidRPr="00A6214D">
              <w:t xml:space="preserve"> </w:t>
            </w:r>
          </w:p>
          <w:p w14:paraId="4AEC6C16" w14:textId="77777777" w:rsidR="001B20B7" w:rsidRPr="00A6214D" w:rsidRDefault="00000000">
            <w:pPr>
              <w:spacing w:after="6" w:line="258" w:lineRule="auto"/>
              <w:ind w:left="10" w:right="6"/>
              <w:pPrChange w:id="632" w:author="Emma Blanchoud" w:date="2024-03-05T15:36:00Z">
                <w:pPr>
                  <w:spacing w:after="6" w:line="256" w:lineRule="auto"/>
                  <w:ind w:left="10" w:right="6"/>
                </w:pPr>
              </w:pPrChange>
            </w:pPr>
            <w:r>
              <w:rPr>
                <w:rFonts w:ascii="Century Gothic" w:hAnsi="Century Gothic"/>
                <w:sz w:val="20"/>
                <w:rPrChange w:id="633" w:author="Emma Blanchoud" w:date="2024-03-05T15:36:00Z">
                  <w:rPr>
                    <w:rFonts w:eastAsia="Century Gothic"/>
                    <w:kern w:val="2"/>
                  </w:rPr>
                </w:rPrChange>
              </w:rPr>
              <w:t xml:space="preserve">La </w:t>
            </w:r>
            <w:proofErr w:type="gramStart"/>
            <w:r>
              <w:rPr>
                <w:rFonts w:ascii="Century Gothic" w:hAnsi="Century Gothic"/>
                <w:sz w:val="20"/>
                <w:rPrChange w:id="634" w:author="Emma Blanchoud" w:date="2024-03-05T15:36:00Z">
                  <w:rPr>
                    <w:rFonts w:eastAsia="Century Gothic"/>
                    <w:kern w:val="2"/>
                  </w:rPr>
                </w:rPrChange>
              </w:rPr>
              <w:t xml:space="preserve">porte  </w:t>
            </w:r>
            <w:r>
              <w:rPr>
                <w:rFonts w:ascii="Century Gothic" w:hAnsi="Century Gothic"/>
                <w:sz w:val="20"/>
                <w:rPrChange w:id="635" w:author="Emma Blanchoud" w:date="2024-03-05T15:36:00Z">
                  <w:rPr>
                    <w:rFonts w:eastAsia="Century Gothic"/>
                    <w:kern w:val="2"/>
                  </w:rPr>
                </w:rPrChange>
              </w:rPr>
              <w:tab/>
            </w:r>
            <w:proofErr w:type="gramEnd"/>
            <w:r>
              <w:rPr>
                <w:rFonts w:ascii="Century Gothic" w:hAnsi="Century Gothic"/>
                <w:sz w:val="20"/>
                <w:rPrChange w:id="636" w:author="Emma Blanchoud" w:date="2024-03-05T15:36:00Z">
                  <w:rPr>
                    <w:rFonts w:eastAsia="Century Gothic"/>
                    <w:kern w:val="2"/>
                  </w:rPr>
                </w:rPrChange>
              </w:rPr>
              <w:t xml:space="preserve">La porte sera placé à la gauche du mur qui donnera sur le couloir Lumière  </w:t>
            </w:r>
            <w:r>
              <w:rPr>
                <w:rFonts w:ascii="Century Gothic" w:hAnsi="Century Gothic"/>
                <w:sz w:val="20"/>
                <w:rPrChange w:id="637" w:author="Emma Blanchoud" w:date="2024-03-05T15:36:00Z">
                  <w:rPr>
                    <w:rFonts w:eastAsia="Century Gothic"/>
                    <w:kern w:val="2"/>
                  </w:rPr>
                </w:rPrChange>
              </w:rPr>
              <w:tab/>
              <w:t xml:space="preserve">Des Lumières plafonniers en lignes sur la longueur de la pièce ( colonne 4 connecté  </w:t>
            </w:r>
            <w:r>
              <w:rPr>
                <w:rFonts w:ascii="Century Gothic" w:hAnsi="Century Gothic"/>
                <w:sz w:val="20"/>
                <w:rPrChange w:id="638" w:author="Emma Blanchoud" w:date="2024-03-05T15:36:00Z">
                  <w:rPr>
                    <w:rFonts w:eastAsia="Century Gothic"/>
                    <w:kern w:val="2"/>
                  </w:rPr>
                </w:rPrChange>
              </w:rPr>
              <w:tab/>
              <w:t xml:space="preserve">ligne 2 ) 5 m d'écart. </w:t>
            </w:r>
            <w:r w:rsidRPr="00A6214D">
              <w:t xml:space="preserve"> </w:t>
            </w:r>
          </w:p>
          <w:p w14:paraId="6AFB6B45" w14:textId="77777777" w:rsidR="001B20B7" w:rsidRPr="00A6214D" w:rsidRDefault="00000000">
            <w:pPr>
              <w:tabs>
                <w:tab w:val="center" w:pos="4815"/>
              </w:tabs>
            </w:pPr>
            <w:r>
              <w:rPr>
                <w:rFonts w:ascii="Century Gothic" w:hAnsi="Century Gothic"/>
                <w:sz w:val="2"/>
                <w:rPrChange w:id="639" w:author="Emma Blanchoud" w:date="2024-03-05T15:36:00Z">
                  <w:rPr>
                    <w:rFonts w:eastAsia="Century Gothic"/>
                    <w:kern w:val="2"/>
                    <w:sz w:val="2"/>
                  </w:rPr>
                </w:rPrChange>
              </w:rPr>
              <w:t xml:space="preserve"> </w:t>
            </w:r>
            <w:proofErr w:type="gramStart"/>
            <w:r>
              <w:rPr>
                <w:rFonts w:ascii="Century Gothic" w:hAnsi="Century Gothic"/>
                <w:sz w:val="20"/>
                <w:rPrChange w:id="640" w:author="Emma Blanchoud" w:date="2024-03-05T15:36:00Z">
                  <w:rPr>
                    <w:rFonts w:eastAsia="Century Gothic"/>
                    <w:kern w:val="2"/>
                  </w:rPr>
                </w:rPrChange>
              </w:rPr>
              <w:t xml:space="preserve">Pièce  </w:t>
            </w:r>
            <w:r>
              <w:rPr>
                <w:rFonts w:ascii="Century Gothic" w:hAnsi="Century Gothic"/>
                <w:sz w:val="20"/>
                <w:rPrChange w:id="641" w:author="Emma Blanchoud" w:date="2024-03-05T15:36:00Z">
                  <w:rPr>
                    <w:rFonts w:eastAsia="Century Gothic"/>
                    <w:kern w:val="2"/>
                  </w:rPr>
                </w:rPrChange>
              </w:rPr>
              <w:tab/>
            </w:r>
            <w:proofErr w:type="gramEnd"/>
            <w:r>
              <w:rPr>
                <w:rFonts w:ascii="Century Gothic" w:hAnsi="Century Gothic"/>
                <w:sz w:val="20"/>
                <w:rPrChange w:id="642" w:author="Emma Blanchoud" w:date="2024-03-05T15:36:00Z">
                  <w:rPr>
                    <w:rFonts w:eastAsia="Century Gothic"/>
                    <w:kern w:val="2"/>
                  </w:rPr>
                </w:rPrChange>
              </w:rPr>
              <w:t xml:space="preserve">La pièce fera minimum 50 m carré derrière la table de réception </w:t>
            </w:r>
            <w:r w:rsidRPr="00A6214D">
              <w:t xml:space="preserve"> </w:t>
            </w:r>
          </w:p>
        </w:tc>
      </w:tr>
    </w:tbl>
    <w:p w14:paraId="5A01BC56" w14:textId="77777777" w:rsidR="001B20B7" w:rsidRDefault="00000000">
      <w:pPr>
        <w:spacing w:after="249"/>
        <w:ind w:left="29"/>
      </w:pPr>
      <w:r>
        <w:rPr>
          <w:rFonts w:ascii="Century Gothic" w:hAnsi="Century Gothic"/>
          <w:sz w:val="20"/>
          <w:rPrChange w:id="643" w:author="Emma Blanchoud" w:date="2024-03-05T15:36:00Z">
            <w:rPr>
              <w:rFonts w:eastAsia="Century Gothic"/>
            </w:rPr>
          </w:rPrChange>
        </w:rPr>
        <w:t xml:space="preserve"> </w:t>
      </w:r>
      <w:r w:rsidRPr="00A6214D">
        <w:t xml:space="preserve"> </w:t>
      </w:r>
    </w:p>
    <w:p w14:paraId="0FA30650" w14:textId="77777777" w:rsidR="001B20B7" w:rsidRDefault="00000000" w:rsidP="00A6214D">
      <w:pPr>
        <w:spacing w:after="0"/>
        <w:ind w:left="1142" w:hanging="10"/>
      </w:pPr>
      <w:r>
        <w:rPr>
          <w:rFonts w:ascii="Century Gothic" w:hAnsi="Century Gothic"/>
          <w:i/>
          <w:sz w:val="24"/>
          <w:rPrChange w:id="644" w:author="Emma Blanchoud" w:date="2024-03-05T15:36:00Z">
            <w:rPr>
              <w:rFonts w:eastAsia="Century Gothic"/>
              <w:i/>
              <w:sz w:val="24"/>
            </w:rPr>
          </w:rPrChange>
        </w:rPr>
        <w:t>3.1.4</w:t>
      </w:r>
      <w:r>
        <w:rPr>
          <w:rFonts w:ascii="Arial" w:eastAsia="Arial" w:hAnsi="Arial" w:cs="Arial"/>
          <w:i/>
          <w:sz w:val="24"/>
        </w:rPr>
        <w:t xml:space="preserve"> </w:t>
      </w:r>
      <w:proofErr w:type="gramStart"/>
      <w:r>
        <w:rPr>
          <w:rFonts w:ascii="Century Gothic" w:hAnsi="Century Gothic"/>
          <w:i/>
          <w:sz w:val="24"/>
          <w:rPrChange w:id="645" w:author="Emma Blanchoud" w:date="2024-03-05T15:36:00Z">
            <w:rPr>
              <w:rFonts w:eastAsia="Century Gothic"/>
              <w:i/>
              <w:sz w:val="24"/>
            </w:rPr>
          </w:rPrChange>
        </w:rPr>
        <w:t>salle</w:t>
      </w:r>
      <w:proofErr w:type="gramEnd"/>
      <w:r>
        <w:rPr>
          <w:rFonts w:ascii="Century Gothic" w:hAnsi="Century Gothic"/>
          <w:i/>
          <w:sz w:val="24"/>
          <w:rPrChange w:id="646" w:author="Emma Blanchoud" w:date="2024-03-05T15:36:00Z">
            <w:rPr>
              <w:rFonts w:eastAsia="Century Gothic"/>
              <w:i/>
              <w:sz w:val="24"/>
            </w:rPr>
          </w:rPrChange>
        </w:rPr>
        <w:t xml:space="preserve"> d'hôtel </w:t>
      </w:r>
      <w:r>
        <w:rPr>
          <w:rFonts w:ascii="Century Gothic" w:hAnsi="Century Gothic"/>
          <w:b/>
          <w:sz w:val="28"/>
          <w:rPrChange w:id="647" w:author="Emma Blanchoud" w:date="2024-03-05T15:36:00Z">
            <w:rPr>
              <w:rFonts w:eastAsia="Century Gothic"/>
              <w:b/>
              <w:sz w:val="28"/>
            </w:rPr>
          </w:rPrChange>
        </w:rPr>
        <w:t xml:space="preserve"> </w:t>
      </w:r>
    </w:p>
    <w:p w14:paraId="7C35E115" w14:textId="77777777" w:rsidR="001B20B7" w:rsidRDefault="00000000">
      <w:pPr>
        <w:pBdr>
          <w:top w:val="single" w:sz="4" w:space="0" w:color="000000"/>
          <w:left w:val="single" w:sz="4" w:space="0" w:color="000000"/>
          <w:bottom w:val="single" w:sz="4" w:space="0" w:color="000000"/>
          <w:right w:val="single" w:sz="4" w:space="0" w:color="000000"/>
        </w:pBdr>
        <w:spacing w:after="6" w:line="257" w:lineRule="auto"/>
        <w:ind w:left="45" w:right="158" w:hanging="10"/>
        <w:pPrChange w:id="648" w:author="Emma Blanchoud" w:date="2024-03-05T15:36:00Z">
          <w:pPr>
            <w:pBdr>
              <w:top w:val="single" w:sz="4" w:space="0" w:color="000000"/>
              <w:left w:val="single" w:sz="4" w:space="0" w:color="000000"/>
              <w:bottom w:val="single" w:sz="4" w:space="0" w:color="000000"/>
              <w:right w:val="single" w:sz="4" w:space="0" w:color="000000"/>
            </w:pBdr>
            <w:spacing w:after="6" w:line="256" w:lineRule="auto"/>
            <w:ind w:left="45" w:right="158" w:hanging="10"/>
          </w:pPr>
        </w:pPrChange>
      </w:pPr>
      <w:r>
        <w:rPr>
          <w:rFonts w:ascii="Century Gothic" w:hAnsi="Century Gothic"/>
          <w:sz w:val="20"/>
          <w:rPrChange w:id="649" w:author="Emma Blanchoud" w:date="2024-03-05T15:36:00Z">
            <w:rPr>
              <w:rFonts w:eastAsia="Century Gothic"/>
            </w:rPr>
          </w:rPrChange>
        </w:rPr>
        <w:t xml:space="preserve">En tant que travailleur je veux une salle de relax dans hôtel  pour repos Tests d'acceptance:  </w:t>
      </w:r>
      <w:r w:rsidRPr="00A6214D">
        <w:t xml:space="preserve"> </w:t>
      </w:r>
      <w:r>
        <w:rPr>
          <w:rFonts w:ascii="Century Gothic" w:hAnsi="Century Gothic"/>
          <w:sz w:val="20"/>
          <w:rPrChange w:id="650" w:author="Emma Blanchoud" w:date="2024-03-05T15:36:00Z">
            <w:rPr>
              <w:rFonts w:eastAsia="Century Gothic"/>
            </w:rPr>
          </w:rPrChange>
        </w:rPr>
        <w:t xml:space="preserve">inter  </w:t>
      </w:r>
      <w:r>
        <w:rPr>
          <w:rFonts w:ascii="Century Gothic" w:hAnsi="Century Gothic"/>
          <w:sz w:val="20"/>
          <w:rPrChange w:id="651" w:author="Emma Blanchoud" w:date="2024-03-05T15:36:00Z">
            <w:rPr>
              <w:rFonts w:eastAsia="Century Gothic"/>
            </w:rPr>
          </w:rPrChange>
        </w:rPr>
        <w:tab/>
        <w:t xml:space="preserve">Dans la salle  quand j'entre je vois un grand tapis bleu inter2 Dans la salle quand j'entre je vois les murs blancs inter 3 la salle a besoin d'être 10 sur 7 m avec un toilette séparé lits  </w:t>
      </w:r>
      <w:r>
        <w:rPr>
          <w:rFonts w:ascii="Century Gothic" w:hAnsi="Century Gothic"/>
          <w:sz w:val="20"/>
          <w:rPrChange w:id="652" w:author="Emma Blanchoud" w:date="2024-03-05T15:36:00Z">
            <w:rPr>
              <w:rFonts w:eastAsia="Century Gothic"/>
            </w:rPr>
          </w:rPrChange>
        </w:rPr>
        <w:tab/>
        <w:t xml:space="preserve">Dans la salle quand j'entre il y a 1 petit et 1 grand lit à droite de la porte balcon quand j'entre  je vois un porte en face de la porte d'entrée avec un balcon </w:t>
      </w:r>
      <w:proofErr w:type="spellStart"/>
      <w:r>
        <w:rPr>
          <w:rFonts w:ascii="Century Gothic" w:hAnsi="Century Gothic"/>
          <w:sz w:val="20"/>
          <w:rPrChange w:id="653" w:author="Emma Blanchoud" w:date="2024-03-05T15:36:00Z">
            <w:rPr>
              <w:rFonts w:eastAsia="Century Gothic"/>
            </w:rPr>
          </w:rPrChange>
        </w:rPr>
        <w:t>deco</w:t>
      </w:r>
      <w:proofErr w:type="spellEnd"/>
      <w:r>
        <w:rPr>
          <w:rFonts w:ascii="Century Gothic" w:hAnsi="Century Gothic"/>
          <w:sz w:val="20"/>
          <w:rPrChange w:id="654" w:author="Emma Blanchoud" w:date="2024-03-05T15:36:00Z">
            <w:rPr>
              <w:rFonts w:eastAsia="Century Gothic"/>
            </w:rPr>
          </w:rPrChange>
        </w:rPr>
        <w:t xml:space="preserve"> quand j'entre je vois un télé avec une table et armoire à gauche de la porte d'entrée lits1  </w:t>
      </w:r>
      <w:r>
        <w:rPr>
          <w:rFonts w:ascii="Century Gothic" w:hAnsi="Century Gothic"/>
          <w:sz w:val="20"/>
          <w:rPrChange w:id="655" w:author="Emma Blanchoud" w:date="2024-03-05T15:36:00Z">
            <w:rPr>
              <w:rFonts w:eastAsia="Century Gothic"/>
            </w:rPr>
          </w:rPrChange>
        </w:rPr>
        <w:tab/>
        <w:t xml:space="preserve">quand j'entre à </w:t>
      </w:r>
      <w:proofErr w:type="spellStart"/>
      <w:r>
        <w:rPr>
          <w:rFonts w:ascii="Century Gothic" w:hAnsi="Century Gothic"/>
          <w:sz w:val="20"/>
          <w:rPrChange w:id="656" w:author="Emma Blanchoud" w:date="2024-03-05T15:36:00Z">
            <w:rPr>
              <w:rFonts w:eastAsia="Century Gothic"/>
            </w:rPr>
          </w:rPrChange>
        </w:rPr>
        <w:t>coté</w:t>
      </w:r>
      <w:proofErr w:type="spellEnd"/>
      <w:r>
        <w:rPr>
          <w:rFonts w:ascii="Century Gothic" w:hAnsi="Century Gothic"/>
          <w:sz w:val="20"/>
          <w:rPrChange w:id="657" w:author="Emma Blanchoud" w:date="2024-03-05T15:36:00Z">
            <w:rPr>
              <w:rFonts w:eastAsia="Century Gothic"/>
            </w:rPr>
          </w:rPrChange>
        </w:rPr>
        <w:t xml:space="preserve"> des lits il y a petites tables de nuit avec une lampe sur la </w:t>
      </w:r>
      <w:r w:rsidRPr="00A6214D">
        <w:t xml:space="preserve"> </w:t>
      </w:r>
    </w:p>
    <w:p w14:paraId="3A08E169" w14:textId="77777777" w:rsidR="001B20B7" w:rsidRDefault="00000000">
      <w:pPr>
        <w:pBdr>
          <w:top w:val="single" w:sz="4" w:space="0" w:color="000000"/>
          <w:left w:val="single" w:sz="4" w:space="0" w:color="000000"/>
          <w:bottom w:val="single" w:sz="4" w:space="0" w:color="000000"/>
          <w:right w:val="single" w:sz="4" w:space="0" w:color="000000"/>
        </w:pBdr>
        <w:spacing w:after="6" w:line="257" w:lineRule="auto"/>
        <w:ind w:left="45" w:right="158" w:hanging="10"/>
        <w:pPrChange w:id="658" w:author="Emma Blanchoud" w:date="2024-03-05T15:36:00Z">
          <w:pPr>
            <w:pBdr>
              <w:top w:val="single" w:sz="4" w:space="0" w:color="000000"/>
              <w:left w:val="single" w:sz="4" w:space="0" w:color="000000"/>
              <w:bottom w:val="single" w:sz="4" w:space="0" w:color="000000"/>
              <w:right w:val="single" w:sz="4" w:space="0" w:color="000000"/>
            </w:pBdr>
            <w:spacing w:after="6" w:line="256" w:lineRule="auto"/>
            <w:ind w:left="45" w:right="158" w:hanging="10"/>
          </w:pPr>
        </w:pPrChange>
      </w:pPr>
      <w:r>
        <w:rPr>
          <w:rFonts w:ascii="Century Gothic" w:hAnsi="Century Gothic"/>
          <w:sz w:val="2"/>
          <w:rPrChange w:id="659" w:author="Emma Blanchoud" w:date="2024-03-05T15:36:00Z">
            <w:rPr>
              <w:rFonts w:eastAsia="Century Gothic"/>
              <w:sz w:val="2"/>
            </w:rPr>
          </w:rPrChange>
        </w:rPr>
        <w:t xml:space="preserve"> </w:t>
      </w:r>
      <w:proofErr w:type="gramStart"/>
      <w:r>
        <w:rPr>
          <w:rFonts w:ascii="Century Gothic" w:hAnsi="Century Gothic"/>
          <w:sz w:val="20"/>
          <w:rPrChange w:id="660" w:author="Emma Blanchoud" w:date="2024-03-05T15:36:00Z">
            <w:rPr>
              <w:rFonts w:eastAsia="Century Gothic"/>
            </w:rPr>
          </w:rPrChange>
        </w:rPr>
        <w:t>toilette</w:t>
      </w:r>
      <w:proofErr w:type="gramEnd"/>
      <w:r>
        <w:rPr>
          <w:rFonts w:ascii="Century Gothic" w:hAnsi="Century Gothic"/>
          <w:sz w:val="20"/>
          <w:rPrChange w:id="661" w:author="Emma Blanchoud" w:date="2024-03-05T15:36:00Z">
            <w:rPr>
              <w:rFonts w:eastAsia="Century Gothic"/>
            </w:rPr>
          </w:rPrChange>
        </w:rPr>
        <w:t xml:space="preserve"> dans toilette quand j'entre il y a toilette, lavabo et douche </w:t>
      </w:r>
      <w:r w:rsidRPr="00A6214D">
        <w:t xml:space="preserve"> </w:t>
      </w:r>
    </w:p>
    <w:p w14:paraId="01BC3983" w14:textId="77777777" w:rsidR="001B20B7" w:rsidRDefault="00000000" w:rsidP="00A6214D">
      <w:pPr>
        <w:spacing w:after="0"/>
        <w:ind w:left="29"/>
      </w:pPr>
      <w:r>
        <w:rPr>
          <w:rFonts w:ascii="Century Gothic" w:hAnsi="Century Gothic"/>
          <w:sz w:val="20"/>
          <w:rPrChange w:id="662" w:author="Emma Blanchoud" w:date="2024-03-05T15:36:00Z">
            <w:rPr>
              <w:rFonts w:eastAsia="Century Gothic"/>
            </w:rPr>
          </w:rPrChange>
        </w:rPr>
        <w:t xml:space="preserve"> </w:t>
      </w:r>
      <w:r w:rsidRPr="00A6214D">
        <w:t xml:space="preserve"> </w:t>
      </w:r>
    </w:p>
    <w:p w14:paraId="2CF70B31" w14:textId="77777777" w:rsidR="001B20B7" w:rsidRDefault="00000000" w:rsidP="00A6214D">
      <w:pPr>
        <w:spacing w:after="0"/>
        <w:ind w:left="1142" w:hanging="10"/>
      </w:pPr>
      <w:r>
        <w:rPr>
          <w:rFonts w:ascii="Century Gothic" w:hAnsi="Century Gothic"/>
          <w:i/>
          <w:sz w:val="24"/>
          <w:rPrChange w:id="663" w:author="Emma Blanchoud" w:date="2024-03-05T15:36:00Z">
            <w:rPr>
              <w:rFonts w:eastAsia="Century Gothic"/>
              <w:i/>
              <w:sz w:val="24"/>
            </w:rPr>
          </w:rPrChange>
        </w:rPr>
        <w:t>3.1.5</w:t>
      </w:r>
      <w:r>
        <w:rPr>
          <w:rFonts w:ascii="Arial" w:eastAsia="Arial" w:hAnsi="Arial" w:cs="Arial"/>
          <w:i/>
          <w:sz w:val="24"/>
        </w:rPr>
        <w:t xml:space="preserve"> </w:t>
      </w:r>
      <w:r>
        <w:rPr>
          <w:rFonts w:ascii="Century Gothic" w:hAnsi="Century Gothic"/>
          <w:i/>
          <w:sz w:val="24"/>
          <w:rPrChange w:id="664" w:author="Emma Blanchoud" w:date="2024-03-05T15:36:00Z">
            <w:rPr>
              <w:rFonts w:eastAsia="Century Gothic"/>
              <w:i/>
              <w:sz w:val="24"/>
            </w:rPr>
          </w:rPrChange>
        </w:rPr>
        <w:t xml:space="preserve">Chambre d'hôtel - 1 </w:t>
      </w:r>
      <w:r>
        <w:rPr>
          <w:rFonts w:ascii="Century Gothic" w:hAnsi="Century Gothic"/>
          <w:b/>
          <w:sz w:val="28"/>
          <w:rPrChange w:id="665" w:author="Emma Blanchoud" w:date="2024-03-05T15:36:00Z">
            <w:rPr>
              <w:rFonts w:eastAsia="Century Gothic"/>
              <w:b/>
              <w:sz w:val="28"/>
            </w:rPr>
          </w:rPrChange>
        </w:rPr>
        <w:t xml:space="preserve"> </w:t>
      </w:r>
    </w:p>
    <w:tbl>
      <w:tblPr>
        <w:tblStyle w:val="TableGrid"/>
        <w:tblW w:w="9064" w:type="dxa"/>
        <w:tblInd w:w="38" w:type="dxa"/>
        <w:tblCellMar>
          <w:top w:w="114" w:type="dxa"/>
          <w:left w:w="12" w:type="dxa"/>
          <w:bottom w:w="16" w:type="dxa"/>
          <w:right w:w="3" w:type="dxa"/>
        </w:tblCellMar>
        <w:tblLook w:val="04A0" w:firstRow="1" w:lastRow="0" w:firstColumn="1" w:lastColumn="0" w:noHBand="0" w:noVBand="1"/>
        <w:tblPrChange w:id="666" w:author="Emma Blanchoud" w:date="2024-03-05T15:36:00Z">
          <w:tblPr>
            <w:tblStyle w:val="TableGrid"/>
            <w:tblW w:w="9064" w:type="dxa"/>
            <w:tblInd w:w="38" w:type="dxa"/>
            <w:tblLayout w:type="fixed"/>
            <w:tblCellMar>
              <w:top w:w="114" w:type="dxa"/>
              <w:left w:w="12" w:type="dxa"/>
              <w:bottom w:w="16" w:type="dxa"/>
              <w:right w:w="5" w:type="dxa"/>
            </w:tblCellMar>
            <w:tblLook w:val="04A0" w:firstRow="1" w:lastRow="0" w:firstColumn="1" w:lastColumn="0" w:noHBand="0" w:noVBand="1"/>
          </w:tblPr>
        </w:tblPrChange>
      </w:tblPr>
      <w:tblGrid>
        <w:gridCol w:w="9064"/>
        <w:tblGridChange w:id="667">
          <w:tblGrid>
            <w:gridCol w:w="9064"/>
          </w:tblGrid>
        </w:tblGridChange>
      </w:tblGrid>
      <w:tr w:rsidR="001B20B7" w14:paraId="54094C95" w14:textId="77777777">
        <w:trPr>
          <w:trHeight w:val="583"/>
          <w:trPrChange w:id="668" w:author="Emma Blanchoud" w:date="2024-03-05T15:36:00Z">
            <w:trPr>
              <w:trHeight w:val="583"/>
            </w:trPr>
          </w:trPrChange>
        </w:trPr>
        <w:tc>
          <w:tcPr>
            <w:tcW w:w="9064" w:type="dxa"/>
            <w:tcBorders>
              <w:top w:val="single" w:sz="4" w:space="0" w:color="000000"/>
              <w:left w:val="single" w:sz="4" w:space="0" w:color="000000"/>
              <w:bottom w:val="single" w:sz="4" w:space="0" w:color="000000"/>
              <w:right w:val="single" w:sz="4" w:space="0" w:color="000000"/>
            </w:tcBorders>
            <w:vAlign w:val="bottom"/>
            <w:tcPrChange w:id="669" w:author="Emma Blanchoud" w:date="2024-03-05T15:36:00Z">
              <w:tcPr>
                <w:tcW w:w="9064" w:type="dxa"/>
                <w:tcBorders>
                  <w:top w:val="single" w:sz="4" w:space="0" w:color="000000"/>
                  <w:left w:val="single" w:sz="4" w:space="0" w:color="000000"/>
                  <w:bottom w:val="single" w:sz="4" w:space="0" w:color="000000"/>
                  <w:right w:val="single" w:sz="4" w:space="0" w:color="000000"/>
                </w:tcBorders>
                <w:vAlign w:val="bottom"/>
              </w:tcPr>
            </w:tcPrChange>
          </w:tcPr>
          <w:p w14:paraId="1C751DEA" w14:textId="77777777" w:rsidR="001B20B7" w:rsidRPr="00A6214D" w:rsidRDefault="00000000">
            <w:r>
              <w:rPr>
                <w:rFonts w:ascii="Century Gothic" w:hAnsi="Century Gothic"/>
                <w:sz w:val="20"/>
                <w:rPrChange w:id="670" w:author="Emma Blanchoud" w:date="2024-03-05T15:36:00Z">
                  <w:rPr>
                    <w:rFonts w:eastAsia="Century Gothic"/>
                    <w:kern w:val="2"/>
                  </w:rPr>
                </w:rPrChange>
              </w:rPr>
              <w:t xml:space="preserve">En tant qu'entrepreneur Je souhaite une chambre d'hôtel Pour dormir lors de mes déplacements </w:t>
            </w:r>
            <w:r w:rsidRPr="00A6214D">
              <w:t xml:space="preserve"> </w:t>
            </w:r>
          </w:p>
        </w:tc>
      </w:tr>
      <w:tr w:rsidR="001B20B7" w14:paraId="78389AC5" w14:textId="77777777">
        <w:trPr>
          <w:trHeight w:val="4849"/>
          <w:trPrChange w:id="671" w:author="Emma Blanchoud" w:date="2024-03-05T15:36:00Z">
            <w:trPr>
              <w:trHeight w:val="4849"/>
            </w:trPr>
          </w:trPrChange>
        </w:trPr>
        <w:tc>
          <w:tcPr>
            <w:tcW w:w="9064" w:type="dxa"/>
            <w:tcBorders>
              <w:top w:val="single" w:sz="4" w:space="0" w:color="000000"/>
              <w:left w:val="single" w:sz="4" w:space="0" w:color="000000"/>
              <w:bottom w:val="single" w:sz="4" w:space="0" w:color="000000"/>
              <w:right w:val="single" w:sz="4" w:space="0" w:color="000000"/>
            </w:tcBorders>
            <w:tcPrChange w:id="672" w:author="Emma Blanchoud" w:date="2024-03-05T15:36:00Z">
              <w:tcPr>
                <w:tcW w:w="9064" w:type="dxa"/>
                <w:tcBorders>
                  <w:top w:val="single" w:sz="4" w:space="0" w:color="000000"/>
                  <w:left w:val="single" w:sz="4" w:space="0" w:color="000000"/>
                  <w:bottom w:val="single" w:sz="4" w:space="0" w:color="000000"/>
                  <w:right w:val="single" w:sz="4" w:space="0" w:color="000000"/>
                </w:tcBorders>
              </w:tcPr>
            </w:tcPrChange>
          </w:tcPr>
          <w:p w14:paraId="03CBE146" w14:textId="77777777" w:rsidR="001B20B7" w:rsidRPr="00A6214D" w:rsidRDefault="00000000">
            <w:pPr>
              <w:ind w:right="7"/>
              <w:jc w:val="center"/>
            </w:pPr>
            <w:r>
              <w:rPr>
                <w:rFonts w:ascii="Century Gothic" w:hAnsi="Century Gothic"/>
                <w:sz w:val="20"/>
                <w:rPrChange w:id="673" w:author="Emma Blanchoud" w:date="2024-03-05T15:36:00Z">
                  <w:rPr>
                    <w:rFonts w:eastAsia="Century Gothic"/>
                    <w:kern w:val="2"/>
                  </w:rPr>
                </w:rPrChange>
              </w:rPr>
              <w:t xml:space="preserve">Tests </w:t>
            </w:r>
            <w:proofErr w:type="gramStart"/>
            <w:r>
              <w:rPr>
                <w:rFonts w:ascii="Century Gothic" w:hAnsi="Century Gothic"/>
                <w:sz w:val="20"/>
                <w:rPrChange w:id="674" w:author="Emma Blanchoud" w:date="2024-03-05T15:36:00Z">
                  <w:rPr>
                    <w:rFonts w:eastAsia="Century Gothic"/>
                    <w:kern w:val="2"/>
                  </w:rPr>
                </w:rPrChange>
              </w:rPr>
              <w:t>d'acceptance:</w:t>
            </w:r>
            <w:proofErr w:type="gramEnd"/>
            <w:r>
              <w:rPr>
                <w:rFonts w:ascii="Century Gothic" w:hAnsi="Century Gothic"/>
                <w:sz w:val="20"/>
                <w:rPrChange w:id="675" w:author="Emma Blanchoud" w:date="2024-03-05T15:36:00Z">
                  <w:rPr>
                    <w:rFonts w:eastAsia="Century Gothic"/>
                    <w:kern w:val="2"/>
                  </w:rPr>
                </w:rPrChange>
              </w:rPr>
              <w:t xml:space="preserve">  </w:t>
            </w:r>
            <w:r w:rsidRPr="00A6214D">
              <w:t xml:space="preserve"> </w:t>
            </w:r>
          </w:p>
          <w:p w14:paraId="3F8DF88C" w14:textId="77777777" w:rsidR="001B20B7" w:rsidRPr="00A6214D" w:rsidRDefault="00000000">
            <w:pPr>
              <w:spacing w:after="22" w:line="233" w:lineRule="auto"/>
              <w:ind w:left="1661" w:hanging="1651"/>
              <w:pPrChange w:id="676" w:author="Emma Blanchoud" w:date="2024-03-05T15:36:00Z">
                <w:pPr>
                  <w:spacing w:after="22" w:line="232" w:lineRule="auto"/>
                  <w:ind w:left="1661" w:hanging="1651"/>
                </w:pPr>
              </w:pPrChange>
            </w:pPr>
            <w:proofErr w:type="gramStart"/>
            <w:r>
              <w:rPr>
                <w:rFonts w:ascii="Century Gothic" w:hAnsi="Century Gothic"/>
                <w:sz w:val="20"/>
                <w:rPrChange w:id="677" w:author="Emma Blanchoud" w:date="2024-03-05T15:36:00Z">
                  <w:rPr>
                    <w:rFonts w:eastAsia="Century Gothic"/>
                    <w:kern w:val="2"/>
                  </w:rPr>
                </w:rPrChange>
              </w:rPr>
              <w:t xml:space="preserve">Size  </w:t>
            </w:r>
            <w:r>
              <w:rPr>
                <w:rFonts w:ascii="Century Gothic" w:hAnsi="Century Gothic"/>
                <w:sz w:val="20"/>
                <w:rPrChange w:id="678" w:author="Emma Blanchoud" w:date="2024-03-05T15:36:00Z">
                  <w:rPr>
                    <w:rFonts w:eastAsia="Century Gothic"/>
                    <w:kern w:val="2"/>
                  </w:rPr>
                </w:rPrChange>
              </w:rPr>
              <w:tab/>
            </w:r>
            <w:proofErr w:type="gramEnd"/>
            <w:r>
              <w:rPr>
                <w:rFonts w:ascii="Century Gothic" w:hAnsi="Century Gothic"/>
                <w:sz w:val="20"/>
                <w:rPrChange w:id="679" w:author="Emma Blanchoud" w:date="2024-03-05T15:36:00Z">
                  <w:rPr>
                    <w:rFonts w:eastAsia="Century Gothic"/>
                    <w:kern w:val="2"/>
                  </w:rPr>
                </w:rPrChange>
              </w:rPr>
              <w:t xml:space="preserve">Depuis le couloir quand j'ouvre la porte je vois une pièce de 6 mètres par 6 mètres </w:t>
            </w:r>
            <w:r w:rsidRPr="00A6214D">
              <w:t xml:space="preserve"> </w:t>
            </w:r>
          </w:p>
          <w:p w14:paraId="4484DC97" w14:textId="77777777" w:rsidR="001B20B7" w:rsidRPr="00A6214D" w:rsidRDefault="00000000">
            <w:pPr>
              <w:spacing w:after="17" w:line="236" w:lineRule="auto"/>
              <w:ind w:left="1661" w:hanging="1651"/>
              <w:pPrChange w:id="680" w:author="Emma Blanchoud" w:date="2024-03-05T15:36:00Z">
                <w:pPr>
                  <w:spacing w:after="17" w:line="235" w:lineRule="auto"/>
                  <w:ind w:left="1661" w:hanging="1651"/>
                </w:pPr>
              </w:pPrChange>
            </w:pPr>
            <w:proofErr w:type="gramStart"/>
            <w:r>
              <w:rPr>
                <w:rFonts w:ascii="Century Gothic" w:hAnsi="Century Gothic"/>
                <w:sz w:val="20"/>
                <w:rPrChange w:id="681" w:author="Emma Blanchoud" w:date="2024-03-05T15:36:00Z">
                  <w:rPr>
                    <w:rFonts w:eastAsia="Century Gothic"/>
                    <w:kern w:val="2"/>
                  </w:rPr>
                </w:rPrChange>
              </w:rPr>
              <w:t xml:space="preserve">Windows  </w:t>
            </w:r>
            <w:r>
              <w:rPr>
                <w:rFonts w:ascii="Century Gothic" w:hAnsi="Century Gothic"/>
                <w:sz w:val="20"/>
                <w:rPrChange w:id="682" w:author="Emma Blanchoud" w:date="2024-03-05T15:36:00Z">
                  <w:rPr>
                    <w:rFonts w:eastAsia="Century Gothic"/>
                    <w:kern w:val="2"/>
                  </w:rPr>
                </w:rPrChange>
              </w:rPr>
              <w:tab/>
            </w:r>
            <w:proofErr w:type="gramEnd"/>
            <w:r>
              <w:rPr>
                <w:rFonts w:ascii="Century Gothic" w:hAnsi="Century Gothic"/>
                <w:sz w:val="20"/>
                <w:rPrChange w:id="683" w:author="Emma Blanchoud" w:date="2024-03-05T15:36:00Z">
                  <w:rPr>
                    <w:rFonts w:eastAsia="Century Gothic"/>
                    <w:kern w:val="2"/>
                  </w:rPr>
                </w:rPrChange>
              </w:rPr>
              <w:t xml:space="preserve">Depuis la porte quand je regarde en face de moi je vois une fenêtre de 2m x 2m qui se trouve au milieu du mure opposé </w:t>
            </w:r>
            <w:r w:rsidRPr="00A6214D">
              <w:t xml:space="preserve"> </w:t>
            </w:r>
          </w:p>
          <w:p w14:paraId="380F5C81" w14:textId="77777777" w:rsidR="001B20B7" w:rsidRPr="00A6214D" w:rsidRDefault="00000000">
            <w:pPr>
              <w:spacing w:after="20" w:line="236" w:lineRule="auto"/>
              <w:ind w:left="1661" w:hanging="1651"/>
              <w:pPrChange w:id="684" w:author="Emma Blanchoud" w:date="2024-03-05T15:36:00Z">
                <w:pPr>
                  <w:spacing w:after="20" w:line="235" w:lineRule="auto"/>
                  <w:ind w:left="1661" w:hanging="1651"/>
                </w:pPr>
              </w:pPrChange>
            </w:pPr>
            <w:proofErr w:type="gramStart"/>
            <w:r>
              <w:rPr>
                <w:rFonts w:ascii="Century Gothic" w:hAnsi="Century Gothic"/>
                <w:sz w:val="20"/>
                <w:rPrChange w:id="685" w:author="Emma Blanchoud" w:date="2024-03-05T15:36:00Z">
                  <w:rPr>
                    <w:rFonts w:eastAsia="Century Gothic"/>
                    <w:kern w:val="2"/>
                  </w:rPr>
                </w:rPrChange>
              </w:rPr>
              <w:t xml:space="preserve">Porte  </w:t>
            </w:r>
            <w:r>
              <w:rPr>
                <w:rFonts w:ascii="Century Gothic" w:hAnsi="Century Gothic"/>
                <w:sz w:val="20"/>
                <w:rPrChange w:id="686" w:author="Emma Blanchoud" w:date="2024-03-05T15:36:00Z">
                  <w:rPr>
                    <w:rFonts w:eastAsia="Century Gothic"/>
                    <w:kern w:val="2"/>
                  </w:rPr>
                </w:rPrChange>
              </w:rPr>
              <w:tab/>
            </w:r>
            <w:proofErr w:type="gramEnd"/>
            <w:r>
              <w:rPr>
                <w:rFonts w:ascii="Century Gothic" w:hAnsi="Century Gothic"/>
                <w:sz w:val="20"/>
                <w:rPrChange w:id="687" w:author="Emma Blanchoud" w:date="2024-03-05T15:36:00Z">
                  <w:rPr>
                    <w:rFonts w:eastAsia="Century Gothic"/>
                    <w:kern w:val="2"/>
                  </w:rPr>
                </w:rPrChange>
              </w:rPr>
              <w:t xml:space="preserve">Depuis le centre de la pièce  quand je regarde la porte elle se trouve au milieu du mure </w:t>
            </w:r>
            <w:r w:rsidRPr="00A6214D">
              <w:t xml:space="preserve"> </w:t>
            </w:r>
          </w:p>
          <w:p w14:paraId="405C9DED" w14:textId="77777777" w:rsidR="001B20B7" w:rsidRPr="00A6214D" w:rsidRDefault="00000000">
            <w:pPr>
              <w:spacing w:after="17" w:line="236" w:lineRule="auto"/>
              <w:ind w:left="1661" w:hanging="1651"/>
              <w:pPrChange w:id="688" w:author="Emma Blanchoud" w:date="2024-03-05T15:36:00Z">
                <w:pPr>
                  <w:spacing w:after="17" w:line="235" w:lineRule="auto"/>
                  <w:ind w:left="1661" w:hanging="1651"/>
                </w:pPr>
              </w:pPrChange>
            </w:pPr>
            <w:proofErr w:type="gramStart"/>
            <w:r>
              <w:rPr>
                <w:rFonts w:ascii="Century Gothic" w:hAnsi="Century Gothic"/>
                <w:sz w:val="20"/>
                <w:rPrChange w:id="689" w:author="Emma Blanchoud" w:date="2024-03-05T15:36:00Z">
                  <w:rPr>
                    <w:rFonts w:eastAsia="Century Gothic"/>
                    <w:kern w:val="2"/>
                  </w:rPr>
                </w:rPrChange>
              </w:rPr>
              <w:t xml:space="preserve">Lit  </w:t>
            </w:r>
            <w:r>
              <w:rPr>
                <w:rFonts w:ascii="Century Gothic" w:hAnsi="Century Gothic"/>
                <w:sz w:val="20"/>
                <w:rPrChange w:id="690" w:author="Emma Blanchoud" w:date="2024-03-05T15:36:00Z">
                  <w:rPr>
                    <w:rFonts w:eastAsia="Century Gothic"/>
                    <w:kern w:val="2"/>
                  </w:rPr>
                </w:rPrChange>
              </w:rPr>
              <w:tab/>
            </w:r>
            <w:proofErr w:type="gramEnd"/>
            <w:r>
              <w:rPr>
                <w:rFonts w:ascii="Century Gothic" w:hAnsi="Century Gothic"/>
                <w:sz w:val="20"/>
                <w:rPrChange w:id="691" w:author="Emma Blanchoud" w:date="2024-03-05T15:36:00Z">
                  <w:rPr>
                    <w:rFonts w:eastAsia="Century Gothic"/>
                    <w:kern w:val="2"/>
                  </w:rPr>
                </w:rPrChange>
              </w:rPr>
              <w:t xml:space="preserve">Depuis la porte  quand je regarde à gauche de la fenêtre je vois un lit parallèle à la fenêtre qui mesure 2m de long par 1 mètre </w:t>
            </w:r>
            <w:r w:rsidRPr="00A6214D">
              <w:t xml:space="preserve"> </w:t>
            </w:r>
          </w:p>
          <w:p w14:paraId="3C235781" w14:textId="77777777" w:rsidR="001B20B7" w:rsidRPr="00A6214D" w:rsidRDefault="00000000">
            <w:pPr>
              <w:spacing w:after="1"/>
              <w:ind w:left="1661" w:hanging="1651"/>
            </w:pPr>
            <w:r>
              <w:rPr>
                <w:rFonts w:ascii="Century Gothic" w:hAnsi="Century Gothic"/>
                <w:sz w:val="20"/>
                <w:rPrChange w:id="692" w:author="Emma Blanchoud" w:date="2024-03-05T15:36:00Z">
                  <w:rPr>
                    <w:rFonts w:eastAsia="Century Gothic"/>
                    <w:kern w:val="2"/>
                  </w:rPr>
                </w:rPrChange>
              </w:rPr>
              <w:t xml:space="preserve">Salle de </w:t>
            </w:r>
            <w:proofErr w:type="gramStart"/>
            <w:r>
              <w:rPr>
                <w:rFonts w:ascii="Century Gothic" w:hAnsi="Century Gothic"/>
                <w:sz w:val="20"/>
                <w:rPrChange w:id="693" w:author="Emma Blanchoud" w:date="2024-03-05T15:36:00Z">
                  <w:rPr>
                    <w:rFonts w:eastAsia="Century Gothic"/>
                    <w:kern w:val="2"/>
                  </w:rPr>
                </w:rPrChange>
              </w:rPr>
              <w:t xml:space="preserve">bain  </w:t>
            </w:r>
            <w:r>
              <w:rPr>
                <w:rFonts w:ascii="Century Gothic" w:hAnsi="Century Gothic"/>
                <w:sz w:val="20"/>
                <w:rPrChange w:id="694" w:author="Emma Blanchoud" w:date="2024-03-05T15:36:00Z">
                  <w:rPr>
                    <w:rFonts w:eastAsia="Century Gothic"/>
                    <w:kern w:val="2"/>
                  </w:rPr>
                </w:rPrChange>
              </w:rPr>
              <w:tab/>
            </w:r>
            <w:proofErr w:type="gramEnd"/>
            <w:r>
              <w:rPr>
                <w:rFonts w:ascii="Century Gothic" w:hAnsi="Century Gothic"/>
                <w:sz w:val="20"/>
                <w:rPrChange w:id="695" w:author="Emma Blanchoud" w:date="2024-03-05T15:36:00Z">
                  <w:rPr>
                    <w:rFonts w:eastAsia="Century Gothic"/>
                    <w:kern w:val="2"/>
                  </w:rPr>
                </w:rPrChange>
              </w:rPr>
              <w:t xml:space="preserve">Depuis la porte  quand je regarde à droite de la fenêtre se trouve une grande pièce qui prend toute la </w:t>
            </w:r>
            <w:proofErr w:type="spellStart"/>
            <w:r>
              <w:rPr>
                <w:rFonts w:ascii="Century Gothic" w:hAnsi="Century Gothic"/>
                <w:sz w:val="20"/>
                <w:rPrChange w:id="696" w:author="Emma Blanchoud" w:date="2024-03-05T15:36:00Z">
                  <w:rPr>
                    <w:rFonts w:eastAsia="Century Gothic"/>
                    <w:kern w:val="2"/>
                  </w:rPr>
                </w:rPrChange>
              </w:rPr>
              <w:t>longeur</w:t>
            </w:r>
            <w:proofErr w:type="spellEnd"/>
            <w:r>
              <w:rPr>
                <w:rFonts w:ascii="Century Gothic" w:hAnsi="Century Gothic"/>
                <w:sz w:val="20"/>
                <w:rPrChange w:id="697" w:author="Emma Blanchoud" w:date="2024-03-05T15:36:00Z">
                  <w:rPr>
                    <w:rFonts w:eastAsia="Century Gothic"/>
                    <w:kern w:val="2"/>
                  </w:rPr>
                </w:rPrChange>
              </w:rPr>
              <w:t xml:space="preserve"> de la chambre à partir de la fenêtre jusqu'à la droite de la porte </w:t>
            </w:r>
            <w:r w:rsidRPr="00A6214D">
              <w:t xml:space="preserve"> </w:t>
            </w:r>
          </w:p>
          <w:p w14:paraId="32E0B180" w14:textId="77777777" w:rsidR="001B20B7" w:rsidRPr="00A6214D" w:rsidRDefault="00000000">
            <w:pPr>
              <w:spacing w:line="243" w:lineRule="auto"/>
              <w:ind w:left="10"/>
              <w:pPrChange w:id="698" w:author="Emma Blanchoud" w:date="2024-03-05T15:36:00Z">
                <w:pPr>
                  <w:spacing w:line="242" w:lineRule="auto"/>
                  <w:ind w:left="10"/>
                </w:pPr>
              </w:pPrChange>
            </w:pPr>
            <w:proofErr w:type="gramStart"/>
            <w:r>
              <w:rPr>
                <w:rFonts w:ascii="Century Gothic" w:hAnsi="Century Gothic"/>
                <w:sz w:val="20"/>
                <w:rPrChange w:id="699" w:author="Emma Blanchoud" w:date="2024-03-05T15:36:00Z">
                  <w:rPr>
                    <w:rFonts w:eastAsia="Century Gothic"/>
                    <w:kern w:val="2"/>
                  </w:rPr>
                </w:rPrChange>
              </w:rPr>
              <w:t>Porte  Depuis</w:t>
            </w:r>
            <w:proofErr w:type="gramEnd"/>
            <w:r>
              <w:rPr>
                <w:rFonts w:ascii="Century Gothic" w:hAnsi="Century Gothic"/>
                <w:sz w:val="20"/>
                <w:rPrChange w:id="700" w:author="Emma Blanchoud" w:date="2024-03-05T15:36:00Z">
                  <w:rPr>
                    <w:rFonts w:eastAsia="Century Gothic"/>
                    <w:kern w:val="2"/>
                  </w:rPr>
                </w:rPrChange>
              </w:rPr>
              <w:t xml:space="preserve"> la porte  quand je regarde la salle de bain  se trouve une porte au secondaire  </w:t>
            </w:r>
            <w:r>
              <w:rPr>
                <w:rFonts w:ascii="Century Gothic" w:hAnsi="Century Gothic"/>
                <w:sz w:val="20"/>
                <w:rPrChange w:id="701" w:author="Emma Blanchoud" w:date="2024-03-05T15:36:00Z">
                  <w:rPr>
                    <w:rFonts w:eastAsia="Century Gothic"/>
                    <w:kern w:val="2"/>
                  </w:rPr>
                </w:rPrChange>
              </w:rPr>
              <w:tab/>
              <w:t xml:space="preserve">milieu du mure </w:t>
            </w:r>
            <w:r w:rsidRPr="00A6214D">
              <w:t xml:space="preserve"> </w:t>
            </w:r>
          </w:p>
          <w:p w14:paraId="710659D5" w14:textId="77777777" w:rsidR="001B20B7" w:rsidRPr="00A6214D" w:rsidRDefault="00000000">
            <w:pPr>
              <w:ind w:left="10"/>
            </w:pPr>
            <w:r>
              <w:rPr>
                <w:rFonts w:ascii="Century Gothic" w:hAnsi="Century Gothic"/>
                <w:sz w:val="20"/>
                <w:rPrChange w:id="702" w:author="Emma Blanchoud" w:date="2024-03-05T15:36:00Z">
                  <w:rPr>
                    <w:rFonts w:eastAsia="Century Gothic"/>
                    <w:kern w:val="2"/>
                  </w:rPr>
                </w:rPrChange>
              </w:rPr>
              <w:t xml:space="preserve">Contenu </w:t>
            </w:r>
            <w:proofErr w:type="gramStart"/>
            <w:r>
              <w:rPr>
                <w:rFonts w:ascii="Century Gothic" w:hAnsi="Century Gothic"/>
                <w:sz w:val="20"/>
                <w:rPrChange w:id="703" w:author="Emma Blanchoud" w:date="2024-03-05T15:36:00Z">
                  <w:rPr>
                    <w:rFonts w:eastAsia="Century Gothic"/>
                    <w:kern w:val="2"/>
                  </w:rPr>
                </w:rPrChange>
              </w:rPr>
              <w:t>salle  Depuis</w:t>
            </w:r>
            <w:proofErr w:type="gramEnd"/>
            <w:r>
              <w:rPr>
                <w:rFonts w:ascii="Century Gothic" w:hAnsi="Century Gothic"/>
                <w:sz w:val="20"/>
                <w:rPrChange w:id="704" w:author="Emma Blanchoud" w:date="2024-03-05T15:36:00Z">
                  <w:rPr>
                    <w:rFonts w:eastAsia="Century Gothic"/>
                    <w:kern w:val="2"/>
                  </w:rPr>
                </w:rPrChange>
              </w:rPr>
              <w:t xml:space="preserve"> la porte de la salle de bain  quand je regarde au fond dans le coin de bain  à gauche  se trouve une baignoire prenant la largeur de la salle (2 mètres par 1 mètre) </w:t>
            </w:r>
            <w:r w:rsidRPr="00A6214D">
              <w:t xml:space="preserve"> </w:t>
            </w:r>
          </w:p>
          <w:p w14:paraId="1BB13485" w14:textId="77777777" w:rsidR="001B20B7" w:rsidRPr="00A6214D" w:rsidRDefault="00000000">
            <w:pPr>
              <w:ind w:firstLine="10"/>
            </w:pPr>
            <w:r>
              <w:rPr>
                <w:rFonts w:ascii="Century Gothic" w:hAnsi="Century Gothic"/>
                <w:sz w:val="20"/>
                <w:rPrChange w:id="705" w:author="Emma Blanchoud" w:date="2024-03-05T15:36:00Z">
                  <w:rPr>
                    <w:rFonts w:eastAsia="Century Gothic"/>
                    <w:kern w:val="2"/>
                  </w:rPr>
                </w:rPrChange>
              </w:rPr>
              <w:t xml:space="preserve">Contenu </w:t>
            </w:r>
            <w:proofErr w:type="gramStart"/>
            <w:r>
              <w:rPr>
                <w:rFonts w:ascii="Century Gothic" w:hAnsi="Century Gothic"/>
                <w:sz w:val="20"/>
                <w:rPrChange w:id="706" w:author="Emma Blanchoud" w:date="2024-03-05T15:36:00Z">
                  <w:rPr>
                    <w:rFonts w:eastAsia="Century Gothic"/>
                    <w:kern w:val="2"/>
                  </w:rPr>
                </w:rPrChange>
              </w:rPr>
              <w:t>salle  Depuis</w:t>
            </w:r>
            <w:proofErr w:type="gramEnd"/>
            <w:r>
              <w:rPr>
                <w:rFonts w:ascii="Century Gothic" w:hAnsi="Century Gothic"/>
                <w:sz w:val="20"/>
                <w:rPrChange w:id="707" w:author="Emma Blanchoud" w:date="2024-03-05T15:36:00Z">
                  <w:rPr>
                    <w:rFonts w:eastAsia="Century Gothic"/>
                    <w:kern w:val="2"/>
                  </w:rPr>
                </w:rPrChange>
              </w:rPr>
              <w:t xml:space="preserve"> la porte de la salle de bain  quand je regarde au dans le coin à </w:t>
            </w:r>
            <w:r>
              <w:rPr>
                <w:rFonts w:ascii="Century Gothic" w:hAnsi="Century Gothic"/>
                <w:sz w:val="2"/>
                <w:rPrChange w:id="708" w:author="Emma Blanchoud" w:date="2024-03-05T15:36:00Z">
                  <w:rPr>
                    <w:rFonts w:eastAsia="Century Gothic"/>
                    <w:kern w:val="2"/>
                    <w:sz w:val="2"/>
                  </w:rPr>
                </w:rPrChange>
              </w:rPr>
              <w:t xml:space="preserve"> </w:t>
            </w:r>
            <w:r>
              <w:rPr>
                <w:rFonts w:ascii="Century Gothic" w:hAnsi="Century Gothic"/>
                <w:sz w:val="20"/>
                <w:rPrChange w:id="709" w:author="Emma Blanchoud" w:date="2024-03-05T15:36:00Z">
                  <w:rPr>
                    <w:rFonts w:eastAsia="Century Gothic"/>
                    <w:kern w:val="2"/>
                  </w:rPr>
                </w:rPrChange>
              </w:rPr>
              <w:t xml:space="preserve">de bain - 2  </w:t>
            </w:r>
            <w:r>
              <w:rPr>
                <w:rFonts w:ascii="Century Gothic" w:hAnsi="Century Gothic"/>
                <w:sz w:val="20"/>
                <w:rPrChange w:id="710" w:author="Emma Blanchoud" w:date="2024-03-05T15:36:00Z">
                  <w:rPr>
                    <w:rFonts w:eastAsia="Century Gothic"/>
                    <w:kern w:val="2"/>
                  </w:rPr>
                </w:rPrChange>
              </w:rPr>
              <w:tab/>
              <w:t xml:space="preserve">droite  je vois des toilettes avec un lavabo en face </w:t>
            </w:r>
            <w:r w:rsidRPr="00A6214D">
              <w:t xml:space="preserve"> </w:t>
            </w:r>
          </w:p>
        </w:tc>
      </w:tr>
    </w:tbl>
    <w:p w14:paraId="2E966A35" w14:textId="77777777" w:rsidR="001B20B7" w:rsidRDefault="00000000">
      <w:pPr>
        <w:spacing w:after="250"/>
        <w:ind w:left="29"/>
      </w:pPr>
      <w:r>
        <w:rPr>
          <w:rFonts w:ascii="Century Gothic" w:hAnsi="Century Gothic"/>
          <w:sz w:val="20"/>
          <w:rPrChange w:id="711" w:author="Emma Blanchoud" w:date="2024-03-05T15:36:00Z">
            <w:rPr>
              <w:rFonts w:eastAsia="Century Gothic"/>
            </w:rPr>
          </w:rPrChange>
        </w:rPr>
        <w:t xml:space="preserve"> </w:t>
      </w:r>
      <w:r w:rsidRPr="00A6214D">
        <w:t xml:space="preserve"> </w:t>
      </w:r>
    </w:p>
    <w:p w14:paraId="5B7549CB" w14:textId="77777777" w:rsidR="001B20B7" w:rsidRDefault="00000000" w:rsidP="00A6214D">
      <w:pPr>
        <w:spacing w:after="0"/>
        <w:ind w:left="1142" w:hanging="10"/>
      </w:pPr>
      <w:r>
        <w:rPr>
          <w:rFonts w:ascii="Century Gothic" w:hAnsi="Century Gothic"/>
          <w:i/>
          <w:sz w:val="24"/>
          <w:rPrChange w:id="712" w:author="Emma Blanchoud" w:date="2024-03-05T15:36:00Z">
            <w:rPr>
              <w:rFonts w:eastAsia="Century Gothic"/>
              <w:i/>
              <w:sz w:val="24"/>
            </w:rPr>
          </w:rPrChange>
        </w:rPr>
        <w:t>3.1.6</w:t>
      </w:r>
      <w:r>
        <w:rPr>
          <w:rFonts w:ascii="Arial" w:eastAsia="Arial" w:hAnsi="Arial" w:cs="Arial"/>
          <w:i/>
          <w:sz w:val="24"/>
        </w:rPr>
        <w:t xml:space="preserve"> </w:t>
      </w:r>
      <w:proofErr w:type="gramStart"/>
      <w:r>
        <w:rPr>
          <w:rFonts w:ascii="Century Gothic" w:hAnsi="Century Gothic"/>
          <w:i/>
          <w:sz w:val="24"/>
          <w:rPrChange w:id="713" w:author="Emma Blanchoud" w:date="2024-03-05T15:36:00Z">
            <w:rPr>
              <w:rFonts w:eastAsia="Century Gothic"/>
              <w:i/>
              <w:sz w:val="24"/>
            </w:rPr>
          </w:rPrChange>
        </w:rPr>
        <w:t>couloir</w:t>
      </w:r>
      <w:proofErr w:type="gramEnd"/>
      <w:r>
        <w:rPr>
          <w:rFonts w:ascii="Century Gothic" w:hAnsi="Century Gothic"/>
          <w:i/>
          <w:sz w:val="24"/>
          <w:rPrChange w:id="714" w:author="Emma Blanchoud" w:date="2024-03-05T15:36:00Z">
            <w:rPr>
              <w:rFonts w:eastAsia="Century Gothic"/>
              <w:i/>
              <w:sz w:val="24"/>
            </w:rPr>
          </w:rPrChange>
        </w:rPr>
        <w:t xml:space="preserve"> </w:t>
      </w:r>
      <w:r>
        <w:rPr>
          <w:rFonts w:ascii="Century Gothic" w:hAnsi="Century Gothic"/>
          <w:b/>
          <w:sz w:val="28"/>
          <w:rPrChange w:id="715" w:author="Emma Blanchoud" w:date="2024-03-05T15:36:00Z">
            <w:rPr>
              <w:rFonts w:eastAsia="Century Gothic"/>
              <w:b/>
              <w:sz w:val="28"/>
            </w:rPr>
          </w:rPrChange>
        </w:rPr>
        <w:t xml:space="preserve"> </w:t>
      </w:r>
    </w:p>
    <w:tbl>
      <w:tblPr>
        <w:tblStyle w:val="TableGrid"/>
        <w:tblW w:w="7677" w:type="dxa"/>
        <w:tblInd w:w="38" w:type="dxa"/>
        <w:tblCellMar>
          <w:top w:w="117" w:type="dxa"/>
          <w:left w:w="12" w:type="dxa"/>
          <w:bottom w:w="16" w:type="dxa"/>
          <w:right w:w="44" w:type="dxa"/>
        </w:tblCellMar>
        <w:tblLook w:val="04A0" w:firstRow="1" w:lastRow="0" w:firstColumn="1" w:lastColumn="0" w:noHBand="0" w:noVBand="1"/>
        <w:tblPrChange w:id="716" w:author="Emma Blanchoud" w:date="2024-03-05T15:36:00Z">
          <w:tblPr>
            <w:tblStyle w:val="TableGrid"/>
            <w:tblW w:w="7677" w:type="dxa"/>
            <w:tblInd w:w="38" w:type="dxa"/>
            <w:tblLayout w:type="fixed"/>
            <w:tblCellMar>
              <w:top w:w="117" w:type="dxa"/>
              <w:left w:w="12" w:type="dxa"/>
              <w:bottom w:w="16" w:type="dxa"/>
              <w:right w:w="44" w:type="dxa"/>
            </w:tblCellMar>
            <w:tblLook w:val="04A0" w:firstRow="1" w:lastRow="0" w:firstColumn="1" w:lastColumn="0" w:noHBand="0" w:noVBand="1"/>
          </w:tblPr>
        </w:tblPrChange>
      </w:tblPr>
      <w:tblGrid>
        <w:gridCol w:w="7677"/>
        <w:tblGridChange w:id="717">
          <w:tblGrid>
            <w:gridCol w:w="7677"/>
          </w:tblGrid>
        </w:tblGridChange>
      </w:tblGrid>
      <w:tr w:rsidR="001B20B7" w14:paraId="47A69987" w14:textId="77777777">
        <w:trPr>
          <w:trHeight w:val="326"/>
          <w:trPrChange w:id="718" w:author="Emma Blanchoud" w:date="2024-03-05T15:36:00Z">
            <w:trPr>
              <w:trHeight w:val="326"/>
            </w:trPr>
          </w:trPrChange>
        </w:trPr>
        <w:tc>
          <w:tcPr>
            <w:tcW w:w="7677" w:type="dxa"/>
            <w:tcBorders>
              <w:top w:val="single" w:sz="4" w:space="0" w:color="000000"/>
              <w:left w:val="single" w:sz="4" w:space="0" w:color="000000"/>
              <w:bottom w:val="single" w:sz="4" w:space="0" w:color="000000"/>
              <w:right w:val="single" w:sz="4" w:space="0" w:color="000000"/>
            </w:tcBorders>
            <w:vAlign w:val="bottom"/>
            <w:tcPrChange w:id="719" w:author="Emma Blanchoud" w:date="2024-03-05T15:36:00Z">
              <w:tcPr>
                <w:tcW w:w="7677" w:type="dxa"/>
                <w:tcBorders>
                  <w:top w:val="single" w:sz="4" w:space="0" w:color="000000"/>
                  <w:left w:val="single" w:sz="4" w:space="0" w:color="000000"/>
                  <w:bottom w:val="single" w:sz="4" w:space="0" w:color="000000"/>
                  <w:right w:val="single" w:sz="4" w:space="0" w:color="000000"/>
                </w:tcBorders>
                <w:vAlign w:val="bottom"/>
              </w:tcPr>
            </w:tcPrChange>
          </w:tcPr>
          <w:p w14:paraId="3D9CE915" w14:textId="77777777" w:rsidR="001B20B7" w:rsidRPr="00A6214D" w:rsidRDefault="00000000">
            <w:r>
              <w:rPr>
                <w:rFonts w:ascii="Century Gothic" w:hAnsi="Century Gothic"/>
                <w:sz w:val="20"/>
                <w:rPrChange w:id="720" w:author="Emma Blanchoud" w:date="2024-03-05T15:36:00Z">
                  <w:rPr>
                    <w:rFonts w:eastAsia="Century Gothic"/>
                    <w:kern w:val="2"/>
                  </w:rPr>
                </w:rPrChange>
              </w:rPr>
              <w:t xml:space="preserve">En tant que dans hôtel il a besoin d'être un couloir </w:t>
            </w:r>
            <w:r w:rsidRPr="00A6214D">
              <w:t xml:space="preserve"> </w:t>
            </w:r>
          </w:p>
        </w:tc>
      </w:tr>
      <w:tr w:rsidR="001B20B7" w14:paraId="0AA82FC3" w14:textId="77777777">
        <w:trPr>
          <w:trHeight w:val="2379"/>
          <w:trPrChange w:id="721" w:author="Emma Blanchoud" w:date="2024-03-05T15:36:00Z">
            <w:trPr>
              <w:trHeight w:val="2379"/>
            </w:trPr>
          </w:trPrChange>
        </w:trPr>
        <w:tc>
          <w:tcPr>
            <w:tcW w:w="7677" w:type="dxa"/>
            <w:tcBorders>
              <w:top w:val="single" w:sz="4" w:space="0" w:color="000000"/>
              <w:left w:val="single" w:sz="4" w:space="0" w:color="000000"/>
              <w:bottom w:val="single" w:sz="4" w:space="0" w:color="000000"/>
              <w:right w:val="single" w:sz="4" w:space="0" w:color="000000"/>
            </w:tcBorders>
            <w:tcPrChange w:id="722" w:author="Emma Blanchoud" w:date="2024-03-05T15:36:00Z">
              <w:tcPr>
                <w:tcW w:w="7677" w:type="dxa"/>
                <w:tcBorders>
                  <w:top w:val="single" w:sz="4" w:space="0" w:color="000000"/>
                  <w:left w:val="single" w:sz="4" w:space="0" w:color="000000"/>
                  <w:bottom w:val="single" w:sz="4" w:space="0" w:color="000000"/>
                  <w:right w:val="single" w:sz="4" w:space="0" w:color="000000"/>
                </w:tcBorders>
              </w:tcPr>
            </w:tcPrChange>
          </w:tcPr>
          <w:p w14:paraId="5D5CB425" w14:textId="77777777" w:rsidR="001B20B7" w:rsidRPr="00A6214D" w:rsidRDefault="00000000">
            <w:pPr>
              <w:ind w:left="30"/>
              <w:jc w:val="center"/>
            </w:pPr>
            <w:r>
              <w:rPr>
                <w:rFonts w:ascii="Century Gothic" w:hAnsi="Century Gothic"/>
                <w:sz w:val="20"/>
                <w:rPrChange w:id="723" w:author="Emma Blanchoud" w:date="2024-03-05T15:36:00Z">
                  <w:rPr>
                    <w:rFonts w:eastAsia="Century Gothic"/>
                    <w:kern w:val="2"/>
                  </w:rPr>
                </w:rPrChange>
              </w:rPr>
              <w:t xml:space="preserve">Tests </w:t>
            </w:r>
            <w:proofErr w:type="gramStart"/>
            <w:r>
              <w:rPr>
                <w:rFonts w:ascii="Century Gothic" w:hAnsi="Century Gothic"/>
                <w:sz w:val="20"/>
                <w:rPrChange w:id="724" w:author="Emma Blanchoud" w:date="2024-03-05T15:36:00Z">
                  <w:rPr>
                    <w:rFonts w:eastAsia="Century Gothic"/>
                    <w:kern w:val="2"/>
                  </w:rPr>
                </w:rPrChange>
              </w:rPr>
              <w:t>d'acceptance:</w:t>
            </w:r>
            <w:proofErr w:type="gramEnd"/>
            <w:r>
              <w:rPr>
                <w:rFonts w:ascii="Century Gothic" w:hAnsi="Century Gothic"/>
                <w:sz w:val="20"/>
                <w:rPrChange w:id="725" w:author="Emma Blanchoud" w:date="2024-03-05T15:36:00Z">
                  <w:rPr>
                    <w:rFonts w:eastAsia="Century Gothic"/>
                    <w:kern w:val="2"/>
                  </w:rPr>
                </w:rPrChange>
              </w:rPr>
              <w:t xml:space="preserve">  </w:t>
            </w:r>
            <w:r w:rsidRPr="00A6214D">
              <w:t xml:space="preserve"> </w:t>
            </w:r>
          </w:p>
          <w:p w14:paraId="4877E30E" w14:textId="77777777" w:rsidR="001B20B7" w:rsidRPr="00A6214D" w:rsidRDefault="00000000">
            <w:pPr>
              <w:tabs>
                <w:tab w:val="center" w:pos="3949"/>
                <w:tab w:val="right" w:pos="7621"/>
              </w:tabs>
            </w:pPr>
            <w:proofErr w:type="gramStart"/>
            <w:r>
              <w:rPr>
                <w:rFonts w:ascii="Century Gothic" w:hAnsi="Century Gothic"/>
                <w:sz w:val="20"/>
                <w:rPrChange w:id="726" w:author="Emma Blanchoud" w:date="2024-03-05T15:36:00Z">
                  <w:rPr>
                    <w:rFonts w:eastAsia="Century Gothic"/>
                    <w:kern w:val="2"/>
                  </w:rPr>
                </w:rPrChange>
              </w:rPr>
              <w:t xml:space="preserve">dehors  </w:t>
            </w:r>
            <w:r>
              <w:rPr>
                <w:rFonts w:ascii="Century Gothic" w:hAnsi="Century Gothic"/>
                <w:sz w:val="20"/>
                <w:rPrChange w:id="727" w:author="Emma Blanchoud" w:date="2024-03-05T15:36:00Z">
                  <w:rPr>
                    <w:rFonts w:eastAsia="Century Gothic"/>
                    <w:kern w:val="2"/>
                  </w:rPr>
                </w:rPrChange>
              </w:rPr>
              <w:tab/>
            </w:r>
            <w:proofErr w:type="gramEnd"/>
            <w:r>
              <w:rPr>
                <w:rFonts w:ascii="Century Gothic" w:hAnsi="Century Gothic"/>
                <w:sz w:val="20"/>
                <w:rPrChange w:id="728" w:author="Emma Blanchoud" w:date="2024-03-05T15:36:00Z">
                  <w:rPr>
                    <w:rFonts w:eastAsia="Century Gothic"/>
                    <w:kern w:val="2"/>
                  </w:rPr>
                </w:rPrChange>
              </w:rPr>
              <w:t xml:space="preserve">dans le salon quand je </w:t>
            </w:r>
            <w:proofErr w:type="spellStart"/>
            <w:r>
              <w:rPr>
                <w:rFonts w:ascii="Century Gothic" w:hAnsi="Century Gothic"/>
                <w:sz w:val="20"/>
                <w:rPrChange w:id="729" w:author="Emma Blanchoud" w:date="2024-03-05T15:36:00Z">
                  <w:rPr>
                    <w:rFonts w:eastAsia="Century Gothic"/>
                    <w:kern w:val="2"/>
                  </w:rPr>
                </w:rPrChange>
              </w:rPr>
              <w:t>sort</w:t>
            </w:r>
            <w:proofErr w:type="spellEnd"/>
            <w:r>
              <w:rPr>
                <w:rFonts w:ascii="Century Gothic" w:hAnsi="Century Gothic"/>
                <w:sz w:val="20"/>
                <w:rPrChange w:id="730" w:author="Emma Blanchoud" w:date="2024-03-05T15:36:00Z">
                  <w:rPr>
                    <w:rFonts w:eastAsia="Century Gothic"/>
                    <w:kern w:val="2"/>
                  </w:rPr>
                </w:rPrChange>
              </w:rPr>
              <w:t xml:space="preserve"> il y a 2 ascenseurs couloir  </w:t>
            </w:r>
            <w:r>
              <w:rPr>
                <w:rFonts w:ascii="Century Gothic" w:hAnsi="Century Gothic"/>
                <w:sz w:val="20"/>
                <w:rPrChange w:id="731" w:author="Emma Blanchoud" w:date="2024-03-05T15:36:00Z">
                  <w:rPr>
                    <w:rFonts w:eastAsia="Century Gothic"/>
                    <w:kern w:val="2"/>
                  </w:rPr>
                </w:rPrChange>
              </w:rPr>
              <w:tab/>
              <w:t xml:space="preserve">Dans </w:t>
            </w:r>
          </w:p>
          <w:p w14:paraId="3A4E7457" w14:textId="77777777" w:rsidR="001B20B7" w:rsidRDefault="00000000">
            <w:pPr>
              <w:spacing w:after="7" w:line="261" w:lineRule="auto"/>
              <w:rPr>
                <w:rPrChange w:id="732" w:author="Emma Blanchoud" w:date="2024-03-05T15:36:00Z">
                  <w:rPr>
                    <w:rFonts w:ascii="Century Gothic" w:hAnsi="Century Gothic"/>
                    <w:kern w:val="2"/>
                  </w:rPr>
                </w:rPrChange>
              </w:rPr>
              <w:pPrChange w:id="733" w:author="Emma Blanchoud" w:date="2024-03-05T15:36:00Z">
                <w:pPr>
                  <w:spacing w:after="7" w:line="259" w:lineRule="auto"/>
                </w:pPr>
              </w:pPrChange>
            </w:pPr>
            <w:proofErr w:type="gramStart"/>
            <w:r>
              <w:rPr>
                <w:rFonts w:ascii="Century Gothic" w:hAnsi="Century Gothic"/>
                <w:sz w:val="20"/>
                <w:rPrChange w:id="734" w:author="Emma Blanchoud" w:date="2024-03-05T15:36:00Z">
                  <w:rPr>
                    <w:rFonts w:eastAsia="Century Gothic"/>
                    <w:kern w:val="2"/>
                  </w:rPr>
                </w:rPrChange>
              </w:rPr>
              <w:t>le</w:t>
            </w:r>
            <w:proofErr w:type="gramEnd"/>
            <w:r>
              <w:rPr>
                <w:rFonts w:ascii="Century Gothic" w:hAnsi="Century Gothic"/>
                <w:sz w:val="20"/>
                <w:rPrChange w:id="735" w:author="Emma Blanchoud" w:date="2024-03-05T15:36:00Z">
                  <w:rPr>
                    <w:rFonts w:eastAsia="Century Gothic"/>
                    <w:kern w:val="2"/>
                  </w:rPr>
                </w:rPrChange>
              </w:rPr>
              <w:t xml:space="preserve"> couloir il y a des peintures  entre les portes </w:t>
            </w:r>
            <w:proofErr w:type="spellStart"/>
            <w:r>
              <w:rPr>
                <w:rFonts w:ascii="Century Gothic" w:hAnsi="Century Gothic"/>
                <w:sz w:val="20"/>
                <w:rPrChange w:id="736" w:author="Emma Blanchoud" w:date="2024-03-05T15:36:00Z">
                  <w:rPr>
                    <w:rFonts w:eastAsia="Century Gothic"/>
                    <w:kern w:val="2"/>
                  </w:rPr>
                </w:rPrChange>
              </w:rPr>
              <w:t>lumiere</w:t>
            </w:r>
            <w:proofErr w:type="spellEnd"/>
            <w:r>
              <w:rPr>
                <w:rFonts w:ascii="Century Gothic" w:hAnsi="Century Gothic"/>
                <w:sz w:val="20"/>
                <w:rPrChange w:id="737" w:author="Emma Blanchoud" w:date="2024-03-05T15:36:00Z">
                  <w:rPr>
                    <w:rFonts w:eastAsia="Century Gothic"/>
                    <w:kern w:val="2"/>
                  </w:rPr>
                </w:rPrChange>
              </w:rPr>
              <w:t xml:space="preserve"> dans couloir quand je passe  à </w:t>
            </w:r>
            <w:proofErr w:type="spellStart"/>
            <w:r>
              <w:rPr>
                <w:rFonts w:ascii="Century Gothic" w:hAnsi="Century Gothic"/>
                <w:sz w:val="20"/>
                <w:rPrChange w:id="738" w:author="Emma Blanchoud" w:date="2024-03-05T15:36:00Z">
                  <w:rPr>
                    <w:rFonts w:eastAsia="Century Gothic"/>
                    <w:kern w:val="2"/>
                  </w:rPr>
                </w:rPrChange>
              </w:rPr>
              <w:t>coté</w:t>
            </w:r>
            <w:proofErr w:type="spellEnd"/>
            <w:r>
              <w:rPr>
                <w:rFonts w:ascii="Century Gothic" w:hAnsi="Century Gothic"/>
                <w:sz w:val="20"/>
                <w:rPrChange w:id="739" w:author="Emma Blanchoud" w:date="2024-03-05T15:36:00Z">
                  <w:rPr>
                    <w:rFonts w:eastAsia="Century Gothic"/>
                    <w:kern w:val="2"/>
                  </w:rPr>
                </w:rPrChange>
              </w:rPr>
              <w:t xml:space="preserve"> des portes il y a des lumières poubelle dans couloir  quand je passe il y a des poubelles chemins dans couloirs  quand je passe  il y a chemin au garage couloir  </w:t>
            </w:r>
            <w:r>
              <w:rPr>
                <w:rFonts w:ascii="Century Gothic" w:hAnsi="Century Gothic"/>
                <w:sz w:val="20"/>
                <w:rPrChange w:id="740" w:author="Emma Blanchoud" w:date="2024-03-05T15:36:00Z">
                  <w:rPr>
                    <w:rFonts w:eastAsia="Century Gothic"/>
                    <w:kern w:val="2"/>
                  </w:rPr>
                </w:rPrChange>
              </w:rPr>
              <w:tab/>
              <w:t xml:space="preserve">dans couloir quand je passe il y a un tapis à toute longueur de couloir wifi  </w:t>
            </w:r>
            <w:r>
              <w:rPr>
                <w:rFonts w:ascii="Century Gothic" w:hAnsi="Century Gothic"/>
                <w:sz w:val="20"/>
                <w:rPrChange w:id="741" w:author="Emma Blanchoud" w:date="2024-03-05T15:36:00Z">
                  <w:rPr>
                    <w:rFonts w:eastAsia="Century Gothic"/>
                    <w:kern w:val="2"/>
                  </w:rPr>
                </w:rPrChange>
              </w:rPr>
              <w:tab/>
              <w:t xml:space="preserve">dans le couloir quand j'entre il y a une borne wifi pour étage </w:t>
            </w:r>
            <w:r>
              <w:rPr>
                <w:rFonts w:ascii="Century Gothic" w:hAnsi="Century Gothic"/>
                <w:sz w:val="2"/>
                <w:rPrChange w:id="742" w:author="Emma Blanchoud" w:date="2024-03-05T15:36:00Z">
                  <w:rPr>
                    <w:rFonts w:eastAsia="Century Gothic"/>
                    <w:kern w:val="2"/>
                    <w:sz w:val="2"/>
                  </w:rPr>
                </w:rPrChange>
              </w:rPr>
              <w:t xml:space="preserve"> </w:t>
            </w:r>
            <w:r>
              <w:rPr>
                <w:rFonts w:ascii="Century Gothic" w:hAnsi="Century Gothic"/>
                <w:sz w:val="20"/>
                <w:rPrChange w:id="743" w:author="Emma Blanchoud" w:date="2024-03-05T15:36:00Z">
                  <w:rPr>
                    <w:rFonts w:eastAsia="Century Gothic"/>
                    <w:kern w:val="2"/>
                  </w:rPr>
                </w:rPrChange>
              </w:rPr>
              <w:t xml:space="preserve">eau  </w:t>
            </w:r>
            <w:r>
              <w:rPr>
                <w:rFonts w:ascii="Century Gothic" w:hAnsi="Century Gothic"/>
                <w:sz w:val="20"/>
                <w:rPrChange w:id="744" w:author="Emma Blanchoud" w:date="2024-03-05T15:36:00Z">
                  <w:rPr>
                    <w:rFonts w:eastAsia="Century Gothic"/>
                    <w:kern w:val="2"/>
                  </w:rPr>
                </w:rPrChange>
              </w:rPr>
              <w:tab/>
              <w:t xml:space="preserve">dans le couloirs quand je passe il y a des machines é </w:t>
            </w:r>
          </w:p>
          <w:p w14:paraId="6ED208CA" w14:textId="77777777" w:rsidR="001B20B7" w:rsidRPr="00A6214D" w:rsidRDefault="00000000">
            <w:r>
              <w:rPr>
                <w:rFonts w:ascii="Century Gothic" w:hAnsi="Century Gothic"/>
                <w:sz w:val="20"/>
                <w:rPrChange w:id="745" w:author="Emma Blanchoud" w:date="2024-03-05T15:36:00Z">
                  <w:rPr>
                    <w:rFonts w:eastAsia="Century Gothic"/>
                    <w:kern w:val="2"/>
                  </w:rPr>
                </w:rPrChange>
              </w:rPr>
              <w:t xml:space="preserve">l'eau </w:t>
            </w:r>
            <w:r w:rsidRPr="00A6214D">
              <w:t xml:space="preserve"> </w:t>
            </w:r>
          </w:p>
        </w:tc>
      </w:tr>
    </w:tbl>
    <w:p w14:paraId="713D0169" w14:textId="77777777" w:rsidR="001B20B7" w:rsidRDefault="00000000">
      <w:pPr>
        <w:spacing w:after="248"/>
        <w:ind w:left="29"/>
      </w:pPr>
      <w:r>
        <w:rPr>
          <w:rFonts w:ascii="Century Gothic" w:hAnsi="Century Gothic"/>
          <w:sz w:val="20"/>
          <w:rPrChange w:id="746" w:author="Emma Blanchoud" w:date="2024-03-05T15:36:00Z">
            <w:rPr>
              <w:rFonts w:eastAsia="Century Gothic"/>
            </w:rPr>
          </w:rPrChange>
        </w:rPr>
        <w:t xml:space="preserve"> </w:t>
      </w:r>
      <w:r w:rsidRPr="00A6214D">
        <w:t xml:space="preserve"> </w:t>
      </w:r>
    </w:p>
    <w:p w14:paraId="4C6C147A" w14:textId="77777777" w:rsidR="001B20B7" w:rsidRDefault="00000000" w:rsidP="00A6214D">
      <w:pPr>
        <w:spacing w:after="0"/>
        <w:ind w:left="1142" w:hanging="10"/>
      </w:pPr>
      <w:r>
        <w:rPr>
          <w:rFonts w:ascii="Century Gothic" w:hAnsi="Century Gothic"/>
          <w:i/>
          <w:sz w:val="24"/>
          <w:rPrChange w:id="747" w:author="Emma Blanchoud" w:date="2024-03-05T15:36:00Z">
            <w:rPr>
              <w:rFonts w:eastAsia="Century Gothic"/>
              <w:i/>
              <w:sz w:val="24"/>
            </w:rPr>
          </w:rPrChange>
        </w:rPr>
        <w:t>3.1.7</w:t>
      </w:r>
      <w:r>
        <w:rPr>
          <w:rFonts w:ascii="Arial" w:eastAsia="Arial" w:hAnsi="Arial" w:cs="Arial"/>
          <w:i/>
          <w:sz w:val="24"/>
        </w:rPr>
        <w:t xml:space="preserve"> </w:t>
      </w:r>
      <w:r>
        <w:rPr>
          <w:rFonts w:ascii="Century Gothic" w:hAnsi="Century Gothic"/>
          <w:i/>
          <w:sz w:val="24"/>
          <w:rPrChange w:id="748" w:author="Emma Blanchoud" w:date="2024-03-05T15:36:00Z">
            <w:rPr>
              <w:rFonts w:eastAsia="Century Gothic"/>
              <w:i/>
              <w:sz w:val="24"/>
            </w:rPr>
          </w:rPrChange>
        </w:rPr>
        <w:t xml:space="preserve">Karting </w:t>
      </w:r>
      <w:r>
        <w:rPr>
          <w:rFonts w:ascii="Century Gothic" w:hAnsi="Century Gothic"/>
          <w:b/>
          <w:sz w:val="28"/>
          <w:rPrChange w:id="749" w:author="Emma Blanchoud" w:date="2024-03-05T15:36:00Z">
            <w:rPr>
              <w:rFonts w:eastAsia="Century Gothic"/>
              <w:b/>
              <w:sz w:val="28"/>
            </w:rPr>
          </w:rPrChange>
        </w:rPr>
        <w:t xml:space="preserve"> </w:t>
      </w:r>
    </w:p>
    <w:tbl>
      <w:tblPr>
        <w:tblStyle w:val="TableGrid"/>
        <w:tblW w:w="9064" w:type="dxa"/>
        <w:tblInd w:w="38" w:type="dxa"/>
        <w:tblCellMar>
          <w:top w:w="83" w:type="dxa"/>
          <w:left w:w="5" w:type="dxa"/>
          <w:right w:w="41" w:type="dxa"/>
        </w:tblCellMar>
        <w:tblLook w:val="04A0" w:firstRow="1" w:lastRow="0" w:firstColumn="1" w:lastColumn="0" w:noHBand="0" w:noVBand="1"/>
        <w:tblPrChange w:id="750" w:author="Emma Blanchoud" w:date="2024-03-05T15:36:00Z">
          <w:tblPr>
            <w:tblStyle w:val="TableGrid"/>
            <w:tblW w:w="9064" w:type="dxa"/>
            <w:tblInd w:w="38" w:type="dxa"/>
            <w:tblLayout w:type="fixed"/>
            <w:tblCellMar>
              <w:top w:w="83" w:type="dxa"/>
              <w:left w:w="5" w:type="dxa"/>
              <w:right w:w="41" w:type="dxa"/>
            </w:tblCellMar>
            <w:tblLook w:val="04A0" w:firstRow="1" w:lastRow="0" w:firstColumn="1" w:lastColumn="0" w:noHBand="0" w:noVBand="1"/>
          </w:tblPr>
        </w:tblPrChange>
      </w:tblPr>
      <w:tblGrid>
        <w:gridCol w:w="9064"/>
        <w:tblGridChange w:id="751">
          <w:tblGrid>
            <w:gridCol w:w="9064"/>
          </w:tblGrid>
        </w:tblGridChange>
      </w:tblGrid>
      <w:tr w:rsidR="001B20B7" w14:paraId="4BF7059A" w14:textId="77777777">
        <w:trPr>
          <w:trHeight w:val="293"/>
          <w:trPrChange w:id="752" w:author="Emma Blanchoud" w:date="2024-03-05T15:36:00Z">
            <w:trPr>
              <w:trHeight w:val="293"/>
            </w:trPr>
          </w:trPrChange>
        </w:trPr>
        <w:tc>
          <w:tcPr>
            <w:tcW w:w="9064" w:type="dxa"/>
            <w:tcBorders>
              <w:top w:val="single" w:sz="4" w:space="0" w:color="000000"/>
              <w:left w:val="single" w:sz="4" w:space="0" w:color="000000"/>
              <w:bottom w:val="single" w:sz="4" w:space="0" w:color="000000"/>
              <w:right w:val="single" w:sz="4" w:space="0" w:color="000000"/>
            </w:tcBorders>
            <w:tcPrChange w:id="753" w:author="Emma Blanchoud" w:date="2024-03-05T15:36:00Z">
              <w:tcPr>
                <w:tcW w:w="9064" w:type="dxa"/>
                <w:tcBorders>
                  <w:top w:val="single" w:sz="4" w:space="0" w:color="000000"/>
                  <w:left w:val="single" w:sz="4" w:space="0" w:color="000000"/>
                  <w:bottom w:val="single" w:sz="4" w:space="0" w:color="000000"/>
                  <w:right w:val="single" w:sz="4" w:space="0" w:color="000000"/>
                </w:tcBorders>
              </w:tcPr>
            </w:tcPrChange>
          </w:tcPr>
          <w:p w14:paraId="695A658F" w14:textId="77777777" w:rsidR="001B20B7" w:rsidRPr="00A6214D" w:rsidRDefault="00000000">
            <w:r>
              <w:rPr>
                <w:rFonts w:ascii="Century Gothic" w:hAnsi="Century Gothic"/>
                <w:sz w:val="20"/>
                <w:rPrChange w:id="754" w:author="Emma Blanchoud" w:date="2024-03-05T15:36:00Z">
                  <w:rPr>
                    <w:rFonts w:eastAsia="Century Gothic"/>
                    <w:kern w:val="2"/>
                  </w:rPr>
                </w:rPrChange>
              </w:rPr>
              <w:t xml:space="preserve">En tant que parent je souhaite un Karting pour jouer avec mes enfants </w:t>
            </w:r>
            <w:r w:rsidRPr="00A6214D">
              <w:t xml:space="preserve"> </w:t>
            </w:r>
          </w:p>
        </w:tc>
      </w:tr>
      <w:tr w:rsidR="001B20B7" w14:paraId="5EBE8DB5" w14:textId="77777777">
        <w:trPr>
          <w:trHeight w:val="1063"/>
          <w:trPrChange w:id="755" w:author="Emma Blanchoud" w:date="2024-03-05T15:36:00Z">
            <w:trPr>
              <w:trHeight w:val="1063"/>
            </w:trPr>
          </w:trPrChange>
        </w:trPr>
        <w:tc>
          <w:tcPr>
            <w:tcW w:w="9064" w:type="dxa"/>
            <w:tcBorders>
              <w:top w:val="single" w:sz="4" w:space="0" w:color="000000"/>
              <w:left w:val="single" w:sz="4" w:space="0" w:color="000000"/>
              <w:bottom w:val="single" w:sz="4" w:space="0" w:color="000000"/>
              <w:right w:val="single" w:sz="4" w:space="0" w:color="000000"/>
            </w:tcBorders>
            <w:tcPrChange w:id="756" w:author="Emma Blanchoud" w:date="2024-03-05T15:36:00Z">
              <w:tcPr>
                <w:tcW w:w="9064" w:type="dxa"/>
                <w:tcBorders>
                  <w:top w:val="single" w:sz="4" w:space="0" w:color="000000"/>
                  <w:left w:val="single" w:sz="4" w:space="0" w:color="000000"/>
                  <w:bottom w:val="single" w:sz="4" w:space="0" w:color="000000"/>
                  <w:right w:val="single" w:sz="4" w:space="0" w:color="000000"/>
                </w:tcBorders>
              </w:tcPr>
            </w:tcPrChange>
          </w:tcPr>
          <w:p w14:paraId="5E9EB8F0" w14:textId="77777777" w:rsidR="001B20B7" w:rsidRPr="00A6214D" w:rsidRDefault="00000000">
            <w:pPr>
              <w:ind w:left="139"/>
              <w:jc w:val="center"/>
            </w:pPr>
            <w:r>
              <w:rPr>
                <w:rFonts w:ascii="Century Gothic" w:hAnsi="Century Gothic"/>
                <w:sz w:val="20"/>
                <w:rPrChange w:id="757" w:author="Emma Blanchoud" w:date="2024-03-05T15:36:00Z">
                  <w:rPr>
                    <w:rFonts w:eastAsia="Century Gothic"/>
                    <w:kern w:val="2"/>
                  </w:rPr>
                </w:rPrChange>
              </w:rPr>
              <w:t xml:space="preserve">Tests </w:t>
            </w:r>
            <w:proofErr w:type="gramStart"/>
            <w:r>
              <w:rPr>
                <w:rFonts w:ascii="Century Gothic" w:hAnsi="Century Gothic"/>
                <w:sz w:val="20"/>
                <w:rPrChange w:id="758" w:author="Emma Blanchoud" w:date="2024-03-05T15:36:00Z">
                  <w:rPr>
                    <w:rFonts w:eastAsia="Century Gothic"/>
                    <w:kern w:val="2"/>
                  </w:rPr>
                </w:rPrChange>
              </w:rPr>
              <w:t>d'acceptance:</w:t>
            </w:r>
            <w:proofErr w:type="gramEnd"/>
            <w:r>
              <w:rPr>
                <w:rFonts w:ascii="Century Gothic" w:hAnsi="Century Gothic"/>
                <w:sz w:val="20"/>
                <w:rPrChange w:id="759" w:author="Emma Blanchoud" w:date="2024-03-05T15:36:00Z">
                  <w:rPr>
                    <w:rFonts w:eastAsia="Century Gothic"/>
                    <w:kern w:val="2"/>
                  </w:rPr>
                </w:rPrChange>
              </w:rPr>
              <w:t xml:space="preserve">  </w:t>
            </w:r>
            <w:r w:rsidRPr="00A6214D">
              <w:t xml:space="preserve"> </w:t>
            </w:r>
          </w:p>
          <w:p w14:paraId="0A29C0C8" w14:textId="77777777" w:rsidR="001B20B7" w:rsidRPr="00A6214D" w:rsidRDefault="00000000">
            <w:pPr>
              <w:tabs>
                <w:tab w:val="center" w:pos="4396"/>
              </w:tabs>
            </w:pPr>
            <w:proofErr w:type="gramStart"/>
            <w:r>
              <w:rPr>
                <w:rFonts w:ascii="Century Gothic" w:hAnsi="Century Gothic"/>
                <w:sz w:val="20"/>
                <w:rPrChange w:id="760" w:author="Emma Blanchoud" w:date="2024-03-05T15:36:00Z">
                  <w:rPr>
                    <w:rFonts w:eastAsia="Century Gothic"/>
                    <w:kern w:val="2"/>
                  </w:rPr>
                </w:rPrChange>
              </w:rPr>
              <w:t xml:space="preserve">Accueil  </w:t>
            </w:r>
            <w:r>
              <w:rPr>
                <w:rFonts w:ascii="Century Gothic" w:hAnsi="Century Gothic"/>
                <w:sz w:val="20"/>
                <w:rPrChange w:id="761" w:author="Emma Blanchoud" w:date="2024-03-05T15:36:00Z">
                  <w:rPr>
                    <w:rFonts w:eastAsia="Century Gothic"/>
                    <w:kern w:val="2"/>
                  </w:rPr>
                </w:rPrChange>
              </w:rPr>
              <w:tab/>
            </w:r>
            <w:proofErr w:type="gramEnd"/>
            <w:r>
              <w:rPr>
                <w:rFonts w:ascii="Century Gothic" w:hAnsi="Century Gothic"/>
                <w:sz w:val="20"/>
                <w:rPrChange w:id="762" w:author="Emma Blanchoud" w:date="2024-03-05T15:36:00Z">
                  <w:rPr>
                    <w:rFonts w:eastAsia="Century Gothic"/>
                    <w:kern w:val="2"/>
                  </w:rPr>
                </w:rPrChange>
              </w:rPr>
              <w:t xml:space="preserve">Depuis le haut de l'escalier  quand je regarde devant je vois un stand </w:t>
            </w:r>
            <w:r w:rsidRPr="00A6214D">
              <w:t xml:space="preserve"> </w:t>
            </w:r>
          </w:p>
          <w:p w14:paraId="7ED57A37" w14:textId="77777777" w:rsidR="001B20B7" w:rsidRPr="00A6214D" w:rsidRDefault="00000000">
            <w:pPr>
              <w:ind w:left="1032" w:hanging="1022"/>
            </w:pPr>
            <w:proofErr w:type="gramStart"/>
            <w:r>
              <w:rPr>
                <w:rFonts w:ascii="Century Gothic" w:hAnsi="Century Gothic"/>
                <w:sz w:val="20"/>
                <w:rPrChange w:id="763" w:author="Emma Blanchoud" w:date="2024-03-05T15:36:00Z">
                  <w:rPr>
                    <w:rFonts w:eastAsia="Century Gothic"/>
                    <w:kern w:val="2"/>
                  </w:rPr>
                </w:rPrChange>
              </w:rPr>
              <w:t>Sécurité  Depuis</w:t>
            </w:r>
            <w:proofErr w:type="gramEnd"/>
            <w:r>
              <w:rPr>
                <w:rFonts w:ascii="Century Gothic" w:hAnsi="Century Gothic"/>
                <w:sz w:val="20"/>
                <w:rPrChange w:id="764" w:author="Emma Blanchoud" w:date="2024-03-05T15:36:00Z">
                  <w:rPr>
                    <w:rFonts w:eastAsia="Century Gothic"/>
                    <w:kern w:val="2"/>
                  </w:rPr>
                </w:rPrChange>
              </w:rPr>
              <w:t xml:space="preserve"> le haut des escaliers lorsque je regarde au tour de ce stand je vois des barrières de sécurité empêchant n'importe qui d'accéder à la piste </w:t>
            </w:r>
            <w:r w:rsidRPr="00A6214D">
              <w:t xml:space="preserve"> </w:t>
            </w:r>
          </w:p>
        </w:tc>
      </w:tr>
      <w:tr w:rsidR="001B20B7" w14:paraId="2CAF0358" w14:textId="77777777">
        <w:trPr>
          <w:trHeight w:val="2173"/>
          <w:trPrChange w:id="765" w:author="Emma Blanchoud" w:date="2024-03-05T15:36:00Z">
            <w:trPr>
              <w:trHeight w:val="2173"/>
            </w:trPr>
          </w:trPrChange>
        </w:trPr>
        <w:tc>
          <w:tcPr>
            <w:tcW w:w="9064" w:type="dxa"/>
            <w:tcBorders>
              <w:top w:val="single" w:sz="4" w:space="0" w:color="000000"/>
              <w:left w:val="single" w:sz="4" w:space="0" w:color="000000"/>
              <w:bottom w:val="nil"/>
              <w:right w:val="single" w:sz="4" w:space="0" w:color="000000"/>
            </w:tcBorders>
            <w:tcPrChange w:id="766" w:author="Emma Blanchoud" w:date="2024-03-05T15:36:00Z">
              <w:tcPr>
                <w:tcW w:w="9064" w:type="dxa"/>
                <w:tcBorders>
                  <w:top w:val="single" w:sz="4" w:space="0" w:color="000000"/>
                  <w:left w:val="single" w:sz="4" w:space="0" w:color="000000"/>
                  <w:right w:val="single" w:sz="4" w:space="0" w:color="000000"/>
                </w:tcBorders>
              </w:tcPr>
            </w:tcPrChange>
          </w:tcPr>
          <w:p w14:paraId="4F4F512A" w14:textId="77777777" w:rsidR="001B20B7" w:rsidRPr="00A6214D" w:rsidRDefault="00000000">
            <w:pPr>
              <w:spacing w:after="53" w:line="256" w:lineRule="auto"/>
              <w:ind w:left="1039" w:hanging="1020"/>
              <w:pPrChange w:id="767" w:author="Emma Blanchoud" w:date="2024-03-05T15:36:00Z">
                <w:pPr>
                  <w:spacing w:after="53" w:line="254" w:lineRule="auto"/>
                  <w:ind w:left="1039" w:hanging="1020"/>
                </w:pPr>
              </w:pPrChange>
            </w:pPr>
            <w:proofErr w:type="gramStart"/>
            <w:r>
              <w:rPr>
                <w:rFonts w:ascii="Century Gothic" w:hAnsi="Century Gothic"/>
                <w:sz w:val="20"/>
                <w:rPrChange w:id="768" w:author="Emma Blanchoud" w:date="2024-03-05T15:36:00Z">
                  <w:rPr>
                    <w:rFonts w:eastAsia="Century Gothic"/>
                    <w:kern w:val="2"/>
                  </w:rPr>
                </w:rPrChange>
              </w:rPr>
              <w:t xml:space="preserve">Check </w:t>
            </w:r>
            <w:r w:rsidRPr="00A6214D">
              <w:t xml:space="preserve"> </w:t>
            </w:r>
            <w:r w:rsidRPr="00A6214D">
              <w:tab/>
            </w:r>
            <w:proofErr w:type="gramEnd"/>
            <w:r>
              <w:rPr>
                <w:rFonts w:ascii="Century Gothic" w:hAnsi="Century Gothic"/>
                <w:sz w:val="20"/>
                <w:rPrChange w:id="769" w:author="Emma Blanchoud" w:date="2024-03-05T15:36:00Z">
                  <w:rPr>
                    <w:rFonts w:eastAsia="Century Gothic"/>
                    <w:kern w:val="2"/>
                  </w:rPr>
                </w:rPrChange>
              </w:rPr>
              <w:t xml:space="preserve">depuis le stand quand je regarde à droite  se trouve un portique donnant à un accès d'attente </w:t>
            </w:r>
            <w:r w:rsidRPr="00A6214D">
              <w:t xml:space="preserve"> </w:t>
            </w:r>
          </w:p>
          <w:p w14:paraId="30E98E20" w14:textId="77777777" w:rsidR="001B20B7" w:rsidRPr="00A6214D" w:rsidRDefault="00000000">
            <w:pPr>
              <w:spacing w:after="43" w:line="254" w:lineRule="auto"/>
              <w:ind w:left="1039" w:hanging="1020"/>
              <w:pPrChange w:id="770" w:author="Emma Blanchoud" w:date="2024-03-05T15:36:00Z">
                <w:pPr>
                  <w:spacing w:after="43" w:line="252" w:lineRule="auto"/>
                  <w:ind w:left="1039" w:hanging="1020"/>
                </w:pPr>
              </w:pPrChange>
            </w:pPr>
            <w:proofErr w:type="gramStart"/>
            <w:r>
              <w:rPr>
                <w:rFonts w:ascii="Century Gothic" w:hAnsi="Century Gothic"/>
                <w:sz w:val="20"/>
                <w:rPrChange w:id="771" w:author="Emma Blanchoud" w:date="2024-03-05T15:36:00Z">
                  <w:rPr>
                    <w:rFonts w:eastAsia="Century Gothic"/>
                    <w:kern w:val="2"/>
                  </w:rPr>
                </w:rPrChange>
              </w:rPr>
              <w:t xml:space="preserve">couloir </w:t>
            </w:r>
            <w:r w:rsidRPr="00A6214D">
              <w:t xml:space="preserve"> </w:t>
            </w:r>
            <w:r w:rsidRPr="00A6214D">
              <w:tab/>
            </w:r>
            <w:proofErr w:type="gramEnd"/>
            <w:r>
              <w:rPr>
                <w:rFonts w:ascii="Century Gothic" w:hAnsi="Century Gothic"/>
                <w:sz w:val="20"/>
                <w:rPrChange w:id="772" w:author="Emma Blanchoud" w:date="2024-03-05T15:36:00Z">
                  <w:rPr>
                    <w:rFonts w:eastAsia="Century Gothic"/>
                    <w:kern w:val="2"/>
                  </w:rPr>
                </w:rPrChange>
              </w:rPr>
              <w:t xml:space="preserve">Apres le portique quand je regarde droit je vois un couloir parallèle au stand *voir maquette* </w:t>
            </w:r>
            <w:r w:rsidRPr="00A6214D">
              <w:t xml:space="preserve"> </w:t>
            </w:r>
          </w:p>
          <w:p w14:paraId="0AFE419D" w14:textId="77777777" w:rsidR="001B20B7" w:rsidRPr="00A6214D" w:rsidRDefault="00000000">
            <w:pPr>
              <w:spacing w:after="41" w:line="257" w:lineRule="auto"/>
              <w:ind w:left="1039" w:hanging="1020"/>
              <w:pPrChange w:id="773" w:author="Emma Blanchoud" w:date="2024-03-05T15:36:00Z">
                <w:pPr>
                  <w:spacing w:after="41" w:line="256" w:lineRule="auto"/>
                  <w:ind w:left="1039" w:hanging="1020"/>
                </w:pPr>
              </w:pPrChange>
            </w:pPr>
            <w:proofErr w:type="gramStart"/>
            <w:r>
              <w:rPr>
                <w:rFonts w:ascii="Century Gothic" w:hAnsi="Century Gothic"/>
                <w:sz w:val="20"/>
                <w:rPrChange w:id="774" w:author="Emma Blanchoud" w:date="2024-03-05T15:36:00Z">
                  <w:rPr>
                    <w:rFonts w:eastAsia="Century Gothic"/>
                    <w:kern w:val="2"/>
                  </w:rPr>
                </w:rPrChange>
              </w:rPr>
              <w:t xml:space="preserve">Attente </w:t>
            </w:r>
            <w:r w:rsidRPr="00A6214D">
              <w:t xml:space="preserve"> </w:t>
            </w:r>
            <w:r w:rsidRPr="00A6214D">
              <w:tab/>
            </w:r>
            <w:proofErr w:type="gramEnd"/>
            <w:r>
              <w:rPr>
                <w:rFonts w:ascii="Century Gothic" w:hAnsi="Century Gothic"/>
                <w:sz w:val="20"/>
                <w:rPrChange w:id="775" w:author="Emma Blanchoud" w:date="2024-03-05T15:36:00Z">
                  <w:rPr>
                    <w:rFonts w:eastAsia="Century Gothic"/>
                    <w:kern w:val="2"/>
                  </w:rPr>
                </w:rPrChange>
              </w:rPr>
              <w:t xml:space="preserve">Depuis l'entrée de la salle d'attente  quand je regarde sur la droite se trouve une grande baie vitrée donnant une vue sur la piste </w:t>
            </w:r>
            <w:r w:rsidRPr="00A6214D">
              <w:t xml:space="preserve"> </w:t>
            </w:r>
          </w:p>
          <w:p w14:paraId="5727CB4C" w14:textId="77777777" w:rsidR="001B20B7" w:rsidRPr="00A6214D" w:rsidRDefault="00000000">
            <w:pPr>
              <w:ind w:left="1039" w:hanging="1020"/>
            </w:pPr>
            <w:proofErr w:type="gramStart"/>
            <w:r>
              <w:rPr>
                <w:rFonts w:ascii="Century Gothic" w:hAnsi="Century Gothic"/>
                <w:sz w:val="20"/>
                <w:rPrChange w:id="776" w:author="Emma Blanchoud" w:date="2024-03-05T15:36:00Z">
                  <w:rPr>
                    <w:rFonts w:eastAsia="Century Gothic"/>
                    <w:kern w:val="2"/>
                  </w:rPr>
                </w:rPrChange>
              </w:rPr>
              <w:t xml:space="preserve">Kart </w:t>
            </w:r>
            <w:r w:rsidRPr="00A6214D">
              <w:t xml:space="preserve"> </w:t>
            </w:r>
            <w:r w:rsidRPr="00A6214D">
              <w:tab/>
            </w:r>
            <w:proofErr w:type="gramEnd"/>
            <w:r>
              <w:rPr>
                <w:rFonts w:ascii="Century Gothic" w:hAnsi="Century Gothic"/>
                <w:sz w:val="20"/>
                <w:rPrChange w:id="777" w:author="Emma Blanchoud" w:date="2024-03-05T15:36:00Z">
                  <w:rPr>
                    <w:rFonts w:eastAsia="Century Gothic"/>
                    <w:kern w:val="2"/>
                  </w:rPr>
                </w:rPrChange>
              </w:rPr>
              <w:t xml:space="preserve">depuis la salle d'attente quand je regarde à gauche de la fenêtre, je vois la file ou sont rangés les karts </w:t>
            </w:r>
            <w:r w:rsidRPr="00A6214D">
              <w:t xml:space="preserve"> </w:t>
            </w:r>
          </w:p>
        </w:tc>
      </w:tr>
    </w:tbl>
    <w:p w14:paraId="51200D8D" w14:textId="77777777" w:rsidR="001B20B7" w:rsidRDefault="00000000">
      <w:pPr>
        <w:pBdr>
          <w:left w:val="single" w:sz="4" w:space="0" w:color="000000"/>
          <w:bottom w:val="single" w:sz="4" w:space="0" w:color="000000"/>
          <w:right w:val="single" w:sz="4" w:space="0" w:color="000000"/>
        </w:pBdr>
        <w:spacing w:after="33" w:line="263" w:lineRule="auto"/>
        <w:ind w:left="1067" w:hanging="1020"/>
        <w:pPrChange w:id="778" w:author="Emma Blanchoud" w:date="2024-03-05T15:36:00Z">
          <w:pPr>
            <w:pBdr>
              <w:left w:val="single" w:sz="4" w:space="0" w:color="000000"/>
              <w:bottom w:val="single" w:sz="4" w:space="0" w:color="000000"/>
              <w:right w:val="single" w:sz="4" w:space="0" w:color="000000"/>
            </w:pBdr>
            <w:spacing w:after="33" w:line="261" w:lineRule="auto"/>
            <w:ind w:left="1067" w:hanging="1020"/>
          </w:pPr>
        </w:pPrChange>
      </w:pPr>
      <w:proofErr w:type="gramStart"/>
      <w:r>
        <w:rPr>
          <w:rFonts w:ascii="Century Gothic" w:hAnsi="Century Gothic"/>
          <w:sz w:val="20"/>
          <w:rPrChange w:id="779" w:author="Emma Blanchoud" w:date="2024-03-05T15:36:00Z">
            <w:rPr>
              <w:rFonts w:eastAsia="Century Gothic"/>
            </w:rPr>
          </w:rPrChange>
        </w:rPr>
        <w:t xml:space="preserve">Casque </w:t>
      </w:r>
      <w:r w:rsidRPr="00A6214D">
        <w:t xml:space="preserve"> </w:t>
      </w:r>
      <w:r>
        <w:rPr>
          <w:rFonts w:ascii="Century Gothic" w:hAnsi="Century Gothic"/>
          <w:sz w:val="20"/>
          <w:rPrChange w:id="780" w:author="Emma Blanchoud" w:date="2024-03-05T15:36:00Z">
            <w:rPr>
              <w:rFonts w:eastAsia="Century Gothic"/>
            </w:rPr>
          </w:rPrChange>
        </w:rPr>
        <w:t>Depuis</w:t>
      </w:r>
      <w:proofErr w:type="gramEnd"/>
      <w:r>
        <w:rPr>
          <w:rFonts w:ascii="Century Gothic" w:hAnsi="Century Gothic"/>
          <w:sz w:val="20"/>
          <w:rPrChange w:id="781" w:author="Emma Blanchoud" w:date="2024-03-05T15:36:00Z">
            <w:rPr>
              <w:rFonts w:eastAsia="Century Gothic"/>
            </w:rPr>
          </w:rPrChange>
        </w:rPr>
        <w:t xml:space="preserve"> la salle d'attente  quand je regarde en face de la baie vitrée je voie une armoire avec des casques </w:t>
      </w:r>
      <w:r w:rsidRPr="00A6214D">
        <w:t xml:space="preserve"> </w:t>
      </w:r>
    </w:p>
    <w:p w14:paraId="55B4B81B" w14:textId="77777777" w:rsidR="001B20B7" w:rsidRDefault="00000000">
      <w:pPr>
        <w:pBdr>
          <w:left w:val="single" w:sz="4" w:space="0" w:color="000000"/>
          <w:bottom w:val="single" w:sz="4" w:space="0" w:color="000000"/>
          <w:right w:val="single" w:sz="4" w:space="0" w:color="000000"/>
        </w:pBdr>
        <w:spacing w:after="3" w:line="263" w:lineRule="auto"/>
        <w:ind w:left="1067" w:hanging="1020"/>
        <w:pPrChange w:id="782" w:author="Emma Blanchoud" w:date="2024-03-05T15:36:00Z">
          <w:pPr>
            <w:pBdr>
              <w:left w:val="single" w:sz="4" w:space="0" w:color="000000"/>
              <w:bottom w:val="single" w:sz="4" w:space="0" w:color="000000"/>
              <w:right w:val="single" w:sz="4" w:space="0" w:color="000000"/>
            </w:pBdr>
            <w:spacing w:after="3" w:line="261" w:lineRule="auto"/>
            <w:ind w:left="1067" w:hanging="1020"/>
          </w:pPr>
        </w:pPrChange>
      </w:pPr>
      <w:proofErr w:type="gramStart"/>
      <w:r>
        <w:rPr>
          <w:rFonts w:ascii="Century Gothic" w:hAnsi="Century Gothic"/>
          <w:sz w:val="20"/>
          <w:rPrChange w:id="783" w:author="Emma Blanchoud" w:date="2024-03-05T15:36:00Z">
            <w:rPr>
              <w:rFonts w:eastAsia="Century Gothic"/>
            </w:rPr>
          </w:rPrChange>
        </w:rPr>
        <w:t xml:space="preserve">Gant </w:t>
      </w:r>
      <w:r w:rsidRPr="00A6214D">
        <w:t xml:space="preserve"> </w:t>
      </w:r>
      <w:r w:rsidRPr="00A6214D">
        <w:tab/>
      </w:r>
      <w:proofErr w:type="gramEnd"/>
      <w:r>
        <w:rPr>
          <w:rFonts w:ascii="Century Gothic" w:hAnsi="Century Gothic"/>
          <w:sz w:val="20"/>
          <w:rPrChange w:id="784" w:author="Emma Blanchoud" w:date="2024-03-05T15:36:00Z">
            <w:rPr>
              <w:rFonts w:eastAsia="Century Gothic"/>
            </w:rPr>
          </w:rPrChange>
        </w:rPr>
        <w:t xml:space="preserve">depuis la salle d'attente quand je regarde à droite de l'armoire  je vois un bac contenant des gants </w:t>
      </w:r>
      <w:r w:rsidRPr="00A6214D">
        <w:t xml:space="preserve"> </w:t>
      </w:r>
    </w:p>
    <w:p w14:paraId="1107D481" w14:textId="77777777" w:rsidR="001B20B7" w:rsidRDefault="00000000">
      <w:pPr>
        <w:pBdr>
          <w:left w:val="single" w:sz="4" w:space="0" w:color="000000"/>
          <w:bottom w:val="single" w:sz="4" w:space="0" w:color="000000"/>
          <w:right w:val="single" w:sz="4" w:space="0" w:color="000000"/>
        </w:pBdr>
        <w:spacing w:after="3" w:line="263" w:lineRule="auto"/>
        <w:ind w:left="47"/>
        <w:pPrChange w:id="785" w:author="Emma Blanchoud" w:date="2024-03-05T15:36:00Z">
          <w:pPr>
            <w:pBdr>
              <w:left w:val="single" w:sz="4" w:space="0" w:color="000000"/>
              <w:bottom w:val="single" w:sz="4" w:space="0" w:color="000000"/>
              <w:right w:val="single" w:sz="4" w:space="0" w:color="000000"/>
            </w:pBdr>
            <w:spacing w:after="3" w:line="261" w:lineRule="auto"/>
            <w:ind w:left="47"/>
          </w:pPr>
        </w:pPrChange>
      </w:pPr>
      <w:proofErr w:type="spellStart"/>
      <w:proofErr w:type="gramStart"/>
      <w:r>
        <w:rPr>
          <w:rFonts w:ascii="Century Gothic" w:hAnsi="Century Gothic"/>
          <w:sz w:val="20"/>
          <w:rPrChange w:id="786" w:author="Emma Blanchoud" w:date="2024-03-05T15:36:00Z">
            <w:rPr>
              <w:rFonts w:eastAsia="Century Gothic"/>
            </w:rPr>
          </w:rPrChange>
        </w:rPr>
        <w:t>Sécurite</w:t>
      </w:r>
      <w:proofErr w:type="spellEnd"/>
      <w:r>
        <w:rPr>
          <w:rFonts w:ascii="Century Gothic" w:hAnsi="Century Gothic"/>
          <w:sz w:val="20"/>
          <w:rPrChange w:id="787" w:author="Emma Blanchoud" w:date="2024-03-05T15:36:00Z">
            <w:rPr>
              <w:rFonts w:eastAsia="Century Gothic"/>
            </w:rPr>
          </w:rPrChange>
        </w:rPr>
        <w:t xml:space="preserve"> </w:t>
      </w:r>
      <w:r w:rsidRPr="00A6214D">
        <w:t xml:space="preserve"> </w:t>
      </w:r>
      <w:r>
        <w:rPr>
          <w:rFonts w:ascii="Century Gothic" w:hAnsi="Century Gothic"/>
          <w:sz w:val="20"/>
          <w:rPrChange w:id="788" w:author="Emma Blanchoud" w:date="2024-03-05T15:36:00Z">
            <w:rPr>
              <w:rFonts w:eastAsia="Century Gothic"/>
            </w:rPr>
          </w:rPrChange>
        </w:rPr>
        <w:t>depuis</w:t>
      </w:r>
      <w:proofErr w:type="gramEnd"/>
      <w:r>
        <w:rPr>
          <w:rFonts w:ascii="Century Gothic" w:hAnsi="Century Gothic"/>
          <w:sz w:val="20"/>
          <w:rPrChange w:id="789" w:author="Emma Blanchoud" w:date="2024-03-05T15:36:00Z">
            <w:rPr>
              <w:rFonts w:eastAsia="Century Gothic"/>
            </w:rPr>
          </w:rPrChange>
        </w:rPr>
        <w:t xml:space="preserve"> la salle d'attente  quand je regarde à travers la baie vitrée je vois que dans </w:t>
      </w:r>
      <w:r>
        <w:rPr>
          <w:rFonts w:ascii="Century Gothic" w:hAnsi="Century Gothic"/>
          <w:sz w:val="2"/>
          <w:rPrChange w:id="790" w:author="Emma Blanchoud" w:date="2024-03-05T15:36:00Z">
            <w:rPr>
              <w:rFonts w:eastAsia="Century Gothic"/>
              <w:sz w:val="2"/>
            </w:rPr>
          </w:rPrChange>
        </w:rPr>
        <w:t xml:space="preserve"> </w:t>
      </w:r>
      <w:r>
        <w:rPr>
          <w:rFonts w:ascii="Century Gothic" w:hAnsi="Century Gothic"/>
          <w:sz w:val="20"/>
          <w:rPrChange w:id="791" w:author="Emma Blanchoud" w:date="2024-03-05T15:36:00Z">
            <w:rPr>
              <w:rFonts w:eastAsia="Century Gothic"/>
            </w:rPr>
          </w:rPrChange>
        </w:rPr>
        <w:t xml:space="preserve">kart </w:t>
      </w:r>
      <w:r w:rsidRPr="00A6214D">
        <w:t xml:space="preserve"> </w:t>
      </w:r>
      <w:r w:rsidRPr="00A6214D">
        <w:tab/>
      </w:r>
      <w:r>
        <w:rPr>
          <w:rFonts w:ascii="Century Gothic" w:hAnsi="Century Gothic"/>
          <w:sz w:val="20"/>
          <w:rPrChange w:id="792" w:author="Emma Blanchoud" w:date="2024-03-05T15:36:00Z">
            <w:rPr>
              <w:rFonts w:eastAsia="Century Gothic"/>
            </w:rPr>
          </w:rPrChange>
        </w:rPr>
        <w:t xml:space="preserve">les virages, des pneus y sont installés en cas d'accidents </w:t>
      </w:r>
      <w:r w:rsidRPr="00A6214D">
        <w:t xml:space="preserve"> </w:t>
      </w:r>
    </w:p>
    <w:p w14:paraId="74701387" w14:textId="77777777" w:rsidR="001B20B7" w:rsidRDefault="00000000">
      <w:pPr>
        <w:spacing w:after="248"/>
        <w:ind w:left="29"/>
      </w:pPr>
      <w:r>
        <w:rPr>
          <w:rFonts w:ascii="Century Gothic" w:hAnsi="Century Gothic"/>
          <w:sz w:val="20"/>
          <w:rPrChange w:id="793" w:author="Emma Blanchoud" w:date="2024-03-05T15:36:00Z">
            <w:rPr>
              <w:rFonts w:eastAsia="Century Gothic"/>
            </w:rPr>
          </w:rPrChange>
        </w:rPr>
        <w:t xml:space="preserve"> </w:t>
      </w:r>
      <w:r w:rsidRPr="00A6214D">
        <w:t xml:space="preserve"> </w:t>
      </w:r>
    </w:p>
    <w:p w14:paraId="0AAA2ADE" w14:textId="77777777" w:rsidR="001B20B7" w:rsidRDefault="00000000" w:rsidP="00A6214D">
      <w:pPr>
        <w:spacing w:after="0"/>
        <w:ind w:left="1142" w:hanging="10"/>
      </w:pPr>
      <w:r>
        <w:rPr>
          <w:rFonts w:ascii="Century Gothic" w:hAnsi="Century Gothic"/>
          <w:i/>
          <w:sz w:val="24"/>
          <w:rPrChange w:id="794" w:author="Emma Blanchoud" w:date="2024-03-05T15:36:00Z">
            <w:rPr>
              <w:rFonts w:eastAsia="Century Gothic"/>
              <w:i/>
              <w:sz w:val="24"/>
            </w:rPr>
          </w:rPrChange>
        </w:rPr>
        <w:t>3.1.8</w:t>
      </w:r>
      <w:r>
        <w:rPr>
          <w:rFonts w:ascii="Arial" w:eastAsia="Arial" w:hAnsi="Arial" w:cs="Arial"/>
          <w:i/>
          <w:sz w:val="24"/>
        </w:rPr>
        <w:t xml:space="preserve"> </w:t>
      </w:r>
      <w:r>
        <w:rPr>
          <w:rFonts w:ascii="Century Gothic" w:hAnsi="Century Gothic"/>
          <w:i/>
          <w:sz w:val="24"/>
          <w:rPrChange w:id="795" w:author="Emma Blanchoud" w:date="2024-03-05T15:36:00Z">
            <w:rPr>
              <w:rFonts w:eastAsia="Century Gothic"/>
              <w:i/>
              <w:sz w:val="24"/>
            </w:rPr>
          </w:rPrChange>
        </w:rPr>
        <w:t xml:space="preserve">Piscine </w:t>
      </w:r>
      <w:r>
        <w:rPr>
          <w:rFonts w:ascii="Century Gothic" w:hAnsi="Century Gothic"/>
          <w:b/>
          <w:sz w:val="28"/>
          <w:rPrChange w:id="796" w:author="Emma Blanchoud" w:date="2024-03-05T15:36:00Z">
            <w:rPr>
              <w:rFonts w:eastAsia="Century Gothic"/>
              <w:b/>
              <w:sz w:val="28"/>
            </w:rPr>
          </w:rPrChange>
        </w:rPr>
        <w:t xml:space="preserve"> </w:t>
      </w:r>
    </w:p>
    <w:tbl>
      <w:tblPr>
        <w:tblStyle w:val="TableGrid"/>
        <w:tblW w:w="9064" w:type="dxa"/>
        <w:tblInd w:w="38" w:type="dxa"/>
        <w:tblCellMar>
          <w:top w:w="115" w:type="dxa"/>
          <w:left w:w="12" w:type="dxa"/>
          <w:bottom w:w="16" w:type="dxa"/>
        </w:tblCellMar>
        <w:tblLook w:val="04A0" w:firstRow="1" w:lastRow="0" w:firstColumn="1" w:lastColumn="0" w:noHBand="0" w:noVBand="1"/>
        <w:tblPrChange w:id="797" w:author="Emma Blanchoud" w:date="2024-03-05T15:36:00Z">
          <w:tblPr>
            <w:tblStyle w:val="TableGrid"/>
            <w:tblW w:w="9064" w:type="dxa"/>
            <w:tblInd w:w="38" w:type="dxa"/>
            <w:tblLayout w:type="fixed"/>
            <w:tblCellMar>
              <w:top w:w="115" w:type="dxa"/>
              <w:left w:w="12" w:type="dxa"/>
              <w:bottom w:w="16" w:type="dxa"/>
              <w:right w:w="5" w:type="dxa"/>
            </w:tblCellMar>
            <w:tblLook w:val="04A0" w:firstRow="1" w:lastRow="0" w:firstColumn="1" w:lastColumn="0" w:noHBand="0" w:noVBand="1"/>
          </w:tblPr>
        </w:tblPrChange>
      </w:tblPr>
      <w:tblGrid>
        <w:gridCol w:w="9064"/>
        <w:tblGridChange w:id="798">
          <w:tblGrid>
            <w:gridCol w:w="9064"/>
          </w:tblGrid>
        </w:tblGridChange>
      </w:tblGrid>
      <w:tr w:rsidR="001B20B7" w14:paraId="225A4482" w14:textId="77777777">
        <w:trPr>
          <w:trHeight w:val="581"/>
          <w:trPrChange w:id="799" w:author="Emma Blanchoud" w:date="2024-03-05T15:36:00Z">
            <w:trPr>
              <w:trHeight w:val="581"/>
            </w:trPr>
          </w:trPrChange>
        </w:trPr>
        <w:tc>
          <w:tcPr>
            <w:tcW w:w="9064" w:type="dxa"/>
            <w:tcBorders>
              <w:top w:val="single" w:sz="4" w:space="0" w:color="000000"/>
              <w:left w:val="single" w:sz="4" w:space="0" w:color="000000"/>
              <w:bottom w:val="single" w:sz="4" w:space="0" w:color="000000"/>
              <w:right w:val="single" w:sz="4" w:space="0" w:color="000000"/>
            </w:tcBorders>
            <w:tcPrChange w:id="800" w:author="Emma Blanchoud" w:date="2024-03-05T15:36:00Z">
              <w:tcPr>
                <w:tcW w:w="9064" w:type="dxa"/>
                <w:tcBorders>
                  <w:top w:val="single" w:sz="4" w:space="0" w:color="000000"/>
                  <w:left w:val="single" w:sz="4" w:space="0" w:color="000000"/>
                  <w:bottom w:val="single" w:sz="4" w:space="0" w:color="000000"/>
                  <w:right w:val="single" w:sz="4" w:space="0" w:color="000000"/>
                </w:tcBorders>
              </w:tcPr>
            </w:tcPrChange>
          </w:tcPr>
          <w:p w14:paraId="3D3B2DD6" w14:textId="77777777" w:rsidR="001B20B7" w:rsidRPr="00A6214D" w:rsidRDefault="00000000">
            <w:r>
              <w:rPr>
                <w:rFonts w:ascii="Century Gothic" w:hAnsi="Century Gothic"/>
                <w:sz w:val="20"/>
                <w:rPrChange w:id="801" w:author="Emma Blanchoud" w:date="2024-03-05T15:36:00Z">
                  <w:rPr>
                    <w:rFonts w:eastAsia="Century Gothic"/>
                    <w:kern w:val="2"/>
                  </w:rPr>
                </w:rPrChange>
              </w:rPr>
              <w:t xml:space="preserve">En tant que gérant de </w:t>
            </w:r>
            <w:proofErr w:type="gramStart"/>
            <w:r>
              <w:rPr>
                <w:rFonts w:ascii="Century Gothic" w:hAnsi="Century Gothic"/>
                <w:sz w:val="20"/>
                <w:rPrChange w:id="802" w:author="Emma Blanchoud" w:date="2024-03-05T15:36:00Z">
                  <w:rPr>
                    <w:rFonts w:eastAsia="Century Gothic"/>
                    <w:kern w:val="2"/>
                  </w:rPr>
                </w:rPrChange>
              </w:rPr>
              <w:t>l'hôtel  je</w:t>
            </w:r>
            <w:proofErr w:type="gramEnd"/>
            <w:r>
              <w:rPr>
                <w:rFonts w:ascii="Century Gothic" w:hAnsi="Century Gothic"/>
                <w:sz w:val="20"/>
                <w:rPrChange w:id="803" w:author="Emma Blanchoud" w:date="2024-03-05T15:36:00Z">
                  <w:rPr>
                    <w:rFonts w:eastAsia="Century Gothic"/>
                    <w:kern w:val="2"/>
                  </w:rPr>
                </w:rPrChange>
              </w:rPr>
              <w:t xml:space="preserve"> veux une piscine qui est vue depuis la salle de sport  pour que mes clients puissent aller se relaxer après le sport </w:t>
            </w:r>
            <w:r w:rsidRPr="00A6214D">
              <w:t xml:space="preserve"> </w:t>
            </w:r>
          </w:p>
        </w:tc>
      </w:tr>
      <w:tr w:rsidR="001B20B7" w14:paraId="3613CA84" w14:textId="77777777">
        <w:trPr>
          <w:trHeight w:val="4100"/>
          <w:trPrChange w:id="804" w:author="Emma Blanchoud" w:date="2024-03-05T15:36:00Z">
            <w:trPr>
              <w:trHeight w:val="4100"/>
            </w:trPr>
          </w:trPrChange>
        </w:trPr>
        <w:tc>
          <w:tcPr>
            <w:tcW w:w="9064" w:type="dxa"/>
            <w:tcBorders>
              <w:top w:val="single" w:sz="4" w:space="0" w:color="000000"/>
              <w:left w:val="single" w:sz="4" w:space="0" w:color="000000"/>
              <w:bottom w:val="single" w:sz="4" w:space="0" w:color="000000"/>
              <w:right w:val="single" w:sz="4" w:space="0" w:color="000000"/>
            </w:tcBorders>
            <w:vAlign w:val="bottom"/>
            <w:tcPrChange w:id="805" w:author="Emma Blanchoud" w:date="2024-03-05T15:36:00Z">
              <w:tcPr>
                <w:tcW w:w="9064" w:type="dxa"/>
                <w:tcBorders>
                  <w:top w:val="single" w:sz="4" w:space="0" w:color="000000"/>
                  <w:left w:val="single" w:sz="4" w:space="0" w:color="000000"/>
                  <w:bottom w:val="single" w:sz="4" w:space="0" w:color="000000"/>
                  <w:right w:val="single" w:sz="4" w:space="0" w:color="000000"/>
                </w:tcBorders>
                <w:vAlign w:val="bottom"/>
              </w:tcPr>
            </w:tcPrChange>
          </w:tcPr>
          <w:p w14:paraId="7C02F9ED" w14:textId="77777777" w:rsidR="001B20B7" w:rsidRPr="00A6214D" w:rsidRDefault="00000000">
            <w:pPr>
              <w:ind w:right="9"/>
              <w:jc w:val="center"/>
            </w:pPr>
            <w:r>
              <w:rPr>
                <w:rFonts w:ascii="Century Gothic" w:hAnsi="Century Gothic"/>
                <w:sz w:val="20"/>
                <w:rPrChange w:id="806" w:author="Emma Blanchoud" w:date="2024-03-05T15:36:00Z">
                  <w:rPr>
                    <w:rFonts w:eastAsia="Century Gothic"/>
                    <w:kern w:val="2"/>
                  </w:rPr>
                </w:rPrChange>
              </w:rPr>
              <w:t xml:space="preserve">Tests </w:t>
            </w:r>
            <w:proofErr w:type="gramStart"/>
            <w:r>
              <w:rPr>
                <w:rFonts w:ascii="Century Gothic" w:hAnsi="Century Gothic"/>
                <w:sz w:val="20"/>
                <w:rPrChange w:id="807" w:author="Emma Blanchoud" w:date="2024-03-05T15:36:00Z">
                  <w:rPr>
                    <w:rFonts w:eastAsia="Century Gothic"/>
                    <w:kern w:val="2"/>
                  </w:rPr>
                </w:rPrChange>
              </w:rPr>
              <w:t>d'acceptance:</w:t>
            </w:r>
            <w:proofErr w:type="gramEnd"/>
            <w:r>
              <w:rPr>
                <w:rFonts w:ascii="Century Gothic" w:hAnsi="Century Gothic"/>
                <w:sz w:val="20"/>
                <w:rPrChange w:id="808" w:author="Emma Blanchoud" w:date="2024-03-05T15:36:00Z">
                  <w:rPr>
                    <w:rFonts w:eastAsia="Century Gothic"/>
                    <w:kern w:val="2"/>
                  </w:rPr>
                </w:rPrChange>
              </w:rPr>
              <w:t xml:space="preserve">  </w:t>
            </w:r>
            <w:r w:rsidRPr="00A6214D">
              <w:t xml:space="preserve"> </w:t>
            </w:r>
          </w:p>
          <w:p w14:paraId="193AFCF9" w14:textId="77777777" w:rsidR="001B20B7" w:rsidRPr="00A6214D" w:rsidRDefault="00000000">
            <w:pPr>
              <w:spacing w:after="20" w:line="233" w:lineRule="auto"/>
              <w:ind w:left="2072" w:hanging="2062"/>
              <w:pPrChange w:id="809" w:author="Emma Blanchoud" w:date="2024-03-05T15:36:00Z">
                <w:pPr>
                  <w:spacing w:after="20" w:line="232" w:lineRule="auto"/>
                  <w:ind w:left="2072" w:hanging="2062"/>
                </w:pPr>
              </w:pPrChange>
            </w:pPr>
            <w:proofErr w:type="gramStart"/>
            <w:r>
              <w:rPr>
                <w:rFonts w:ascii="Century Gothic" w:hAnsi="Century Gothic"/>
                <w:sz w:val="20"/>
                <w:rPrChange w:id="810" w:author="Emma Blanchoud" w:date="2024-03-05T15:36:00Z">
                  <w:rPr>
                    <w:rFonts w:eastAsia="Century Gothic"/>
                    <w:kern w:val="2"/>
                  </w:rPr>
                </w:rPrChange>
              </w:rPr>
              <w:t xml:space="preserve">emplacement  </w:t>
            </w:r>
            <w:r>
              <w:rPr>
                <w:rFonts w:ascii="Century Gothic" w:hAnsi="Century Gothic"/>
                <w:sz w:val="20"/>
                <w:rPrChange w:id="811" w:author="Emma Blanchoud" w:date="2024-03-05T15:36:00Z">
                  <w:rPr>
                    <w:rFonts w:eastAsia="Century Gothic"/>
                    <w:kern w:val="2"/>
                  </w:rPr>
                </w:rPrChange>
              </w:rPr>
              <w:tab/>
            </w:r>
            <w:proofErr w:type="gramEnd"/>
            <w:r>
              <w:rPr>
                <w:rFonts w:ascii="Century Gothic" w:hAnsi="Century Gothic"/>
                <w:sz w:val="20"/>
                <w:rPrChange w:id="812" w:author="Emma Blanchoud" w:date="2024-03-05T15:36:00Z">
                  <w:rPr>
                    <w:rFonts w:eastAsia="Century Gothic"/>
                    <w:kern w:val="2"/>
                  </w:rPr>
                </w:rPrChange>
              </w:rPr>
              <w:t xml:space="preserve">la salle piscine se trouve </w:t>
            </w:r>
            <w:proofErr w:type="spellStart"/>
            <w:r>
              <w:rPr>
                <w:rFonts w:ascii="Century Gothic" w:hAnsi="Century Gothic"/>
                <w:sz w:val="20"/>
                <w:rPrChange w:id="813" w:author="Emma Blanchoud" w:date="2024-03-05T15:36:00Z">
                  <w:rPr>
                    <w:rFonts w:eastAsia="Century Gothic"/>
                    <w:kern w:val="2"/>
                  </w:rPr>
                </w:rPrChange>
              </w:rPr>
              <w:t>a</w:t>
            </w:r>
            <w:proofErr w:type="spellEnd"/>
            <w:r>
              <w:rPr>
                <w:rFonts w:ascii="Century Gothic" w:hAnsi="Century Gothic"/>
                <w:sz w:val="20"/>
                <w:rPrChange w:id="814" w:author="Emma Blanchoud" w:date="2024-03-05T15:36:00Z">
                  <w:rPr>
                    <w:rFonts w:eastAsia="Century Gothic"/>
                    <w:kern w:val="2"/>
                  </w:rPr>
                </w:rPrChange>
              </w:rPr>
              <w:t xml:space="preserve"> l'étage en dessous de la salle de sport (3eme étage) </w:t>
            </w:r>
            <w:r w:rsidRPr="00A6214D">
              <w:t xml:space="preserve"> </w:t>
            </w:r>
          </w:p>
          <w:p w14:paraId="0707AA50" w14:textId="77777777" w:rsidR="001B20B7" w:rsidRPr="00A6214D" w:rsidRDefault="00000000">
            <w:pPr>
              <w:tabs>
                <w:tab w:val="center" w:pos="3586"/>
              </w:tabs>
            </w:pPr>
            <w:proofErr w:type="gramStart"/>
            <w:r>
              <w:rPr>
                <w:rFonts w:ascii="Century Gothic" w:hAnsi="Century Gothic"/>
                <w:sz w:val="20"/>
                <w:rPrChange w:id="815" w:author="Emma Blanchoud" w:date="2024-03-05T15:36:00Z">
                  <w:rPr>
                    <w:rFonts w:eastAsia="Century Gothic"/>
                    <w:kern w:val="2"/>
                  </w:rPr>
                </w:rPrChange>
              </w:rPr>
              <w:t xml:space="preserve">taille  </w:t>
            </w:r>
            <w:r>
              <w:rPr>
                <w:rFonts w:ascii="Century Gothic" w:hAnsi="Century Gothic"/>
                <w:sz w:val="20"/>
                <w:rPrChange w:id="816" w:author="Emma Blanchoud" w:date="2024-03-05T15:36:00Z">
                  <w:rPr>
                    <w:rFonts w:eastAsia="Century Gothic"/>
                    <w:kern w:val="2"/>
                  </w:rPr>
                </w:rPrChange>
              </w:rPr>
              <w:tab/>
            </w:r>
            <w:proofErr w:type="gramEnd"/>
            <w:r>
              <w:rPr>
                <w:rFonts w:ascii="Century Gothic" w:hAnsi="Century Gothic"/>
                <w:sz w:val="20"/>
                <w:rPrChange w:id="817" w:author="Emma Blanchoud" w:date="2024-03-05T15:36:00Z">
                  <w:rPr>
                    <w:rFonts w:eastAsia="Century Gothic"/>
                    <w:kern w:val="2"/>
                  </w:rPr>
                </w:rPrChange>
              </w:rPr>
              <w:t xml:space="preserve">la salle fait la moitié d'un étage </w:t>
            </w:r>
            <w:r w:rsidRPr="00A6214D">
              <w:t xml:space="preserve"> </w:t>
            </w:r>
          </w:p>
          <w:p w14:paraId="4C1D67F9" w14:textId="77777777" w:rsidR="001B20B7" w:rsidRPr="00A6214D" w:rsidRDefault="00000000">
            <w:pPr>
              <w:spacing w:after="18" w:line="236" w:lineRule="auto"/>
              <w:ind w:left="2072" w:hanging="2062"/>
              <w:pPrChange w:id="818" w:author="Emma Blanchoud" w:date="2024-03-05T15:36:00Z">
                <w:pPr>
                  <w:spacing w:after="18" w:line="235" w:lineRule="auto"/>
                  <w:ind w:left="2072" w:hanging="2062"/>
                </w:pPr>
              </w:pPrChange>
            </w:pPr>
            <w:proofErr w:type="gramStart"/>
            <w:r>
              <w:rPr>
                <w:rFonts w:ascii="Century Gothic" w:hAnsi="Century Gothic"/>
                <w:sz w:val="20"/>
                <w:rPrChange w:id="819" w:author="Emma Blanchoud" w:date="2024-03-05T15:36:00Z">
                  <w:rPr>
                    <w:rFonts w:eastAsia="Century Gothic"/>
                    <w:kern w:val="2"/>
                  </w:rPr>
                </w:rPrChange>
              </w:rPr>
              <w:t>grand</w:t>
            </w:r>
            <w:proofErr w:type="gramEnd"/>
            <w:r>
              <w:rPr>
                <w:rFonts w:ascii="Century Gothic" w:hAnsi="Century Gothic"/>
                <w:sz w:val="20"/>
                <w:rPrChange w:id="820" w:author="Emma Blanchoud" w:date="2024-03-05T15:36:00Z">
                  <w:rPr>
                    <w:rFonts w:eastAsia="Century Gothic"/>
                    <w:kern w:val="2"/>
                  </w:rPr>
                </w:rPrChange>
              </w:rPr>
              <w:t xml:space="preserve"> bassin  </w:t>
            </w:r>
            <w:r>
              <w:rPr>
                <w:rFonts w:ascii="Century Gothic" w:hAnsi="Century Gothic"/>
                <w:sz w:val="20"/>
                <w:rPrChange w:id="821" w:author="Emma Blanchoud" w:date="2024-03-05T15:36:00Z">
                  <w:rPr>
                    <w:rFonts w:eastAsia="Century Gothic"/>
                    <w:kern w:val="2"/>
                  </w:rPr>
                </w:rPrChange>
              </w:rPr>
              <w:tab/>
              <w:t xml:space="preserve">le grand bassin se trouve </w:t>
            </w:r>
            <w:proofErr w:type="spellStart"/>
            <w:r>
              <w:rPr>
                <w:rFonts w:ascii="Century Gothic" w:hAnsi="Century Gothic"/>
                <w:sz w:val="20"/>
                <w:rPrChange w:id="822" w:author="Emma Blanchoud" w:date="2024-03-05T15:36:00Z">
                  <w:rPr>
                    <w:rFonts w:eastAsia="Century Gothic"/>
                    <w:kern w:val="2"/>
                  </w:rPr>
                </w:rPrChange>
              </w:rPr>
              <w:t>a</w:t>
            </w:r>
            <w:proofErr w:type="spellEnd"/>
            <w:r>
              <w:rPr>
                <w:rFonts w:ascii="Century Gothic" w:hAnsi="Century Gothic"/>
                <w:sz w:val="20"/>
                <w:rPrChange w:id="823" w:author="Emma Blanchoud" w:date="2024-03-05T15:36:00Z">
                  <w:rPr>
                    <w:rFonts w:eastAsia="Century Gothic"/>
                    <w:kern w:val="2"/>
                  </w:rPr>
                </w:rPrChange>
              </w:rPr>
              <w:t xml:space="preserve"> droite du bâtiment depuis l'entrée sur la largeur </w:t>
            </w:r>
            <w:r w:rsidRPr="00A6214D">
              <w:t xml:space="preserve"> </w:t>
            </w:r>
          </w:p>
          <w:p w14:paraId="1F2A9C0B" w14:textId="77777777" w:rsidR="001B20B7" w:rsidRPr="00A6214D" w:rsidRDefault="00000000">
            <w:pPr>
              <w:tabs>
                <w:tab w:val="center" w:pos="4357"/>
              </w:tabs>
            </w:pPr>
            <w:proofErr w:type="gramStart"/>
            <w:r>
              <w:rPr>
                <w:rFonts w:ascii="Century Gothic" w:hAnsi="Century Gothic"/>
                <w:sz w:val="20"/>
                <w:rPrChange w:id="824" w:author="Emma Blanchoud" w:date="2024-03-05T15:36:00Z">
                  <w:rPr>
                    <w:rFonts w:eastAsia="Century Gothic"/>
                    <w:kern w:val="2"/>
                  </w:rPr>
                </w:rPrChange>
              </w:rPr>
              <w:t>petit</w:t>
            </w:r>
            <w:proofErr w:type="gramEnd"/>
            <w:r>
              <w:rPr>
                <w:rFonts w:ascii="Century Gothic" w:hAnsi="Century Gothic"/>
                <w:sz w:val="20"/>
                <w:rPrChange w:id="825" w:author="Emma Blanchoud" w:date="2024-03-05T15:36:00Z">
                  <w:rPr>
                    <w:rFonts w:eastAsia="Century Gothic"/>
                    <w:kern w:val="2"/>
                  </w:rPr>
                </w:rPrChange>
              </w:rPr>
              <w:t xml:space="preserve"> bassin  </w:t>
            </w:r>
            <w:r>
              <w:rPr>
                <w:rFonts w:ascii="Century Gothic" w:hAnsi="Century Gothic"/>
                <w:sz w:val="20"/>
                <w:rPrChange w:id="826" w:author="Emma Blanchoud" w:date="2024-03-05T15:36:00Z">
                  <w:rPr>
                    <w:rFonts w:eastAsia="Century Gothic"/>
                    <w:kern w:val="2"/>
                  </w:rPr>
                </w:rPrChange>
              </w:rPr>
              <w:tab/>
              <w:t xml:space="preserve">le petit bassin se trouve derrière le grand bassin </w:t>
            </w:r>
            <w:r w:rsidRPr="00A6214D">
              <w:t xml:space="preserve"> </w:t>
            </w:r>
          </w:p>
          <w:p w14:paraId="40B10AA4" w14:textId="77777777" w:rsidR="001B20B7" w:rsidRPr="00A6214D" w:rsidRDefault="00000000">
            <w:pPr>
              <w:spacing w:after="27" w:line="232" w:lineRule="auto"/>
              <w:ind w:left="10"/>
              <w:jc w:val="both"/>
              <w:pPrChange w:id="827" w:author="Emma Blanchoud" w:date="2024-03-05T15:36:00Z">
                <w:pPr>
                  <w:spacing w:after="27" w:line="230" w:lineRule="auto"/>
                  <w:ind w:left="10"/>
                  <w:jc w:val="both"/>
                </w:pPr>
              </w:pPrChange>
            </w:pPr>
            <w:proofErr w:type="gramStart"/>
            <w:r>
              <w:rPr>
                <w:rFonts w:ascii="Century Gothic" w:hAnsi="Century Gothic"/>
                <w:sz w:val="20"/>
                <w:rPrChange w:id="828" w:author="Emma Blanchoud" w:date="2024-03-05T15:36:00Z">
                  <w:rPr>
                    <w:rFonts w:eastAsia="Century Gothic"/>
                    <w:kern w:val="2"/>
                  </w:rPr>
                </w:rPrChange>
              </w:rPr>
              <w:t>pataugeoire</w:t>
            </w:r>
            <w:proofErr w:type="gramEnd"/>
            <w:r>
              <w:rPr>
                <w:rFonts w:ascii="Century Gothic" w:hAnsi="Century Gothic"/>
                <w:sz w:val="20"/>
                <w:rPrChange w:id="829" w:author="Emma Blanchoud" w:date="2024-03-05T15:36:00Z">
                  <w:rPr>
                    <w:rFonts w:eastAsia="Century Gothic"/>
                    <w:kern w:val="2"/>
                  </w:rPr>
                </w:rPrChange>
              </w:rPr>
              <w:t xml:space="preserve"> avec la pataugeoire se trouve directement en face de la sortie d'ascenseur toboggan </w:t>
            </w:r>
            <w:r w:rsidRPr="00A6214D">
              <w:t xml:space="preserve"> </w:t>
            </w:r>
          </w:p>
          <w:p w14:paraId="62F21BB4" w14:textId="77777777" w:rsidR="001B20B7" w:rsidRPr="00A6214D" w:rsidRDefault="00000000">
            <w:pPr>
              <w:spacing w:after="21" w:line="237" w:lineRule="auto"/>
              <w:ind w:left="2072" w:hanging="2062"/>
              <w:pPrChange w:id="830" w:author="Emma Blanchoud" w:date="2024-03-05T15:36:00Z">
                <w:pPr>
                  <w:spacing w:after="21" w:line="235" w:lineRule="auto"/>
                  <w:ind w:left="2072" w:hanging="2062"/>
                </w:pPr>
              </w:pPrChange>
            </w:pPr>
            <w:proofErr w:type="gramStart"/>
            <w:r>
              <w:rPr>
                <w:rFonts w:ascii="Century Gothic" w:hAnsi="Century Gothic"/>
                <w:sz w:val="20"/>
                <w:rPrChange w:id="831" w:author="Emma Blanchoud" w:date="2024-03-05T15:36:00Z">
                  <w:rPr>
                    <w:rFonts w:eastAsia="Century Gothic"/>
                    <w:kern w:val="2"/>
                  </w:rPr>
                </w:rPrChange>
              </w:rPr>
              <w:t>chaise</w:t>
            </w:r>
            <w:proofErr w:type="gramEnd"/>
            <w:r>
              <w:rPr>
                <w:rFonts w:ascii="Century Gothic" w:hAnsi="Century Gothic"/>
                <w:sz w:val="20"/>
                <w:rPrChange w:id="832" w:author="Emma Blanchoud" w:date="2024-03-05T15:36:00Z">
                  <w:rPr>
                    <w:rFonts w:eastAsia="Century Gothic"/>
                    <w:kern w:val="2"/>
                  </w:rPr>
                </w:rPrChange>
              </w:rPr>
              <w:t xml:space="preserve"> longue  </w:t>
            </w:r>
            <w:r>
              <w:rPr>
                <w:rFonts w:ascii="Century Gothic" w:hAnsi="Century Gothic"/>
                <w:sz w:val="20"/>
                <w:rPrChange w:id="833" w:author="Emma Blanchoud" w:date="2024-03-05T15:36:00Z">
                  <w:rPr>
                    <w:rFonts w:eastAsia="Century Gothic"/>
                    <w:kern w:val="2"/>
                  </w:rPr>
                </w:rPrChange>
              </w:rPr>
              <w:tab/>
              <w:t xml:space="preserve">au bord droite du grand bassin depuis la sortie d'ascenseur entre le bassin et les fenêtre il y a 4 chaises longues des deux côté de la chaise haute. </w:t>
            </w:r>
            <w:r w:rsidRPr="00A6214D">
              <w:t xml:space="preserve"> </w:t>
            </w:r>
          </w:p>
          <w:p w14:paraId="7D1DB855" w14:textId="77777777" w:rsidR="001B20B7" w:rsidRPr="00A6214D" w:rsidRDefault="00000000">
            <w:pPr>
              <w:spacing w:after="20" w:line="234" w:lineRule="auto"/>
              <w:ind w:left="2072" w:right="1" w:hanging="2062"/>
              <w:pPrChange w:id="834" w:author="Emma Blanchoud" w:date="2024-03-05T15:36:00Z">
                <w:pPr>
                  <w:spacing w:after="20" w:line="232" w:lineRule="auto"/>
                  <w:ind w:left="2072" w:right="1" w:hanging="2062"/>
                </w:pPr>
              </w:pPrChange>
            </w:pPr>
            <w:proofErr w:type="gramStart"/>
            <w:r>
              <w:rPr>
                <w:rFonts w:ascii="Century Gothic" w:hAnsi="Century Gothic"/>
                <w:sz w:val="20"/>
                <w:rPrChange w:id="835" w:author="Emma Blanchoud" w:date="2024-03-05T15:36:00Z">
                  <w:rPr>
                    <w:rFonts w:eastAsia="Century Gothic"/>
                    <w:kern w:val="2"/>
                  </w:rPr>
                </w:rPrChange>
              </w:rPr>
              <w:t>chaise</w:t>
            </w:r>
            <w:proofErr w:type="gramEnd"/>
            <w:r>
              <w:rPr>
                <w:rFonts w:ascii="Century Gothic" w:hAnsi="Century Gothic"/>
                <w:sz w:val="20"/>
                <w:rPrChange w:id="836" w:author="Emma Blanchoud" w:date="2024-03-05T15:36:00Z">
                  <w:rPr>
                    <w:rFonts w:eastAsia="Century Gothic"/>
                    <w:kern w:val="2"/>
                  </w:rPr>
                </w:rPrChange>
              </w:rPr>
              <w:t xml:space="preserve"> haute  </w:t>
            </w:r>
            <w:r>
              <w:rPr>
                <w:rFonts w:ascii="Century Gothic" w:hAnsi="Century Gothic"/>
                <w:sz w:val="20"/>
                <w:rPrChange w:id="837" w:author="Emma Blanchoud" w:date="2024-03-05T15:36:00Z">
                  <w:rPr>
                    <w:rFonts w:eastAsia="Century Gothic"/>
                    <w:kern w:val="2"/>
                  </w:rPr>
                </w:rPrChange>
              </w:rPr>
              <w:tab/>
              <w:t xml:space="preserve">il y a une chaise haute pour un </w:t>
            </w:r>
            <w:proofErr w:type="spellStart"/>
            <w:r>
              <w:rPr>
                <w:rFonts w:ascii="Century Gothic" w:hAnsi="Century Gothic"/>
                <w:sz w:val="20"/>
                <w:rPrChange w:id="838" w:author="Emma Blanchoud" w:date="2024-03-05T15:36:00Z">
                  <w:rPr>
                    <w:rFonts w:eastAsia="Century Gothic"/>
                    <w:kern w:val="2"/>
                  </w:rPr>
                </w:rPrChange>
              </w:rPr>
              <w:t>maitre nageur</w:t>
            </w:r>
            <w:proofErr w:type="spellEnd"/>
            <w:r>
              <w:rPr>
                <w:rFonts w:ascii="Century Gothic" w:hAnsi="Century Gothic"/>
                <w:sz w:val="20"/>
                <w:rPrChange w:id="839" w:author="Emma Blanchoud" w:date="2024-03-05T15:36:00Z">
                  <w:rPr>
                    <w:rFonts w:eastAsia="Century Gothic"/>
                    <w:kern w:val="2"/>
                  </w:rPr>
                </w:rPrChange>
              </w:rPr>
              <w:t xml:space="preserve"> au fond et au milieu de la pièce depuis la baie vitrée de la salle de sport. </w:t>
            </w:r>
            <w:r w:rsidRPr="00A6214D">
              <w:t xml:space="preserve"> </w:t>
            </w:r>
          </w:p>
          <w:p w14:paraId="78357CF4" w14:textId="77777777" w:rsidR="001B20B7" w:rsidRPr="00A6214D" w:rsidRDefault="00000000">
            <w:pPr>
              <w:tabs>
                <w:tab w:val="center" w:pos="5066"/>
              </w:tabs>
              <w:spacing w:after="2"/>
            </w:pPr>
            <w:proofErr w:type="gramStart"/>
            <w:r>
              <w:rPr>
                <w:rFonts w:ascii="Century Gothic" w:hAnsi="Century Gothic"/>
                <w:sz w:val="20"/>
                <w:rPrChange w:id="840" w:author="Emma Blanchoud" w:date="2024-03-05T15:36:00Z">
                  <w:rPr>
                    <w:rFonts w:eastAsia="Century Gothic"/>
                    <w:kern w:val="2"/>
                  </w:rPr>
                </w:rPrChange>
              </w:rPr>
              <w:t>couloir</w:t>
            </w:r>
            <w:proofErr w:type="gramEnd"/>
            <w:r>
              <w:rPr>
                <w:rFonts w:ascii="Century Gothic" w:hAnsi="Century Gothic"/>
                <w:sz w:val="20"/>
                <w:rPrChange w:id="841" w:author="Emma Blanchoud" w:date="2024-03-05T15:36:00Z">
                  <w:rPr>
                    <w:rFonts w:eastAsia="Century Gothic"/>
                    <w:kern w:val="2"/>
                  </w:rPr>
                </w:rPrChange>
              </w:rPr>
              <w:t xml:space="preserve"> vestiaire  </w:t>
            </w:r>
            <w:r>
              <w:rPr>
                <w:rFonts w:ascii="Century Gothic" w:hAnsi="Century Gothic"/>
                <w:sz w:val="20"/>
                <w:rPrChange w:id="842" w:author="Emma Blanchoud" w:date="2024-03-05T15:36:00Z">
                  <w:rPr>
                    <w:rFonts w:eastAsia="Century Gothic"/>
                    <w:kern w:val="2"/>
                  </w:rPr>
                </w:rPrChange>
              </w:rPr>
              <w:tab/>
              <w:t xml:space="preserve">il y a un couloir qui donne sur les vestiaires direct </w:t>
            </w:r>
            <w:proofErr w:type="spellStart"/>
            <w:r>
              <w:rPr>
                <w:rFonts w:ascii="Century Gothic" w:hAnsi="Century Gothic"/>
                <w:sz w:val="20"/>
                <w:rPrChange w:id="843" w:author="Emma Blanchoud" w:date="2024-03-05T15:36:00Z">
                  <w:rPr>
                    <w:rFonts w:eastAsia="Century Gothic"/>
                    <w:kern w:val="2"/>
                  </w:rPr>
                </w:rPrChange>
              </w:rPr>
              <w:t>a</w:t>
            </w:r>
            <w:proofErr w:type="spellEnd"/>
            <w:r>
              <w:rPr>
                <w:rFonts w:ascii="Century Gothic" w:hAnsi="Century Gothic"/>
                <w:sz w:val="20"/>
                <w:rPrChange w:id="844" w:author="Emma Blanchoud" w:date="2024-03-05T15:36:00Z">
                  <w:rPr>
                    <w:rFonts w:eastAsia="Century Gothic"/>
                    <w:kern w:val="2"/>
                  </w:rPr>
                </w:rPrChange>
              </w:rPr>
              <w:t xml:space="preserve"> gauche de </w:t>
            </w:r>
            <w:r w:rsidRPr="00A6214D">
              <w:t xml:space="preserve"> </w:t>
            </w:r>
          </w:p>
          <w:p w14:paraId="37078205" w14:textId="77777777" w:rsidR="001B20B7" w:rsidRPr="00A6214D" w:rsidRDefault="00000000">
            <w:pPr>
              <w:tabs>
                <w:tab w:val="center" w:pos="3248"/>
              </w:tabs>
            </w:pPr>
            <w:r>
              <w:rPr>
                <w:rFonts w:ascii="Century Gothic" w:hAnsi="Century Gothic"/>
                <w:sz w:val="2"/>
                <w:rPrChange w:id="845" w:author="Emma Blanchoud" w:date="2024-03-05T15:36:00Z">
                  <w:rPr>
                    <w:rFonts w:eastAsia="Century Gothic"/>
                    <w:kern w:val="2"/>
                    <w:sz w:val="2"/>
                  </w:rPr>
                </w:rPrChange>
              </w:rPr>
              <w:t xml:space="preserve"> </w:t>
            </w:r>
            <w:r>
              <w:rPr>
                <w:rFonts w:ascii="Century Gothic" w:hAnsi="Century Gothic"/>
                <w:sz w:val="3"/>
                <w:vertAlign w:val="subscript"/>
                <w:rPrChange w:id="846" w:author="Emma Blanchoud" w:date="2024-03-05T15:36:00Z">
                  <w:rPr>
                    <w:rFonts w:eastAsia="Century Gothic"/>
                    <w:kern w:val="2"/>
                    <w:sz w:val="3"/>
                    <w:vertAlign w:val="subscript"/>
                  </w:rPr>
                </w:rPrChange>
              </w:rPr>
              <w:t xml:space="preserve"> </w:t>
            </w:r>
            <w:r>
              <w:rPr>
                <w:rFonts w:ascii="Century Gothic" w:hAnsi="Century Gothic"/>
                <w:sz w:val="3"/>
                <w:vertAlign w:val="subscript"/>
                <w:rPrChange w:id="847" w:author="Emma Blanchoud" w:date="2024-03-05T15:36:00Z">
                  <w:rPr>
                    <w:rFonts w:eastAsia="Century Gothic"/>
                    <w:kern w:val="2"/>
                    <w:sz w:val="3"/>
                    <w:vertAlign w:val="subscript"/>
                  </w:rPr>
                </w:rPrChange>
              </w:rPr>
              <w:tab/>
            </w:r>
            <w:proofErr w:type="gramStart"/>
            <w:r>
              <w:rPr>
                <w:rFonts w:ascii="Century Gothic" w:hAnsi="Century Gothic"/>
                <w:sz w:val="20"/>
                <w:rPrChange w:id="848" w:author="Emma Blanchoud" w:date="2024-03-05T15:36:00Z">
                  <w:rPr>
                    <w:rFonts w:eastAsia="Century Gothic"/>
                    <w:kern w:val="2"/>
                  </w:rPr>
                </w:rPrChange>
              </w:rPr>
              <w:t>l'ascenseur</w:t>
            </w:r>
            <w:proofErr w:type="gramEnd"/>
            <w:r>
              <w:rPr>
                <w:rFonts w:ascii="Century Gothic" w:hAnsi="Century Gothic"/>
                <w:sz w:val="20"/>
                <w:rPrChange w:id="849" w:author="Emma Blanchoud" w:date="2024-03-05T15:36:00Z">
                  <w:rPr>
                    <w:rFonts w:eastAsia="Century Gothic"/>
                    <w:kern w:val="2"/>
                  </w:rPr>
                </w:rPrChange>
              </w:rPr>
              <w:t xml:space="preserve"> de la piscine </w:t>
            </w:r>
            <w:r w:rsidRPr="00A6214D">
              <w:t xml:space="preserve"> </w:t>
            </w:r>
          </w:p>
        </w:tc>
      </w:tr>
    </w:tbl>
    <w:p w14:paraId="304CF57B" w14:textId="77777777" w:rsidR="001B20B7" w:rsidRDefault="00000000">
      <w:pPr>
        <w:spacing w:after="248"/>
        <w:ind w:left="29"/>
      </w:pPr>
      <w:r>
        <w:rPr>
          <w:rFonts w:ascii="Century Gothic" w:hAnsi="Century Gothic"/>
          <w:sz w:val="20"/>
          <w:rPrChange w:id="850" w:author="Emma Blanchoud" w:date="2024-03-05T15:36:00Z">
            <w:rPr>
              <w:rFonts w:eastAsia="Century Gothic"/>
            </w:rPr>
          </w:rPrChange>
        </w:rPr>
        <w:t xml:space="preserve"> </w:t>
      </w:r>
      <w:r w:rsidRPr="00A6214D">
        <w:t xml:space="preserve"> </w:t>
      </w:r>
    </w:p>
    <w:p w14:paraId="13724D1F" w14:textId="77777777" w:rsidR="001B20B7" w:rsidRDefault="00000000" w:rsidP="00A6214D">
      <w:pPr>
        <w:spacing w:after="0"/>
        <w:ind w:left="1142" w:hanging="10"/>
      </w:pPr>
      <w:r>
        <w:rPr>
          <w:rFonts w:ascii="Century Gothic" w:hAnsi="Century Gothic"/>
          <w:i/>
          <w:sz w:val="24"/>
          <w:rPrChange w:id="851" w:author="Emma Blanchoud" w:date="2024-03-05T15:36:00Z">
            <w:rPr>
              <w:rFonts w:eastAsia="Century Gothic"/>
              <w:i/>
              <w:sz w:val="24"/>
            </w:rPr>
          </w:rPrChange>
        </w:rPr>
        <w:t>3.1.9</w:t>
      </w:r>
      <w:r>
        <w:rPr>
          <w:rFonts w:ascii="Arial" w:eastAsia="Arial" w:hAnsi="Arial" w:cs="Arial"/>
          <w:i/>
          <w:sz w:val="24"/>
        </w:rPr>
        <w:t xml:space="preserve"> </w:t>
      </w:r>
      <w:proofErr w:type="spellStart"/>
      <w:r>
        <w:rPr>
          <w:rFonts w:ascii="Century Gothic" w:hAnsi="Century Gothic"/>
          <w:i/>
          <w:sz w:val="24"/>
          <w:rPrChange w:id="852" w:author="Emma Blanchoud" w:date="2024-03-05T15:36:00Z">
            <w:rPr>
              <w:rFonts w:eastAsia="Century Gothic"/>
              <w:i/>
              <w:sz w:val="24"/>
            </w:rPr>
          </w:rPrChange>
        </w:rPr>
        <w:t>Retaurant</w:t>
      </w:r>
      <w:proofErr w:type="spellEnd"/>
      <w:r>
        <w:rPr>
          <w:rFonts w:ascii="Century Gothic" w:hAnsi="Century Gothic"/>
          <w:i/>
          <w:sz w:val="24"/>
          <w:rPrChange w:id="853" w:author="Emma Blanchoud" w:date="2024-03-05T15:36:00Z">
            <w:rPr>
              <w:rFonts w:eastAsia="Century Gothic"/>
              <w:i/>
              <w:sz w:val="24"/>
            </w:rPr>
          </w:rPrChange>
        </w:rPr>
        <w:t xml:space="preserve"> </w:t>
      </w:r>
      <w:r>
        <w:rPr>
          <w:rFonts w:ascii="Century Gothic" w:hAnsi="Century Gothic"/>
          <w:b/>
          <w:sz w:val="28"/>
          <w:rPrChange w:id="854" w:author="Emma Blanchoud" w:date="2024-03-05T15:36:00Z">
            <w:rPr>
              <w:rFonts w:eastAsia="Century Gothic"/>
              <w:b/>
              <w:sz w:val="28"/>
            </w:rPr>
          </w:rPrChange>
        </w:rPr>
        <w:t xml:space="preserve"> </w:t>
      </w:r>
    </w:p>
    <w:tbl>
      <w:tblPr>
        <w:tblStyle w:val="TableGrid"/>
        <w:tblW w:w="9064" w:type="dxa"/>
        <w:tblInd w:w="38" w:type="dxa"/>
        <w:tblCellMar>
          <w:top w:w="114" w:type="dxa"/>
          <w:left w:w="12" w:type="dxa"/>
          <w:bottom w:w="16" w:type="dxa"/>
          <w:right w:w="115" w:type="dxa"/>
        </w:tblCellMar>
        <w:tblLook w:val="04A0" w:firstRow="1" w:lastRow="0" w:firstColumn="1" w:lastColumn="0" w:noHBand="0" w:noVBand="1"/>
        <w:tblPrChange w:id="855" w:author="Emma Blanchoud" w:date="2024-03-05T15:36:00Z">
          <w:tblPr>
            <w:tblStyle w:val="TableGrid"/>
            <w:tblW w:w="9064" w:type="dxa"/>
            <w:tblInd w:w="38" w:type="dxa"/>
            <w:tblLayout w:type="fixed"/>
            <w:tblCellMar>
              <w:top w:w="114" w:type="dxa"/>
              <w:left w:w="12" w:type="dxa"/>
              <w:bottom w:w="16" w:type="dxa"/>
              <w:right w:w="115" w:type="dxa"/>
            </w:tblCellMar>
            <w:tblLook w:val="04A0" w:firstRow="1" w:lastRow="0" w:firstColumn="1" w:lastColumn="0" w:noHBand="0" w:noVBand="1"/>
          </w:tblPr>
        </w:tblPrChange>
      </w:tblPr>
      <w:tblGrid>
        <w:gridCol w:w="9064"/>
        <w:tblGridChange w:id="856">
          <w:tblGrid>
            <w:gridCol w:w="9064"/>
          </w:tblGrid>
        </w:tblGridChange>
      </w:tblGrid>
      <w:tr w:rsidR="001B20B7" w14:paraId="21060FD7" w14:textId="77777777">
        <w:trPr>
          <w:trHeight w:val="324"/>
          <w:trPrChange w:id="857" w:author="Emma Blanchoud" w:date="2024-03-05T15:36:00Z">
            <w:trPr>
              <w:trHeight w:val="324"/>
            </w:trPr>
          </w:trPrChange>
        </w:trPr>
        <w:tc>
          <w:tcPr>
            <w:tcW w:w="9064" w:type="dxa"/>
            <w:tcBorders>
              <w:top w:val="single" w:sz="4" w:space="0" w:color="000000"/>
              <w:left w:val="single" w:sz="4" w:space="0" w:color="000000"/>
              <w:bottom w:val="single" w:sz="4" w:space="0" w:color="000000"/>
              <w:right w:val="single" w:sz="4" w:space="0" w:color="000000"/>
            </w:tcBorders>
            <w:tcPrChange w:id="858" w:author="Emma Blanchoud" w:date="2024-03-05T15:36:00Z">
              <w:tcPr>
                <w:tcW w:w="9064" w:type="dxa"/>
                <w:tcBorders>
                  <w:top w:val="single" w:sz="4" w:space="0" w:color="000000"/>
                  <w:left w:val="single" w:sz="4" w:space="0" w:color="000000"/>
                  <w:bottom w:val="single" w:sz="4" w:space="0" w:color="000000"/>
                  <w:right w:val="single" w:sz="4" w:space="0" w:color="000000"/>
                </w:tcBorders>
              </w:tcPr>
            </w:tcPrChange>
          </w:tcPr>
          <w:p w14:paraId="23056525" w14:textId="77777777" w:rsidR="001B20B7" w:rsidRPr="00A6214D" w:rsidRDefault="00000000">
            <w:r>
              <w:rPr>
                <w:rFonts w:ascii="Century Gothic" w:hAnsi="Century Gothic"/>
                <w:sz w:val="20"/>
                <w:rPrChange w:id="859" w:author="Emma Blanchoud" w:date="2024-03-05T15:36:00Z">
                  <w:rPr>
                    <w:rFonts w:eastAsia="Century Gothic"/>
                    <w:kern w:val="2"/>
                  </w:rPr>
                </w:rPrChange>
              </w:rPr>
              <w:t xml:space="preserve">En tant que cuisiner Je veux une partie restaurant pour y accueillir les clients </w:t>
            </w:r>
            <w:r w:rsidRPr="00A6214D">
              <w:t xml:space="preserve"> </w:t>
            </w:r>
          </w:p>
        </w:tc>
      </w:tr>
      <w:tr w:rsidR="001B20B7" w14:paraId="01E57672" w14:textId="77777777">
        <w:trPr>
          <w:trHeight w:val="3134"/>
          <w:trPrChange w:id="860" w:author="Emma Blanchoud" w:date="2024-03-05T15:36:00Z">
            <w:trPr>
              <w:trHeight w:val="3134"/>
            </w:trPr>
          </w:trPrChange>
        </w:trPr>
        <w:tc>
          <w:tcPr>
            <w:tcW w:w="9064" w:type="dxa"/>
            <w:tcBorders>
              <w:top w:val="single" w:sz="4" w:space="0" w:color="000000"/>
              <w:left w:val="single" w:sz="4" w:space="0" w:color="000000"/>
              <w:bottom w:val="single" w:sz="4" w:space="0" w:color="000000"/>
              <w:right w:val="single" w:sz="4" w:space="0" w:color="000000"/>
            </w:tcBorders>
            <w:vAlign w:val="bottom"/>
            <w:tcPrChange w:id="861" w:author="Emma Blanchoud" w:date="2024-03-05T15:36:00Z">
              <w:tcPr>
                <w:tcW w:w="9064" w:type="dxa"/>
                <w:tcBorders>
                  <w:top w:val="single" w:sz="4" w:space="0" w:color="000000"/>
                  <w:left w:val="single" w:sz="4" w:space="0" w:color="000000"/>
                  <w:bottom w:val="single" w:sz="4" w:space="0" w:color="000000"/>
                  <w:right w:val="single" w:sz="4" w:space="0" w:color="000000"/>
                </w:tcBorders>
                <w:vAlign w:val="bottom"/>
              </w:tcPr>
            </w:tcPrChange>
          </w:tcPr>
          <w:p w14:paraId="009A64F4" w14:textId="77777777" w:rsidR="001B20B7" w:rsidRPr="00A6214D" w:rsidRDefault="00000000">
            <w:pPr>
              <w:ind w:left="106"/>
              <w:jc w:val="center"/>
            </w:pPr>
            <w:r>
              <w:rPr>
                <w:rFonts w:ascii="Century Gothic" w:hAnsi="Century Gothic"/>
                <w:sz w:val="20"/>
                <w:rPrChange w:id="862" w:author="Emma Blanchoud" w:date="2024-03-05T15:36:00Z">
                  <w:rPr>
                    <w:rFonts w:eastAsia="Century Gothic"/>
                    <w:kern w:val="2"/>
                  </w:rPr>
                </w:rPrChange>
              </w:rPr>
              <w:t xml:space="preserve">Tests </w:t>
            </w:r>
            <w:proofErr w:type="gramStart"/>
            <w:r>
              <w:rPr>
                <w:rFonts w:ascii="Century Gothic" w:hAnsi="Century Gothic"/>
                <w:sz w:val="20"/>
                <w:rPrChange w:id="863" w:author="Emma Blanchoud" w:date="2024-03-05T15:36:00Z">
                  <w:rPr>
                    <w:rFonts w:eastAsia="Century Gothic"/>
                    <w:kern w:val="2"/>
                  </w:rPr>
                </w:rPrChange>
              </w:rPr>
              <w:t>d'acceptance:</w:t>
            </w:r>
            <w:proofErr w:type="gramEnd"/>
            <w:r>
              <w:rPr>
                <w:rFonts w:ascii="Century Gothic" w:hAnsi="Century Gothic"/>
                <w:sz w:val="20"/>
                <w:rPrChange w:id="864" w:author="Emma Blanchoud" w:date="2024-03-05T15:36:00Z">
                  <w:rPr>
                    <w:rFonts w:eastAsia="Century Gothic"/>
                    <w:kern w:val="2"/>
                  </w:rPr>
                </w:rPrChange>
              </w:rPr>
              <w:t xml:space="preserve">  </w:t>
            </w:r>
            <w:r w:rsidRPr="00A6214D">
              <w:t xml:space="preserve"> </w:t>
            </w:r>
          </w:p>
          <w:p w14:paraId="3E1FA0CF" w14:textId="77777777" w:rsidR="001B20B7" w:rsidRPr="00A6214D" w:rsidRDefault="00000000">
            <w:pPr>
              <w:spacing w:after="7" w:line="234" w:lineRule="auto"/>
              <w:ind w:left="1484" w:hanging="1474"/>
              <w:pPrChange w:id="865" w:author="Emma Blanchoud" w:date="2024-03-05T15:36:00Z">
                <w:pPr>
                  <w:spacing w:after="7" w:line="232" w:lineRule="auto"/>
                  <w:ind w:left="1484" w:hanging="1474"/>
                </w:pPr>
              </w:pPrChange>
            </w:pPr>
            <w:proofErr w:type="gramStart"/>
            <w:r>
              <w:rPr>
                <w:rFonts w:ascii="Century Gothic" w:hAnsi="Century Gothic"/>
                <w:sz w:val="20"/>
                <w:rPrChange w:id="866" w:author="Emma Blanchoud" w:date="2024-03-05T15:36:00Z">
                  <w:rPr>
                    <w:rFonts w:eastAsia="Century Gothic"/>
                    <w:kern w:val="2"/>
                  </w:rPr>
                </w:rPrChange>
              </w:rPr>
              <w:t xml:space="preserve">Buffet  </w:t>
            </w:r>
            <w:r>
              <w:rPr>
                <w:rFonts w:ascii="Century Gothic" w:hAnsi="Century Gothic"/>
                <w:sz w:val="20"/>
                <w:rPrChange w:id="867" w:author="Emma Blanchoud" w:date="2024-03-05T15:36:00Z">
                  <w:rPr>
                    <w:rFonts w:eastAsia="Century Gothic"/>
                    <w:kern w:val="2"/>
                  </w:rPr>
                </w:rPrChange>
              </w:rPr>
              <w:tab/>
            </w:r>
            <w:proofErr w:type="gramEnd"/>
            <w:r>
              <w:rPr>
                <w:rFonts w:ascii="Century Gothic" w:hAnsi="Century Gothic"/>
                <w:sz w:val="20"/>
                <w:rPrChange w:id="868" w:author="Emma Blanchoud" w:date="2024-03-05T15:36:00Z">
                  <w:rPr>
                    <w:rFonts w:eastAsia="Century Gothic"/>
                    <w:kern w:val="2"/>
                  </w:rPr>
                </w:rPrChange>
              </w:rPr>
              <w:t xml:space="preserve">Dans le coin au fond à ma droite quand je rentre dans la pièce il y a un buffet de minimum 6 m de long.# </w:t>
            </w:r>
            <w:r w:rsidRPr="00A6214D">
              <w:t xml:space="preserve"> </w:t>
            </w:r>
          </w:p>
          <w:p w14:paraId="5E68F991" w14:textId="77777777" w:rsidR="001B20B7" w:rsidRPr="00A6214D" w:rsidRDefault="00000000">
            <w:pPr>
              <w:spacing w:after="18" w:line="243" w:lineRule="auto"/>
              <w:ind w:left="10"/>
              <w:pPrChange w:id="869" w:author="Emma Blanchoud" w:date="2024-03-05T15:36:00Z">
                <w:pPr>
                  <w:spacing w:after="18" w:line="242" w:lineRule="auto"/>
                  <w:ind w:left="10"/>
                </w:pPr>
              </w:pPrChange>
            </w:pPr>
            <w:proofErr w:type="gramStart"/>
            <w:r>
              <w:rPr>
                <w:rFonts w:ascii="Century Gothic" w:hAnsi="Century Gothic"/>
                <w:sz w:val="20"/>
                <w:rPrChange w:id="870" w:author="Emma Blanchoud" w:date="2024-03-05T15:36:00Z">
                  <w:rPr>
                    <w:rFonts w:eastAsia="Century Gothic"/>
                    <w:kern w:val="2"/>
                  </w:rPr>
                </w:rPrChange>
              </w:rPr>
              <w:t>Vitrine  Un</w:t>
            </w:r>
            <w:proofErr w:type="gramEnd"/>
            <w:r>
              <w:rPr>
                <w:rFonts w:ascii="Century Gothic" w:hAnsi="Century Gothic"/>
                <w:sz w:val="20"/>
                <w:rPrChange w:id="871" w:author="Emma Blanchoud" w:date="2024-03-05T15:36:00Z">
                  <w:rPr>
                    <w:rFonts w:eastAsia="Century Gothic"/>
                    <w:kern w:val="2"/>
                  </w:rPr>
                </w:rPrChange>
              </w:rPr>
              <w:t xml:space="preserve"> mur en demi vitrine pour apercevoir le personnel de cuisine travailler Tables  Des Tables de différentes grandeurs de 1 à 6 personnes pour une diversité. </w:t>
            </w:r>
            <w:r w:rsidRPr="00A6214D">
              <w:t xml:space="preserve"> </w:t>
            </w:r>
          </w:p>
          <w:p w14:paraId="7C3B2935" w14:textId="77777777" w:rsidR="001B20B7" w:rsidRPr="00A6214D" w:rsidRDefault="00000000">
            <w:pPr>
              <w:tabs>
                <w:tab w:val="center" w:pos="3752"/>
              </w:tabs>
            </w:pPr>
            <w:proofErr w:type="gramStart"/>
            <w:r>
              <w:rPr>
                <w:rFonts w:ascii="Century Gothic" w:hAnsi="Century Gothic"/>
                <w:sz w:val="20"/>
                <w:rPrChange w:id="872" w:author="Emma Blanchoud" w:date="2024-03-05T15:36:00Z">
                  <w:rPr>
                    <w:rFonts w:eastAsia="Century Gothic"/>
                    <w:kern w:val="2"/>
                  </w:rPr>
                </w:rPrChange>
              </w:rPr>
              <w:t xml:space="preserve">Chaises  </w:t>
            </w:r>
            <w:r>
              <w:rPr>
                <w:rFonts w:ascii="Century Gothic" w:hAnsi="Century Gothic"/>
                <w:sz w:val="20"/>
                <w:rPrChange w:id="873" w:author="Emma Blanchoud" w:date="2024-03-05T15:36:00Z">
                  <w:rPr>
                    <w:rFonts w:eastAsia="Century Gothic"/>
                    <w:kern w:val="2"/>
                  </w:rPr>
                </w:rPrChange>
              </w:rPr>
              <w:tab/>
            </w:r>
            <w:proofErr w:type="spellStart"/>
            <w:proofErr w:type="gramEnd"/>
            <w:r>
              <w:rPr>
                <w:rFonts w:ascii="Century Gothic" w:hAnsi="Century Gothic"/>
                <w:sz w:val="20"/>
                <w:rPrChange w:id="874" w:author="Emma Blanchoud" w:date="2024-03-05T15:36:00Z">
                  <w:rPr>
                    <w:rFonts w:eastAsia="Century Gothic"/>
                    <w:kern w:val="2"/>
                  </w:rPr>
                </w:rPrChange>
              </w:rPr>
              <w:t>Chaises</w:t>
            </w:r>
            <w:proofErr w:type="spellEnd"/>
            <w:r>
              <w:rPr>
                <w:rFonts w:ascii="Century Gothic" w:hAnsi="Century Gothic"/>
                <w:sz w:val="20"/>
                <w:rPrChange w:id="875" w:author="Emma Blanchoud" w:date="2024-03-05T15:36:00Z">
                  <w:rPr>
                    <w:rFonts w:eastAsia="Century Gothic"/>
                    <w:kern w:val="2"/>
                  </w:rPr>
                </w:rPrChange>
              </w:rPr>
              <w:t xml:space="preserve"> confortables minimum deux par tables </w:t>
            </w:r>
            <w:r w:rsidRPr="00A6214D">
              <w:t xml:space="preserve"> </w:t>
            </w:r>
          </w:p>
          <w:p w14:paraId="04A8C7ED" w14:textId="77777777" w:rsidR="001B20B7" w:rsidRPr="00A6214D" w:rsidRDefault="00000000">
            <w:pPr>
              <w:spacing w:after="8" w:line="247" w:lineRule="auto"/>
              <w:ind w:left="10"/>
            </w:pPr>
            <w:r>
              <w:rPr>
                <w:rFonts w:ascii="Century Gothic" w:hAnsi="Century Gothic"/>
                <w:sz w:val="20"/>
                <w:rPrChange w:id="876" w:author="Emma Blanchoud" w:date="2024-03-05T15:36:00Z">
                  <w:rPr>
                    <w:rFonts w:eastAsia="Century Gothic"/>
                    <w:kern w:val="2"/>
                  </w:rPr>
                </w:rPrChange>
              </w:rPr>
              <w:t xml:space="preserve">Un mur </w:t>
            </w:r>
            <w:proofErr w:type="gramStart"/>
            <w:r>
              <w:rPr>
                <w:rFonts w:ascii="Century Gothic" w:hAnsi="Century Gothic"/>
                <w:sz w:val="20"/>
                <w:rPrChange w:id="877" w:author="Emma Blanchoud" w:date="2024-03-05T15:36:00Z">
                  <w:rPr>
                    <w:rFonts w:eastAsia="Century Gothic"/>
                    <w:kern w:val="2"/>
                  </w:rPr>
                </w:rPrChange>
              </w:rPr>
              <w:t xml:space="preserve">en  </w:t>
            </w:r>
            <w:r>
              <w:rPr>
                <w:rFonts w:ascii="Century Gothic" w:hAnsi="Century Gothic"/>
                <w:sz w:val="20"/>
                <w:rPrChange w:id="878" w:author="Emma Blanchoud" w:date="2024-03-05T15:36:00Z">
                  <w:rPr>
                    <w:rFonts w:eastAsia="Century Gothic"/>
                    <w:kern w:val="2"/>
                  </w:rPr>
                </w:rPrChange>
              </w:rPr>
              <w:tab/>
            </w:r>
            <w:proofErr w:type="gramEnd"/>
            <w:r>
              <w:rPr>
                <w:rFonts w:ascii="Century Gothic" w:hAnsi="Century Gothic"/>
                <w:sz w:val="20"/>
                <w:rPrChange w:id="879" w:author="Emma Blanchoud" w:date="2024-03-05T15:36:00Z">
                  <w:rPr>
                    <w:rFonts w:eastAsia="Century Gothic"/>
                    <w:kern w:val="2"/>
                  </w:rPr>
                </w:rPrChange>
              </w:rPr>
              <w:t xml:space="preserve">avec une barrière pour la sécurité pour y montrer une belle vue et un bon verre  éclairage. </w:t>
            </w:r>
            <w:r w:rsidRPr="00A6214D">
              <w:t xml:space="preserve"> </w:t>
            </w:r>
          </w:p>
          <w:p w14:paraId="5A0A7157" w14:textId="77777777" w:rsidR="001B20B7" w:rsidRPr="00A6214D" w:rsidRDefault="00000000">
            <w:pPr>
              <w:spacing w:line="247" w:lineRule="auto"/>
              <w:ind w:left="10"/>
            </w:pPr>
            <w:proofErr w:type="gramStart"/>
            <w:r>
              <w:rPr>
                <w:rFonts w:ascii="Century Gothic" w:hAnsi="Century Gothic"/>
                <w:sz w:val="20"/>
                <w:rPrChange w:id="880" w:author="Emma Blanchoud" w:date="2024-03-05T15:36:00Z">
                  <w:rPr>
                    <w:rFonts w:eastAsia="Century Gothic"/>
                    <w:kern w:val="2"/>
                  </w:rPr>
                </w:rPrChange>
              </w:rPr>
              <w:t xml:space="preserve">Une  </w:t>
            </w:r>
            <w:r>
              <w:rPr>
                <w:rFonts w:ascii="Century Gothic" w:hAnsi="Century Gothic"/>
                <w:sz w:val="20"/>
                <w:rPrChange w:id="881" w:author="Emma Blanchoud" w:date="2024-03-05T15:36:00Z">
                  <w:rPr>
                    <w:rFonts w:eastAsia="Century Gothic"/>
                    <w:kern w:val="2"/>
                  </w:rPr>
                </w:rPrChange>
              </w:rPr>
              <w:tab/>
            </w:r>
            <w:proofErr w:type="spellStart"/>
            <w:proofErr w:type="gramEnd"/>
            <w:r>
              <w:rPr>
                <w:rFonts w:ascii="Century Gothic" w:hAnsi="Century Gothic"/>
                <w:sz w:val="20"/>
                <w:rPrChange w:id="882" w:author="Emma Blanchoud" w:date="2024-03-05T15:36:00Z">
                  <w:rPr>
                    <w:rFonts w:eastAsia="Century Gothic"/>
                    <w:kern w:val="2"/>
                  </w:rPr>
                </w:rPrChange>
              </w:rPr>
              <w:t>une</w:t>
            </w:r>
            <w:proofErr w:type="spellEnd"/>
            <w:r>
              <w:rPr>
                <w:rFonts w:ascii="Century Gothic" w:hAnsi="Century Gothic"/>
                <w:sz w:val="20"/>
                <w:rPrChange w:id="883" w:author="Emma Blanchoud" w:date="2024-03-05T15:36:00Z">
                  <w:rPr>
                    <w:rFonts w:eastAsia="Century Gothic"/>
                    <w:kern w:val="2"/>
                  </w:rPr>
                </w:rPrChange>
              </w:rPr>
              <w:t xml:space="preserve"> commode sur la gauche du buffet pour mettre les couverts, les assiettes commode  </w:t>
            </w:r>
            <w:r>
              <w:rPr>
                <w:rFonts w:ascii="Century Gothic" w:hAnsi="Century Gothic"/>
                <w:sz w:val="20"/>
                <w:rPrChange w:id="884" w:author="Emma Blanchoud" w:date="2024-03-05T15:36:00Z">
                  <w:rPr>
                    <w:rFonts w:eastAsia="Century Gothic"/>
                    <w:kern w:val="2"/>
                  </w:rPr>
                </w:rPrChange>
              </w:rPr>
              <w:tab/>
            </w:r>
            <w:proofErr w:type="spellStart"/>
            <w:r>
              <w:rPr>
                <w:rFonts w:ascii="Century Gothic" w:hAnsi="Century Gothic"/>
                <w:sz w:val="20"/>
                <w:rPrChange w:id="885" w:author="Emma Blanchoud" w:date="2024-03-05T15:36:00Z">
                  <w:rPr>
                    <w:rFonts w:eastAsia="Century Gothic"/>
                    <w:kern w:val="2"/>
                  </w:rPr>
                </w:rPrChange>
              </w:rPr>
              <w:t>a</w:t>
            </w:r>
            <w:proofErr w:type="spellEnd"/>
            <w:r>
              <w:rPr>
                <w:rFonts w:ascii="Century Gothic" w:hAnsi="Century Gothic"/>
                <w:sz w:val="20"/>
                <w:rPrChange w:id="886" w:author="Emma Blanchoud" w:date="2024-03-05T15:36:00Z">
                  <w:rPr>
                    <w:rFonts w:eastAsia="Century Gothic"/>
                    <w:kern w:val="2"/>
                  </w:rPr>
                </w:rPrChange>
              </w:rPr>
              <w:t xml:space="preserve"> disposition du personnels. </w:t>
            </w:r>
            <w:r w:rsidRPr="00A6214D">
              <w:t xml:space="preserve"> </w:t>
            </w:r>
          </w:p>
          <w:p w14:paraId="5DAAF0D1" w14:textId="77777777" w:rsidR="001B20B7" w:rsidRPr="00A6214D" w:rsidRDefault="00000000">
            <w:pPr>
              <w:ind w:firstLine="10"/>
            </w:pPr>
            <w:r>
              <w:rPr>
                <w:rFonts w:ascii="Century Gothic" w:hAnsi="Century Gothic"/>
                <w:sz w:val="20"/>
                <w:rPrChange w:id="887" w:author="Emma Blanchoud" w:date="2024-03-05T15:36:00Z">
                  <w:rPr>
                    <w:rFonts w:eastAsia="Century Gothic"/>
                    <w:kern w:val="2"/>
                  </w:rPr>
                </w:rPrChange>
              </w:rPr>
              <w:t xml:space="preserve">Lampadaires </w:t>
            </w:r>
            <w:proofErr w:type="spellStart"/>
            <w:r>
              <w:rPr>
                <w:rFonts w:ascii="Century Gothic" w:hAnsi="Century Gothic"/>
                <w:sz w:val="20"/>
                <w:rPrChange w:id="888" w:author="Emma Blanchoud" w:date="2024-03-05T15:36:00Z">
                  <w:rPr>
                    <w:rFonts w:eastAsia="Century Gothic"/>
                    <w:kern w:val="2"/>
                  </w:rPr>
                </w:rPrChange>
              </w:rPr>
              <w:t>Lampadaires</w:t>
            </w:r>
            <w:proofErr w:type="spellEnd"/>
            <w:r>
              <w:rPr>
                <w:rFonts w:ascii="Century Gothic" w:hAnsi="Century Gothic"/>
                <w:sz w:val="20"/>
                <w:rPrChange w:id="889" w:author="Emma Blanchoud" w:date="2024-03-05T15:36:00Z">
                  <w:rPr>
                    <w:rFonts w:eastAsia="Century Gothic"/>
                    <w:kern w:val="2"/>
                  </w:rPr>
                </w:rPrChange>
              </w:rPr>
              <w:t xml:space="preserve"> de type suspendu pour un éclairage nette sur un endroit </w:t>
            </w:r>
            <w:r>
              <w:rPr>
                <w:rFonts w:ascii="Century Gothic" w:hAnsi="Century Gothic"/>
                <w:sz w:val="2"/>
                <w:rPrChange w:id="890" w:author="Emma Blanchoud" w:date="2024-03-05T15:36:00Z">
                  <w:rPr>
                    <w:rFonts w:eastAsia="Century Gothic"/>
                    <w:kern w:val="2"/>
                    <w:sz w:val="2"/>
                  </w:rPr>
                </w:rPrChange>
              </w:rPr>
              <w:t xml:space="preserve">  </w:t>
            </w:r>
            <w:r>
              <w:rPr>
                <w:rFonts w:ascii="Century Gothic" w:hAnsi="Century Gothic"/>
                <w:sz w:val="2"/>
                <w:rPrChange w:id="891" w:author="Emma Blanchoud" w:date="2024-03-05T15:36:00Z">
                  <w:rPr>
                    <w:rFonts w:eastAsia="Century Gothic"/>
                    <w:kern w:val="2"/>
                    <w:sz w:val="2"/>
                  </w:rPr>
                </w:rPrChange>
              </w:rPr>
              <w:tab/>
            </w:r>
            <w:r>
              <w:rPr>
                <w:rFonts w:ascii="Century Gothic" w:hAnsi="Century Gothic"/>
                <w:sz w:val="20"/>
                <w:rPrChange w:id="892" w:author="Emma Blanchoud" w:date="2024-03-05T15:36:00Z">
                  <w:rPr>
                    <w:rFonts w:eastAsia="Century Gothic"/>
                    <w:kern w:val="2"/>
                  </w:rPr>
                </w:rPrChange>
              </w:rPr>
              <w:t xml:space="preserve">spécifique </w:t>
            </w:r>
            <w:r w:rsidRPr="00A6214D">
              <w:t xml:space="preserve"> </w:t>
            </w:r>
          </w:p>
        </w:tc>
      </w:tr>
    </w:tbl>
    <w:p w14:paraId="5AFD91D5" w14:textId="77777777" w:rsidR="001B20B7" w:rsidRDefault="00000000">
      <w:pPr>
        <w:spacing w:after="250"/>
        <w:ind w:left="29"/>
      </w:pPr>
      <w:r>
        <w:rPr>
          <w:rFonts w:ascii="Century Gothic" w:hAnsi="Century Gothic"/>
          <w:sz w:val="20"/>
          <w:rPrChange w:id="893" w:author="Emma Blanchoud" w:date="2024-03-05T15:36:00Z">
            <w:rPr>
              <w:rFonts w:eastAsia="Century Gothic"/>
            </w:rPr>
          </w:rPrChange>
        </w:rPr>
        <w:t xml:space="preserve"> </w:t>
      </w:r>
      <w:r w:rsidRPr="00A6214D">
        <w:t xml:space="preserve"> </w:t>
      </w:r>
    </w:p>
    <w:p w14:paraId="4CD08ED8" w14:textId="77777777" w:rsidR="001B20B7" w:rsidRDefault="00000000" w:rsidP="00A6214D">
      <w:pPr>
        <w:spacing w:after="0"/>
        <w:ind w:left="1142" w:hanging="10"/>
      </w:pPr>
      <w:r>
        <w:rPr>
          <w:rFonts w:ascii="Century Gothic" w:hAnsi="Century Gothic"/>
          <w:i/>
          <w:sz w:val="24"/>
          <w:rPrChange w:id="894" w:author="Emma Blanchoud" w:date="2024-03-05T15:36:00Z">
            <w:rPr>
              <w:rFonts w:eastAsia="Century Gothic"/>
              <w:i/>
              <w:sz w:val="24"/>
            </w:rPr>
          </w:rPrChange>
        </w:rPr>
        <w:t>3.1.10</w:t>
      </w:r>
      <w:r>
        <w:rPr>
          <w:rFonts w:ascii="Arial" w:eastAsia="Arial" w:hAnsi="Arial" w:cs="Arial"/>
          <w:i/>
          <w:sz w:val="24"/>
        </w:rPr>
        <w:t xml:space="preserve"> </w:t>
      </w:r>
      <w:r>
        <w:rPr>
          <w:rFonts w:ascii="Century Gothic" w:hAnsi="Century Gothic"/>
          <w:i/>
          <w:sz w:val="24"/>
          <w:rPrChange w:id="895" w:author="Emma Blanchoud" w:date="2024-03-05T15:36:00Z">
            <w:rPr>
              <w:rFonts w:eastAsia="Century Gothic"/>
              <w:i/>
              <w:sz w:val="24"/>
            </w:rPr>
          </w:rPrChange>
        </w:rPr>
        <w:t xml:space="preserve">salle des repos </w:t>
      </w:r>
      <w:r>
        <w:rPr>
          <w:rFonts w:ascii="Century Gothic" w:hAnsi="Century Gothic"/>
          <w:b/>
          <w:sz w:val="28"/>
          <w:rPrChange w:id="896" w:author="Emma Blanchoud" w:date="2024-03-05T15:36:00Z">
            <w:rPr>
              <w:rFonts w:eastAsia="Century Gothic"/>
              <w:b/>
              <w:sz w:val="28"/>
            </w:rPr>
          </w:rPrChange>
        </w:rPr>
        <w:t xml:space="preserve"> </w:t>
      </w:r>
    </w:p>
    <w:p w14:paraId="7804C59D" w14:textId="77777777" w:rsidR="001B20B7" w:rsidRDefault="00000000">
      <w:pPr>
        <w:spacing w:after="5" w:line="265" w:lineRule="auto"/>
        <w:ind w:left="48" w:hanging="10"/>
        <w:pPrChange w:id="897" w:author="Emma Blanchoud" w:date="2024-03-05T15:36:00Z">
          <w:pPr>
            <w:spacing w:after="5" w:line="264" w:lineRule="auto"/>
            <w:ind w:left="48" w:hanging="10"/>
          </w:pPr>
        </w:pPrChange>
      </w:pPr>
      <w:r>
        <w:rPr>
          <w:rFonts w:ascii="Century Gothic" w:hAnsi="Century Gothic"/>
          <w:sz w:val="20"/>
          <w:rPrChange w:id="898" w:author="Emma Blanchoud" w:date="2024-03-05T15:36:00Z">
            <w:rPr>
              <w:rFonts w:eastAsia="Century Gothic"/>
            </w:rPr>
          </w:rPrChange>
        </w:rPr>
        <w:t xml:space="preserve">En tant que les visiteurs </w:t>
      </w:r>
      <w:proofErr w:type="spellStart"/>
      <w:r>
        <w:rPr>
          <w:rFonts w:ascii="Century Gothic" w:hAnsi="Century Gothic"/>
          <w:sz w:val="20"/>
          <w:rPrChange w:id="899" w:author="Emma Blanchoud" w:date="2024-03-05T15:36:00Z">
            <w:rPr>
              <w:rFonts w:eastAsia="Century Gothic"/>
            </w:rPr>
          </w:rPrChange>
        </w:rPr>
        <w:t>voulent</w:t>
      </w:r>
      <w:proofErr w:type="spellEnd"/>
      <w:r>
        <w:rPr>
          <w:rFonts w:ascii="Century Gothic" w:hAnsi="Century Gothic"/>
          <w:sz w:val="20"/>
          <w:rPrChange w:id="900" w:author="Emma Blanchoud" w:date="2024-03-05T15:36:00Z">
            <w:rPr>
              <w:rFonts w:eastAsia="Century Gothic"/>
            </w:rPr>
          </w:rPrChange>
        </w:rPr>
        <w:t xml:space="preserve"> repos </w:t>
      </w:r>
      <w:r w:rsidRPr="00A6214D">
        <w:t xml:space="preserve"> </w:t>
      </w:r>
    </w:p>
    <w:p w14:paraId="6A1E0D5F" w14:textId="77777777" w:rsidR="001B20B7" w:rsidRDefault="00000000">
      <w:pPr>
        <w:spacing w:after="3" w:line="265" w:lineRule="auto"/>
        <w:ind w:left="13" w:right="137" w:hanging="10"/>
        <w:jc w:val="center"/>
        <w:pPrChange w:id="901" w:author="Emma Blanchoud" w:date="2024-03-05T15:36:00Z">
          <w:pPr>
            <w:spacing w:after="3" w:line="264" w:lineRule="auto"/>
            <w:ind w:left="13" w:right="137" w:hanging="10"/>
            <w:jc w:val="center"/>
          </w:pPr>
        </w:pPrChange>
      </w:pPr>
      <w:r>
        <w:rPr>
          <w:rFonts w:ascii="Century Gothic" w:hAnsi="Century Gothic"/>
          <w:sz w:val="20"/>
          <w:rPrChange w:id="902" w:author="Emma Blanchoud" w:date="2024-03-05T15:36:00Z">
            <w:rPr>
              <w:rFonts w:eastAsia="Century Gothic"/>
            </w:rPr>
          </w:rPrChange>
        </w:rPr>
        <w:t xml:space="preserve">Tests </w:t>
      </w:r>
      <w:proofErr w:type="gramStart"/>
      <w:r>
        <w:rPr>
          <w:rFonts w:ascii="Century Gothic" w:hAnsi="Century Gothic"/>
          <w:sz w:val="20"/>
          <w:rPrChange w:id="903" w:author="Emma Blanchoud" w:date="2024-03-05T15:36:00Z">
            <w:rPr>
              <w:rFonts w:eastAsia="Century Gothic"/>
            </w:rPr>
          </w:rPrChange>
        </w:rPr>
        <w:t>d'acceptance:</w:t>
      </w:r>
      <w:proofErr w:type="gramEnd"/>
      <w:r>
        <w:rPr>
          <w:rFonts w:ascii="Century Gothic" w:hAnsi="Century Gothic"/>
          <w:sz w:val="20"/>
          <w:rPrChange w:id="904" w:author="Emma Blanchoud" w:date="2024-03-05T15:36:00Z">
            <w:rPr>
              <w:rFonts w:eastAsia="Century Gothic"/>
            </w:rPr>
          </w:rPrChange>
        </w:rPr>
        <w:t xml:space="preserve">  </w:t>
      </w:r>
      <w:r w:rsidRPr="00A6214D">
        <w:t xml:space="preserve"> </w:t>
      </w:r>
    </w:p>
    <w:p w14:paraId="1DF3E0BD" w14:textId="36EC64A4" w:rsidR="001B20B7" w:rsidRDefault="00000000">
      <w:pPr>
        <w:spacing w:after="5" w:line="265" w:lineRule="auto"/>
        <w:ind w:left="48" w:right="535" w:hanging="10"/>
        <w:pPrChange w:id="905" w:author="Emma Blanchoud" w:date="2024-03-05T15:36:00Z">
          <w:pPr>
            <w:spacing w:after="5" w:line="264" w:lineRule="auto"/>
            <w:ind w:left="48" w:right="535" w:hanging="10"/>
          </w:pPr>
        </w:pPrChange>
      </w:pPr>
      <w:del w:id="906" w:author="Emma Blanchoud" w:date="2024-03-05T15:36:00Z">
        <w:r>
          <w:rPr>
            <w:noProof/>
          </w:rPr>
          <mc:AlternateContent>
            <mc:Choice Requires="wpg">
              <w:drawing>
                <wp:anchor distT="0" distB="0" distL="0" distR="0" simplePos="0" relativeHeight="251660288" behindDoc="1" locked="0" layoutInCell="0" allowOverlap="1" wp14:anchorId="25DDAB2A" wp14:editId="43FC3DF4">
                  <wp:simplePos x="0" y="0"/>
                  <wp:positionH relativeFrom="column">
                    <wp:posOffset>0</wp:posOffset>
                  </wp:positionH>
                  <wp:positionV relativeFrom="paragraph">
                    <wp:posOffset>-380365</wp:posOffset>
                  </wp:positionV>
                  <wp:extent cx="5796915" cy="831850"/>
                  <wp:effectExtent l="0" t="0" r="0" b="0"/>
                  <wp:wrapNone/>
                  <wp:docPr id="3" name="Groupe 3"/>
                  <wp:cNvGraphicFramePr/>
                  <a:graphic xmlns:a="http://schemas.openxmlformats.org/drawingml/2006/main">
                    <a:graphicData uri="http://schemas.microsoft.com/office/word/2010/wordprocessingGroup">
                      <wpg:wgp>
                        <wpg:cNvGrpSpPr/>
                        <wpg:grpSpPr>
                          <a:xfrm>
                            <a:off x="0" y="0"/>
                            <a:ext cx="5797080" cy="831960"/>
                            <a:chOff x="0" y="0"/>
                            <a:chExt cx="5797080" cy="831960"/>
                          </a:xfrm>
                        </wpg:grpSpPr>
                        <wps:wsp>
                          <wps:cNvPr id="4" name="Forme libre : forme 4"/>
                          <wps:cNvSpPr/>
                          <wps:spPr>
                            <a:xfrm>
                              <a:off x="0" y="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 name="Forme libre : forme 5"/>
                          <wps:cNvSpPr/>
                          <wps:spPr>
                            <a:xfrm>
                              <a:off x="6480" y="0"/>
                              <a:ext cx="5782320" cy="8280"/>
                            </a:xfrm>
                            <a:custGeom>
                              <a:avLst/>
                              <a:gdLst/>
                              <a:ahLst/>
                              <a:cxnLst/>
                              <a:rect l="l" t="t" r="r" b="b"/>
                              <a:pathLst>
                                <a:path w="5784469" h="9144">
                                  <a:moveTo>
                                    <a:pt x="0" y="0"/>
                                  </a:moveTo>
                                  <a:lnTo>
                                    <a:pt x="5784469" y="0"/>
                                  </a:lnTo>
                                  <a:lnTo>
                                    <a:pt x="5784469"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 name="Forme libre : forme 6"/>
                          <wps:cNvSpPr/>
                          <wps:spPr>
                            <a:xfrm>
                              <a:off x="5788800" y="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 name="Forme libre : forme 7"/>
                          <wps:cNvSpPr/>
                          <wps:spPr>
                            <a:xfrm>
                              <a:off x="0" y="1656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 name="Forme libre : forme 8"/>
                          <wps:cNvSpPr/>
                          <wps:spPr>
                            <a:xfrm>
                              <a:off x="6480" y="165600"/>
                              <a:ext cx="5782320" cy="8280"/>
                            </a:xfrm>
                            <a:custGeom>
                              <a:avLst/>
                              <a:gdLst/>
                              <a:ahLst/>
                              <a:cxnLst/>
                              <a:rect l="l" t="t" r="r" b="b"/>
                              <a:pathLst>
                                <a:path w="5784469" h="9144">
                                  <a:moveTo>
                                    <a:pt x="0" y="0"/>
                                  </a:moveTo>
                                  <a:lnTo>
                                    <a:pt x="5784469" y="0"/>
                                  </a:lnTo>
                                  <a:lnTo>
                                    <a:pt x="5784469"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 name="Forme libre : forme 9"/>
                          <wps:cNvSpPr/>
                          <wps:spPr>
                            <a:xfrm>
                              <a:off x="5788800" y="1656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 name="Forme libre : forme 10"/>
                          <wps:cNvSpPr/>
                          <wps:spPr>
                            <a:xfrm>
                              <a:off x="0" y="5760"/>
                              <a:ext cx="8280" cy="15948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1" name="Forme libre : forme 11"/>
                          <wps:cNvSpPr/>
                          <wps:spPr>
                            <a:xfrm>
                              <a:off x="5788800" y="5760"/>
                              <a:ext cx="8280" cy="15948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2" name="Forme libre : forme 12"/>
                          <wps:cNvSpPr/>
                          <wps:spPr>
                            <a:xfrm>
                              <a:off x="0" y="1764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3" name="Forme libre : forme 13"/>
                          <wps:cNvSpPr/>
                          <wps:spPr>
                            <a:xfrm>
                              <a:off x="6480" y="176400"/>
                              <a:ext cx="5693400" cy="8280"/>
                            </a:xfrm>
                            <a:custGeom>
                              <a:avLst/>
                              <a:gdLst/>
                              <a:ahLst/>
                              <a:cxnLst/>
                              <a:rect l="l" t="t" r="r" b="b"/>
                              <a:pathLst>
                                <a:path w="5696077" h="9144">
                                  <a:moveTo>
                                    <a:pt x="0" y="0"/>
                                  </a:moveTo>
                                  <a:lnTo>
                                    <a:pt x="5696077" y="0"/>
                                  </a:lnTo>
                                  <a:lnTo>
                                    <a:pt x="5696077"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 name="Forme libre : forme 14"/>
                          <wps:cNvSpPr/>
                          <wps:spPr>
                            <a:xfrm>
                              <a:off x="5700240" y="1764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5" name="Forme libre : forme 15"/>
                          <wps:cNvSpPr/>
                          <wps:spPr>
                            <a:xfrm>
                              <a:off x="0" y="182880"/>
                              <a:ext cx="8280" cy="163080"/>
                            </a:xfrm>
                            <a:custGeom>
                              <a:avLst/>
                              <a:gdLst/>
                              <a:ahLst/>
                              <a:cxnLst/>
                              <a:rect l="l" t="t" r="r" b="b"/>
                              <a:pathLst>
                                <a:path w="9144" h="163068">
                                  <a:moveTo>
                                    <a:pt x="0" y="0"/>
                                  </a:moveTo>
                                  <a:lnTo>
                                    <a:pt x="9144" y="0"/>
                                  </a:lnTo>
                                  <a:lnTo>
                                    <a:pt x="9144" y="163068"/>
                                  </a:lnTo>
                                  <a:lnTo>
                                    <a:pt x="0" y="16306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6" name="Forme libre : forme 16"/>
                          <wps:cNvSpPr/>
                          <wps:spPr>
                            <a:xfrm>
                              <a:off x="5700240" y="182880"/>
                              <a:ext cx="8280" cy="163080"/>
                            </a:xfrm>
                            <a:custGeom>
                              <a:avLst/>
                              <a:gdLst/>
                              <a:ahLst/>
                              <a:cxnLst/>
                              <a:rect l="l" t="t" r="r" b="b"/>
                              <a:pathLst>
                                <a:path w="9144" h="163068">
                                  <a:moveTo>
                                    <a:pt x="0" y="0"/>
                                  </a:moveTo>
                                  <a:lnTo>
                                    <a:pt x="9144" y="0"/>
                                  </a:lnTo>
                                  <a:lnTo>
                                    <a:pt x="9144" y="163068"/>
                                  </a:lnTo>
                                  <a:lnTo>
                                    <a:pt x="0" y="16306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7" name="Forme libre : forme 17"/>
                          <wps:cNvSpPr/>
                          <wps:spPr>
                            <a:xfrm>
                              <a:off x="0" y="345960"/>
                              <a:ext cx="8280" cy="163800"/>
                            </a:xfrm>
                            <a:custGeom>
                              <a:avLst/>
                              <a:gdLst/>
                              <a:ahLst/>
                              <a:cxnLst/>
                              <a:rect l="l" t="t" r="r" b="b"/>
                              <a:pathLst>
                                <a:path w="9144" h="164592">
                                  <a:moveTo>
                                    <a:pt x="0" y="0"/>
                                  </a:moveTo>
                                  <a:lnTo>
                                    <a:pt x="9144" y="0"/>
                                  </a:lnTo>
                                  <a:lnTo>
                                    <a:pt x="9144" y="164592"/>
                                  </a:lnTo>
                                  <a:lnTo>
                                    <a:pt x="0" y="164592"/>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8" name="Forme libre : forme 18"/>
                          <wps:cNvSpPr/>
                          <wps:spPr>
                            <a:xfrm>
                              <a:off x="5700240" y="345960"/>
                              <a:ext cx="8280" cy="163800"/>
                            </a:xfrm>
                            <a:custGeom>
                              <a:avLst/>
                              <a:gdLst/>
                              <a:ahLst/>
                              <a:cxnLst/>
                              <a:rect l="l" t="t" r="r" b="b"/>
                              <a:pathLst>
                                <a:path w="9144" h="164592">
                                  <a:moveTo>
                                    <a:pt x="0" y="0"/>
                                  </a:moveTo>
                                  <a:lnTo>
                                    <a:pt x="9144" y="0"/>
                                  </a:lnTo>
                                  <a:lnTo>
                                    <a:pt x="9144" y="164592"/>
                                  </a:lnTo>
                                  <a:lnTo>
                                    <a:pt x="0" y="164592"/>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 name="Forme libre : forme 19"/>
                          <wps:cNvSpPr/>
                          <wps:spPr>
                            <a:xfrm>
                              <a:off x="0" y="510480"/>
                              <a:ext cx="8280" cy="16020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0" name="Forme libre : forme 20"/>
                          <wps:cNvSpPr/>
                          <wps:spPr>
                            <a:xfrm>
                              <a:off x="5700240" y="510480"/>
                              <a:ext cx="8280" cy="16020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1" name="Forme libre : forme 21"/>
                          <wps:cNvSpPr/>
                          <wps:spPr>
                            <a:xfrm>
                              <a:off x="0" y="671040"/>
                              <a:ext cx="8280" cy="160560"/>
                            </a:xfrm>
                            <a:custGeom>
                              <a:avLst/>
                              <a:gdLst/>
                              <a:ahLst/>
                              <a:cxnLst/>
                              <a:rect l="l" t="t" r="r" b="b"/>
                              <a:pathLst>
                                <a:path w="9144" h="161544">
                                  <a:moveTo>
                                    <a:pt x="0" y="0"/>
                                  </a:moveTo>
                                  <a:lnTo>
                                    <a:pt x="9144" y="0"/>
                                  </a:lnTo>
                                  <a:lnTo>
                                    <a:pt x="9144" y="161544"/>
                                  </a:lnTo>
                                  <a:lnTo>
                                    <a:pt x="0" y="1615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2" name="Forme libre : forme 22"/>
                          <wps:cNvSpPr/>
                          <wps:spPr>
                            <a:xfrm>
                              <a:off x="5700240" y="671040"/>
                              <a:ext cx="8280" cy="160560"/>
                            </a:xfrm>
                            <a:custGeom>
                              <a:avLst/>
                              <a:gdLst/>
                              <a:ahLst/>
                              <a:cxnLst/>
                              <a:rect l="l" t="t" r="r" b="b"/>
                              <a:pathLst>
                                <a:path w="9144" h="161544">
                                  <a:moveTo>
                                    <a:pt x="0" y="0"/>
                                  </a:moveTo>
                                  <a:lnTo>
                                    <a:pt x="9144" y="0"/>
                                  </a:lnTo>
                                  <a:lnTo>
                                    <a:pt x="9144" y="161544"/>
                                  </a:lnTo>
                                  <a:lnTo>
                                    <a:pt x="0" y="1615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e 1" style="position:absolute;margin-left:0pt;margin-top:-29.95pt;width:456.45pt;height:65.45pt" coordorigin="0,-599" coordsize="9129,1309"/>
              </w:pict>
            </mc:Fallback>
          </mc:AlternateContent>
        </w:r>
      </w:del>
      <w:ins w:id="907" w:author="Emma Blanchoud" w:date="2024-03-05T15:36:00Z">
        <w:r>
          <w:rPr>
            <w:noProof/>
          </w:rPr>
          <mc:AlternateContent>
            <mc:Choice Requires="wpg">
              <w:drawing>
                <wp:anchor distT="0" distB="0" distL="114300" distR="114300" simplePos="0" relativeHeight="251658240" behindDoc="1" locked="0" layoutInCell="1" allowOverlap="1" wp14:anchorId="064BF978" wp14:editId="2BAE2053">
                  <wp:simplePos x="0" y="0"/>
                  <wp:positionH relativeFrom="column">
                    <wp:posOffset>0</wp:posOffset>
                  </wp:positionH>
                  <wp:positionV relativeFrom="paragraph">
                    <wp:posOffset>-380532</wp:posOffset>
                  </wp:positionV>
                  <wp:extent cx="5796738" cy="832053"/>
                  <wp:effectExtent l="0" t="0" r="0" b="0"/>
                  <wp:wrapNone/>
                  <wp:docPr id="19287" name="Groupe 19287"/>
                  <wp:cNvGraphicFramePr/>
                  <a:graphic xmlns:a="http://schemas.openxmlformats.org/drawingml/2006/main">
                    <a:graphicData uri="http://schemas.microsoft.com/office/word/2010/wordprocessingGroup">
                      <wpg:wgp>
                        <wpg:cNvGrpSpPr/>
                        <wpg:grpSpPr>
                          <a:xfrm>
                            <a:off x="0" y="0"/>
                            <a:ext cx="5796738" cy="832053"/>
                            <a:chOff x="0" y="0"/>
                            <a:chExt cx="5796738" cy="832053"/>
                          </a:xfrm>
                        </wpg:grpSpPr>
                        <wps:wsp>
                          <wps:cNvPr id="21109" name="Shape 211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0" name="Shape 21110"/>
                          <wps:cNvSpPr/>
                          <wps:spPr>
                            <a:xfrm>
                              <a:off x="6096" y="0"/>
                              <a:ext cx="5784469" cy="9144"/>
                            </a:xfrm>
                            <a:custGeom>
                              <a:avLst/>
                              <a:gdLst/>
                              <a:ahLst/>
                              <a:cxnLst/>
                              <a:rect l="0" t="0" r="0" b="0"/>
                              <a:pathLst>
                                <a:path w="5784469" h="9144">
                                  <a:moveTo>
                                    <a:pt x="0" y="0"/>
                                  </a:moveTo>
                                  <a:lnTo>
                                    <a:pt x="5784469" y="0"/>
                                  </a:lnTo>
                                  <a:lnTo>
                                    <a:pt x="5784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1" name="Shape 21111"/>
                          <wps:cNvSpPr/>
                          <wps:spPr>
                            <a:xfrm>
                              <a:off x="57906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2" name="Shape 21112"/>
                          <wps:cNvSpPr/>
                          <wps:spPr>
                            <a:xfrm>
                              <a:off x="0" y="166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3" name="Shape 21113"/>
                          <wps:cNvSpPr/>
                          <wps:spPr>
                            <a:xfrm>
                              <a:off x="6096" y="166115"/>
                              <a:ext cx="5784469" cy="9144"/>
                            </a:xfrm>
                            <a:custGeom>
                              <a:avLst/>
                              <a:gdLst/>
                              <a:ahLst/>
                              <a:cxnLst/>
                              <a:rect l="0" t="0" r="0" b="0"/>
                              <a:pathLst>
                                <a:path w="5784469" h="9144">
                                  <a:moveTo>
                                    <a:pt x="0" y="0"/>
                                  </a:moveTo>
                                  <a:lnTo>
                                    <a:pt x="5784469" y="0"/>
                                  </a:lnTo>
                                  <a:lnTo>
                                    <a:pt x="5784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4" name="Shape 21114"/>
                          <wps:cNvSpPr/>
                          <wps:spPr>
                            <a:xfrm>
                              <a:off x="5790642" y="166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5" name="Shape 21115"/>
                          <wps:cNvSpPr/>
                          <wps:spPr>
                            <a:xfrm>
                              <a:off x="0" y="609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6" name="Shape 21116"/>
                          <wps:cNvSpPr/>
                          <wps:spPr>
                            <a:xfrm>
                              <a:off x="5790642" y="6096"/>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7" name="Shape 21117"/>
                          <wps:cNvSpPr/>
                          <wps:spPr>
                            <a:xfrm>
                              <a:off x="0"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8" name="Shape 21118"/>
                          <wps:cNvSpPr/>
                          <wps:spPr>
                            <a:xfrm>
                              <a:off x="6096" y="176784"/>
                              <a:ext cx="5696077" cy="9144"/>
                            </a:xfrm>
                            <a:custGeom>
                              <a:avLst/>
                              <a:gdLst/>
                              <a:ahLst/>
                              <a:cxnLst/>
                              <a:rect l="0" t="0" r="0" b="0"/>
                              <a:pathLst>
                                <a:path w="5696077" h="9144">
                                  <a:moveTo>
                                    <a:pt x="0" y="0"/>
                                  </a:moveTo>
                                  <a:lnTo>
                                    <a:pt x="5696077" y="0"/>
                                  </a:lnTo>
                                  <a:lnTo>
                                    <a:pt x="5696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19" name="Shape 21119"/>
                          <wps:cNvSpPr/>
                          <wps:spPr>
                            <a:xfrm>
                              <a:off x="5702249" y="1767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0" name="Shape 21120"/>
                          <wps:cNvSpPr/>
                          <wps:spPr>
                            <a:xfrm>
                              <a:off x="0" y="182880"/>
                              <a:ext cx="9144" cy="163068"/>
                            </a:xfrm>
                            <a:custGeom>
                              <a:avLst/>
                              <a:gdLst/>
                              <a:ahLst/>
                              <a:cxnLst/>
                              <a:rect l="0" t="0" r="0" b="0"/>
                              <a:pathLst>
                                <a:path w="9144" h="163068">
                                  <a:moveTo>
                                    <a:pt x="0" y="0"/>
                                  </a:moveTo>
                                  <a:lnTo>
                                    <a:pt x="9144" y="0"/>
                                  </a:lnTo>
                                  <a:lnTo>
                                    <a:pt x="9144"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1" name="Shape 21121"/>
                          <wps:cNvSpPr/>
                          <wps:spPr>
                            <a:xfrm>
                              <a:off x="5702249" y="182880"/>
                              <a:ext cx="9144" cy="163068"/>
                            </a:xfrm>
                            <a:custGeom>
                              <a:avLst/>
                              <a:gdLst/>
                              <a:ahLst/>
                              <a:cxnLst/>
                              <a:rect l="0" t="0" r="0" b="0"/>
                              <a:pathLst>
                                <a:path w="9144" h="163068">
                                  <a:moveTo>
                                    <a:pt x="0" y="0"/>
                                  </a:moveTo>
                                  <a:lnTo>
                                    <a:pt x="9144" y="0"/>
                                  </a:lnTo>
                                  <a:lnTo>
                                    <a:pt x="9144" y="163068"/>
                                  </a:lnTo>
                                  <a:lnTo>
                                    <a:pt x="0" y="1630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2" name="Shape 21122"/>
                          <wps:cNvSpPr/>
                          <wps:spPr>
                            <a:xfrm>
                              <a:off x="0" y="345948"/>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3" name="Shape 21123"/>
                          <wps:cNvSpPr/>
                          <wps:spPr>
                            <a:xfrm>
                              <a:off x="5702249" y="345948"/>
                              <a:ext cx="9144" cy="164592"/>
                            </a:xfrm>
                            <a:custGeom>
                              <a:avLst/>
                              <a:gdLst/>
                              <a:ahLst/>
                              <a:cxnLst/>
                              <a:rect l="0" t="0" r="0" b="0"/>
                              <a:pathLst>
                                <a:path w="9144" h="164592">
                                  <a:moveTo>
                                    <a:pt x="0" y="0"/>
                                  </a:moveTo>
                                  <a:lnTo>
                                    <a:pt x="9144" y="0"/>
                                  </a:lnTo>
                                  <a:lnTo>
                                    <a:pt x="9144"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4" name="Shape 21124"/>
                          <wps:cNvSpPr/>
                          <wps:spPr>
                            <a:xfrm>
                              <a:off x="0" y="510489"/>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5" name="Shape 21125"/>
                          <wps:cNvSpPr/>
                          <wps:spPr>
                            <a:xfrm>
                              <a:off x="5702249" y="510489"/>
                              <a:ext cx="9144" cy="160020"/>
                            </a:xfrm>
                            <a:custGeom>
                              <a:avLst/>
                              <a:gdLst/>
                              <a:ahLst/>
                              <a:cxnLst/>
                              <a:rect l="0" t="0" r="0" b="0"/>
                              <a:pathLst>
                                <a:path w="9144" h="160020">
                                  <a:moveTo>
                                    <a:pt x="0" y="0"/>
                                  </a:moveTo>
                                  <a:lnTo>
                                    <a:pt x="9144" y="0"/>
                                  </a:lnTo>
                                  <a:lnTo>
                                    <a:pt x="9144" y="160020"/>
                                  </a:lnTo>
                                  <a:lnTo>
                                    <a:pt x="0" y="160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6" name="Shape 21126"/>
                          <wps:cNvSpPr/>
                          <wps:spPr>
                            <a:xfrm>
                              <a:off x="0" y="670509"/>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27" name="Shape 21127"/>
                          <wps:cNvSpPr/>
                          <wps:spPr>
                            <a:xfrm>
                              <a:off x="5702249" y="670509"/>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87" style="width:456.436pt;height:65.516pt;position:absolute;z-index:-2147483406;mso-position-horizontal-relative:text;mso-position-horizontal:absolute;margin-left:0pt;mso-position-vertical-relative:text;margin-top:-29.9633pt;" coordsize="57967,8320">
                  <v:shape id="Shape 21128" style="position:absolute;width:91;height:91;left:0;top:0;" coordsize="9144,9144" path="m0,0l9144,0l9144,9144l0,9144l0,0">
                    <v:stroke weight="0pt" endcap="flat" joinstyle="miter" miterlimit="10" on="false" color="#000000" opacity="0"/>
                    <v:fill on="true" color="#000000"/>
                  </v:shape>
                  <v:shape id="Shape 21129" style="position:absolute;width:57844;height:91;left:60;top:0;" coordsize="5784469,9144" path="m0,0l5784469,0l5784469,9144l0,9144l0,0">
                    <v:stroke weight="0pt" endcap="flat" joinstyle="miter" miterlimit="10" on="false" color="#000000" opacity="0"/>
                    <v:fill on="true" color="#000000"/>
                  </v:shape>
                  <v:shape id="Shape 21130" style="position:absolute;width:91;height:91;left:57906;top:0;" coordsize="9144,9144" path="m0,0l9144,0l9144,9144l0,9144l0,0">
                    <v:stroke weight="0pt" endcap="flat" joinstyle="miter" miterlimit="10" on="false" color="#000000" opacity="0"/>
                    <v:fill on="true" color="#000000"/>
                  </v:shape>
                  <v:shape id="Shape 21131" style="position:absolute;width:91;height:91;left:0;top:1661;" coordsize="9144,9144" path="m0,0l9144,0l9144,9144l0,9144l0,0">
                    <v:stroke weight="0pt" endcap="flat" joinstyle="miter" miterlimit="10" on="false" color="#000000" opacity="0"/>
                    <v:fill on="true" color="#000000"/>
                  </v:shape>
                  <v:shape id="Shape 21132" style="position:absolute;width:57844;height:91;left:60;top:1661;" coordsize="5784469,9144" path="m0,0l5784469,0l5784469,9144l0,9144l0,0">
                    <v:stroke weight="0pt" endcap="flat" joinstyle="miter" miterlimit="10" on="false" color="#000000" opacity="0"/>
                    <v:fill on="true" color="#000000"/>
                  </v:shape>
                  <v:shape id="Shape 21133" style="position:absolute;width:91;height:91;left:57906;top:1661;" coordsize="9144,9144" path="m0,0l9144,0l9144,9144l0,9144l0,0">
                    <v:stroke weight="0pt" endcap="flat" joinstyle="miter" miterlimit="10" on="false" color="#000000" opacity="0"/>
                    <v:fill on="true" color="#000000"/>
                  </v:shape>
                  <v:shape id="Shape 21134" style="position:absolute;width:91;height:1600;left:0;top:60;" coordsize="9144,160020" path="m0,0l9144,0l9144,160020l0,160020l0,0">
                    <v:stroke weight="0pt" endcap="flat" joinstyle="miter" miterlimit="10" on="false" color="#000000" opacity="0"/>
                    <v:fill on="true" color="#000000"/>
                  </v:shape>
                  <v:shape id="Shape 21135" style="position:absolute;width:91;height:1600;left:57906;top:60;" coordsize="9144,160020" path="m0,0l9144,0l9144,160020l0,160020l0,0">
                    <v:stroke weight="0pt" endcap="flat" joinstyle="miter" miterlimit="10" on="false" color="#000000" opacity="0"/>
                    <v:fill on="true" color="#000000"/>
                  </v:shape>
                  <v:shape id="Shape 21136" style="position:absolute;width:91;height:91;left:0;top:1767;" coordsize="9144,9144" path="m0,0l9144,0l9144,9144l0,9144l0,0">
                    <v:stroke weight="0pt" endcap="flat" joinstyle="miter" miterlimit="10" on="false" color="#000000" opacity="0"/>
                    <v:fill on="true" color="#000000"/>
                  </v:shape>
                  <v:shape id="Shape 21137" style="position:absolute;width:56960;height:91;left:60;top:1767;" coordsize="5696077,9144" path="m0,0l5696077,0l5696077,9144l0,9144l0,0">
                    <v:stroke weight="0pt" endcap="flat" joinstyle="miter" miterlimit="10" on="false" color="#000000" opacity="0"/>
                    <v:fill on="true" color="#000000"/>
                  </v:shape>
                  <v:shape id="Shape 21138" style="position:absolute;width:91;height:91;left:57022;top:1767;" coordsize="9144,9144" path="m0,0l9144,0l9144,9144l0,9144l0,0">
                    <v:stroke weight="0pt" endcap="flat" joinstyle="miter" miterlimit="10" on="false" color="#000000" opacity="0"/>
                    <v:fill on="true" color="#000000"/>
                  </v:shape>
                  <v:shape id="Shape 21139" style="position:absolute;width:91;height:1630;left:0;top:1828;" coordsize="9144,163068" path="m0,0l9144,0l9144,163068l0,163068l0,0">
                    <v:stroke weight="0pt" endcap="flat" joinstyle="miter" miterlimit="10" on="false" color="#000000" opacity="0"/>
                    <v:fill on="true" color="#000000"/>
                  </v:shape>
                  <v:shape id="Shape 21140" style="position:absolute;width:91;height:1630;left:57022;top:1828;" coordsize="9144,163068" path="m0,0l9144,0l9144,163068l0,163068l0,0">
                    <v:stroke weight="0pt" endcap="flat" joinstyle="miter" miterlimit="10" on="false" color="#000000" opacity="0"/>
                    <v:fill on="true" color="#000000"/>
                  </v:shape>
                  <v:shape id="Shape 21141" style="position:absolute;width:91;height:1645;left:0;top:3459;" coordsize="9144,164592" path="m0,0l9144,0l9144,164592l0,164592l0,0">
                    <v:stroke weight="0pt" endcap="flat" joinstyle="miter" miterlimit="10" on="false" color="#000000" opacity="0"/>
                    <v:fill on="true" color="#000000"/>
                  </v:shape>
                  <v:shape id="Shape 21142" style="position:absolute;width:91;height:1645;left:57022;top:3459;" coordsize="9144,164592" path="m0,0l9144,0l9144,164592l0,164592l0,0">
                    <v:stroke weight="0pt" endcap="flat" joinstyle="miter" miterlimit="10" on="false" color="#000000" opacity="0"/>
                    <v:fill on="true" color="#000000"/>
                  </v:shape>
                  <v:shape id="Shape 21143" style="position:absolute;width:91;height:1600;left:0;top:5104;" coordsize="9144,160020" path="m0,0l9144,0l9144,160020l0,160020l0,0">
                    <v:stroke weight="0pt" endcap="flat" joinstyle="miter" miterlimit="10" on="false" color="#000000" opacity="0"/>
                    <v:fill on="true" color="#000000"/>
                  </v:shape>
                  <v:shape id="Shape 21144" style="position:absolute;width:91;height:1600;left:57022;top:5104;" coordsize="9144,160020" path="m0,0l9144,0l9144,160020l0,160020l0,0">
                    <v:stroke weight="0pt" endcap="flat" joinstyle="miter" miterlimit="10" on="false" color="#000000" opacity="0"/>
                    <v:fill on="true" color="#000000"/>
                  </v:shape>
                  <v:shape id="Shape 21145" style="position:absolute;width:91;height:1615;left:0;top:6705;" coordsize="9144,161544" path="m0,0l9144,0l9144,161544l0,161544l0,0">
                    <v:stroke weight="0pt" endcap="flat" joinstyle="miter" miterlimit="10" on="false" color="#000000" opacity="0"/>
                    <v:fill on="true" color="#000000"/>
                  </v:shape>
                  <v:shape id="Shape 21146" style="position:absolute;width:91;height:1615;left:57022;top:6705;" coordsize="9144,161544" path="m0,0l9144,0l9144,161544l0,161544l0,0">
                    <v:stroke weight="0pt" endcap="flat" joinstyle="miter" miterlimit="10" on="false" color="#000000" opacity="0"/>
                    <v:fill on="true" color="#000000"/>
                  </v:shape>
                </v:group>
              </w:pict>
            </mc:Fallback>
          </mc:AlternateContent>
        </w:r>
      </w:ins>
      <w:r>
        <w:rPr>
          <w:rFonts w:ascii="Century Gothic" w:hAnsi="Century Gothic"/>
          <w:sz w:val="20"/>
          <w:rPrChange w:id="908" w:author="Emma Blanchoud" w:date="2024-03-05T15:36:00Z">
            <w:rPr>
              <w:rFonts w:eastAsia="Century Gothic"/>
            </w:rPr>
          </w:rPrChange>
        </w:rPr>
        <w:t xml:space="preserve">centre  </w:t>
      </w:r>
      <w:r>
        <w:rPr>
          <w:rFonts w:ascii="Century Gothic" w:hAnsi="Century Gothic"/>
          <w:sz w:val="20"/>
          <w:rPrChange w:id="909" w:author="Emma Blanchoud" w:date="2024-03-05T15:36:00Z">
            <w:rPr>
              <w:rFonts w:eastAsia="Century Gothic"/>
            </w:rPr>
          </w:rPrChange>
        </w:rPr>
        <w:tab/>
        <w:t xml:space="preserve">dans la salle quand j' entre  au centre il y a une table </w:t>
      </w:r>
      <w:r w:rsidRPr="00A6214D">
        <w:t xml:space="preserve"> </w:t>
      </w:r>
      <w:r>
        <w:rPr>
          <w:rFonts w:ascii="Century Gothic" w:hAnsi="Century Gothic"/>
          <w:sz w:val="20"/>
          <w:rPrChange w:id="910" w:author="Emma Blanchoud" w:date="2024-03-05T15:36:00Z">
            <w:rPr>
              <w:rFonts w:eastAsia="Century Gothic"/>
            </w:rPr>
          </w:rPrChange>
        </w:rPr>
        <w:t xml:space="preserve">salle  dans la salle  quand j'entre en face de la porte il y a un grand télé sur le mur salle  </w:t>
      </w:r>
      <w:r>
        <w:rPr>
          <w:rFonts w:ascii="Century Gothic" w:hAnsi="Century Gothic"/>
          <w:sz w:val="20"/>
          <w:rPrChange w:id="911" w:author="Emma Blanchoud" w:date="2024-03-05T15:36:00Z">
            <w:rPr>
              <w:rFonts w:eastAsia="Century Gothic"/>
            </w:rPr>
          </w:rPrChange>
        </w:rPr>
        <w:tab/>
        <w:t xml:space="preserve">dans la salle  quand j'entre  il y a beaucoup de sacs ottomans </w:t>
      </w:r>
      <w:proofErr w:type="spellStart"/>
      <w:r>
        <w:rPr>
          <w:rFonts w:ascii="Century Gothic" w:hAnsi="Century Gothic"/>
          <w:sz w:val="20"/>
          <w:rPrChange w:id="912" w:author="Emma Blanchoud" w:date="2024-03-05T15:36:00Z">
            <w:rPr>
              <w:rFonts w:eastAsia="Century Gothic"/>
            </w:rPr>
          </w:rPrChange>
        </w:rPr>
        <w:t>salo</w:t>
      </w:r>
      <w:proofErr w:type="spellEnd"/>
      <w:r>
        <w:rPr>
          <w:rFonts w:ascii="Century Gothic" w:hAnsi="Century Gothic"/>
          <w:sz w:val="20"/>
          <w:rPrChange w:id="913" w:author="Emma Blanchoud" w:date="2024-03-05T15:36:00Z">
            <w:rPr>
              <w:rFonts w:eastAsia="Century Gothic"/>
            </w:rPr>
          </w:rPrChange>
        </w:rPr>
        <w:t xml:space="preserve">  </w:t>
      </w:r>
      <w:r>
        <w:rPr>
          <w:rFonts w:ascii="Century Gothic" w:hAnsi="Century Gothic"/>
          <w:sz w:val="20"/>
          <w:rPrChange w:id="914" w:author="Emma Blanchoud" w:date="2024-03-05T15:36:00Z">
            <w:rPr>
              <w:rFonts w:eastAsia="Century Gothic"/>
            </w:rPr>
          </w:rPrChange>
        </w:rPr>
        <w:tab/>
        <w:t xml:space="preserve">dans la salle Quand j'entre  il y a un console des jeux sous le télé lumières  dans la salle  quand j'entre  il y a le néon sur le tout périmètre de la salle fenêtres  </w:t>
      </w:r>
      <w:r>
        <w:rPr>
          <w:rFonts w:ascii="Century Gothic" w:hAnsi="Century Gothic"/>
          <w:sz w:val="20"/>
          <w:rPrChange w:id="915" w:author="Emma Blanchoud" w:date="2024-03-05T15:36:00Z">
            <w:rPr>
              <w:rFonts w:eastAsia="Century Gothic"/>
            </w:rPr>
          </w:rPrChange>
        </w:rPr>
        <w:tab/>
        <w:t xml:space="preserve">dans la salle quand j'entre il y a 2 fenêtres aux </w:t>
      </w:r>
      <w:proofErr w:type="spellStart"/>
      <w:r>
        <w:rPr>
          <w:rFonts w:ascii="Century Gothic" w:hAnsi="Century Gothic"/>
          <w:sz w:val="20"/>
          <w:rPrChange w:id="916" w:author="Emma Blanchoud" w:date="2024-03-05T15:36:00Z">
            <w:rPr>
              <w:rFonts w:eastAsia="Century Gothic"/>
            </w:rPr>
          </w:rPrChange>
        </w:rPr>
        <w:t>cotés</w:t>
      </w:r>
      <w:proofErr w:type="spellEnd"/>
      <w:r>
        <w:rPr>
          <w:rFonts w:ascii="Century Gothic" w:hAnsi="Century Gothic"/>
          <w:sz w:val="20"/>
          <w:rPrChange w:id="917" w:author="Emma Blanchoud" w:date="2024-03-05T15:36:00Z">
            <w:rPr>
              <w:rFonts w:eastAsia="Century Gothic"/>
            </w:rPr>
          </w:rPrChange>
        </w:rPr>
        <w:t xml:space="preserve"> du télé stores  </w:t>
      </w:r>
      <w:r>
        <w:rPr>
          <w:rFonts w:ascii="Century Gothic" w:hAnsi="Century Gothic"/>
          <w:sz w:val="20"/>
          <w:rPrChange w:id="918" w:author="Emma Blanchoud" w:date="2024-03-05T15:36:00Z">
            <w:rPr>
              <w:rFonts w:eastAsia="Century Gothic"/>
            </w:rPr>
          </w:rPrChange>
        </w:rPr>
        <w:tab/>
        <w:t xml:space="preserve">dans la salle quand j'entre  il y a des store sur des fenêtres </w:t>
      </w:r>
      <w:r w:rsidRPr="00A6214D">
        <w:t xml:space="preserve"> </w:t>
      </w:r>
    </w:p>
    <w:p w14:paraId="3001635D" w14:textId="77777777" w:rsidR="001B20B7" w:rsidRDefault="00000000">
      <w:pPr>
        <w:pBdr>
          <w:left w:val="single" w:sz="4" w:space="0" w:color="000000"/>
          <w:bottom w:val="single" w:sz="4" w:space="0" w:color="000000"/>
          <w:right w:val="single" w:sz="4" w:space="0" w:color="000000"/>
        </w:pBdr>
        <w:spacing w:after="3" w:line="263" w:lineRule="auto"/>
        <w:ind w:left="47"/>
        <w:pPrChange w:id="919" w:author="Emma Blanchoud" w:date="2024-03-05T15:36:00Z">
          <w:pPr>
            <w:pBdr>
              <w:left w:val="single" w:sz="4" w:space="0" w:color="000000"/>
              <w:bottom w:val="single" w:sz="4" w:space="0" w:color="000000"/>
              <w:right w:val="single" w:sz="4" w:space="0" w:color="000000"/>
            </w:pBdr>
            <w:spacing w:after="3" w:line="261" w:lineRule="auto"/>
            <w:ind w:left="47"/>
          </w:pPr>
        </w:pPrChange>
      </w:pPr>
      <w:r>
        <w:rPr>
          <w:rFonts w:ascii="Century Gothic" w:hAnsi="Century Gothic"/>
          <w:sz w:val="2"/>
          <w:rPrChange w:id="920" w:author="Emma Blanchoud" w:date="2024-03-05T15:36:00Z">
            <w:rPr>
              <w:rFonts w:eastAsia="Century Gothic"/>
              <w:sz w:val="2"/>
            </w:rPr>
          </w:rPrChange>
        </w:rPr>
        <w:t xml:space="preserve"> </w:t>
      </w:r>
      <w:proofErr w:type="gramStart"/>
      <w:r>
        <w:rPr>
          <w:rFonts w:ascii="Century Gothic" w:hAnsi="Century Gothic"/>
          <w:sz w:val="20"/>
          <w:rPrChange w:id="921" w:author="Emma Blanchoud" w:date="2024-03-05T15:36:00Z">
            <w:rPr>
              <w:rFonts w:eastAsia="Century Gothic"/>
            </w:rPr>
          </w:rPrChange>
        </w:rPr>
        <w:t>bibliothèque</w:t>
      </w:r>
      <w:proofErr w:type="gramEnd"/>
      <w:r>
        <w:rPr>
          <w:rFonts w:ascii="Century Gothic" w:hAnsi="Century Gothic"/>
          <w:sz w:val="20"/>
          <w:rPrChange w:id="922" w:author="Emma Blanchoud" w:date="2024-03-05T15:36:00Z">
            <w:rPr>
              <w:rFonts w:eastAsia="Century Gothic"/>
            </w:rPr>
          </w:rPrChange>
        </w:rPr>
        <w:t xml:space="preserve"> dans la salle  quand j'entre il y a une bibliothèque à droite de la porte </w:t>
      </w:r>
    </w:p>
    <w:p w14:paraId="404DC32C" w14:textId="77777777" w:rsidR="001B20B7" w:rsidRDefault="00000000">
      <w:pPr>
        <w:pBdr>
          <w:left w:val="single" w:sz="4" w:space="0" w:color="000000"/>
          <w:bottom w:val="single" w:sz="4" w:space="0" w:color="000000"/>
          <w:right w:val="single" w:sz="4" w:space="0" w:color="000000"/>
        </w:pBdr>
        <w:spacing w:after="3" w:line="263" w:lineRule="auto"/>
        <w:ind w:left="47"/>
        <w:pPrChange w:id="923" w:author="Emma Blanchoud" w:date="2024-03-05T15:36:00Z">
          <w:pPr>
            <w:pBdr>
              <w:left w:val="single" w:sz="4" w:space="0" w:color="000000"/>
              <w:bottom w:val="single" w:sz="4" w:space="0" w:color="000000"/>
              <w:right w:val="single" w:sz="4" w:space="0" w:color="000000"/>
            </w:pBdr>
            <w:spacing w:after="3" w:line="261" w:lineRule="auto"/>
            <w:ind w:left="47"/>
          </w:pPr>
        </w:pPrChange>
      </w:pPr>
      <w:proofErr w:type="gramStart"/>
      <w:r>
        <w:rPr>
          <w:rFonts w:ascii="Century Gothic" w:hAnsi="Century Gothic"/>
          <w:sz w:val="20"/>
          <w:rPrChange w:id="924" w:author="Emma Blanchoud" w:date="2024-03-05T15:36:00Z">
            <w:rPr>
              <w:rFonts w:eastAsia="Century Gothic"/>
            </w:rPr>
          </w:rPrChange>
        </w:rPr>
        <w:t>d'entrée</w:t>
      </w:r>
      <w:proofErr w:type="gramEnd"/>
      <w:r>
        <w:rPr>
          <w:rFonts w:ascii="Century Gothic" w:hAnsi="Century Gothic"/>
          <w:sz w:val="20"/>
          <w:rPrChange w:id="925" w:author="Emma Blanchoud" w:date="2024-03-05T15:36:00Z">
            <w:rPr>
              <w:rFonts w:eastAsia="Century Gothic"/>
            </w:rPr>
          </w:rPrChange>
        </w:rPr>
        <w:t xml:space="preserve"> </w:t>
      </w:r>
      <w:r w:rsidRPr="00A6214D">
        <w:t xml:space="preserve"> </w:t>
      </w:r>
    </w:p>
    <w:p w14:paraId="02454767" w14:textId="77777777" w:rsidR="001B20B7" w:rsidRDefault="00000000">
      <w:pPr>
        <w:spacing w:after="248"/>
        <w:ind w:left="29"/>
      </w:pPr>
      <w:r>
        <w:rPr>
          <w:rFonts w:ascii="Century Gothic" w:hAnsi="Century Gothic"/>
          <w:sz w:val="20"/>
          <w:rPrChange w:id="926" w:author="Emma Blanchoud" w:date="2024-03-05T15:36:00Z">
            <w:rPr>
              <w:rFonts w:eastAsia="Century Gothic"/>
            </w:rPr>
          </w:rPrChange>
        </w:rPr>
        <w:t xml:space="preserve"> </w:t>
      </w:r>
      <w:r w:rsidRPr="00A6214D">
        <w:t xml:space="preserve"> </w:t>
      </w:r>
    </w:p>
    <w:p w14:paraId="36D0FAC8" w14:textId="77777777" w:rsidR="001B20B7" w:rsidRDefault="00000000" w:rsidP="00A6214D">
      <w:pPr>
        <w:spacing w:after="0"/>
        <w:ind w:left="1142" w:hanging="10"/>
      </w:pPr>
      <w:r>
        <w:rPr>
          <w:rFonts w:ascii="Century Gothic" w:hAnsi="Century Gothic"/>
          <w:i/>
          <w:sz w:val="24"/>
          <w:rPrChange w:id="927" w:author="Emma Blanchoud" w:date="2024-03-05T15:36:00Z">
            <w:rPr>
              <w:rFonts w:eastAsia="Century Gothic"/>
              <w:i/>
              <w:sz w:val="24"/>
            </w:rPr>
          </w:rPrChange>
        </w:rPr>
        <w:t>3.1.11</w:t>
      </w:r>
      <w:r>
        <w:rPr>
          <w:rFonts w:ascii="Arial" w:eastAsia="Arial" w:hAnsi="Arial" w:cs="Arial"/>
          <w:i/>
          <w:sz w:val="24"/>
        </w:rPr>
        <w:t xml:space="preserve"> </w:t>
      </w:r>
      <w:r>
        <w:rPr>
          <w:rFonts w:ascii="Century Gothic" w:hAnsi="Century Gothic"/>
          <w:i/>
          <w:sz w:val="24"/>
          <w:rPrChange w:id="928" w:author="Emma Blanchoud" w:date="2024-03-05T15:36:00Z">
            <w:rPr>
              <w:rFonts w:eastAsia="Century Gothic"/>
              <w:i/>
              <w:sz w:val="24"/>
            </w:rPr>
          </w:rPrChange>
        </w:rPr>
        <w:t xml:space="preserve">Jardin </w:t>
      </w:r>
      <w:r>
        <w:rPr>
          <w:rFonts w:ascii="Century Gothic" w:hAnsi="Century Gothic"/>
          <w:b/>
          <w:sz w:val="28"/>
          <w:rPrChange w:id="929" w:author="Emma Blanchoud" w:date="2024-03-05T15:36:00Z">
            <w:rPr>
              <w:rFonts w:eastAsia="Century Gothic"/>
              <w:b/>
              <w:sz w:val="28"/>
            </w:rPr>
          </w:rPrChange>
        </w:rPr>
        <w:t xml:space="preserve"> </w:t>
      </w:r>
    </w:p>
    <w:tbl>
      <w:tblPr>
        <w:tblStyle w:val="TableGrid"/>
        <w:tblW w:w="9064" w:type="dxa"/>
        <w:tblInd w:w="38" w:type="dxa"/>
        <w:tblCellMar>
          <w:top w:w="114" w:type="dxa"/>
          <w:left w:w="12" w:type="dxa"/>
          <w:bottom w:w="16" w:type="dxa"/>
          <w:right w:w="115" w:type="dxa"/>
        </w:tblCellMar>
        <w:tblLook w:val="04A0" w:firstRow="1" w:lastRow="0" w:firstColumn="1" w:lastColumn="0" w:noHBand="0" w:noVBand="1"/>
        <w:tblPrChange w:id="930" w:author="Emma Blanchoud" w:date="2024-03-05T15:36:00Z">
          <w:tblPr>
            <w:tblStyle w:val="TableGrid"/>
            <w:tblW w:w="9064" w:type="dxa"/>
            <w:tblInd w:w="38" w:type="dxa"/>
            <w:tblLayout w:type="fixed"/>
            <w:tblCellMar>
              <w:top w:w="114" w:type="dxa"/>
              <w:left w:w="12" w:type="dxa"/>
              <w:bottom w:w="16" w:type="dxa"/>
              <w:right w:w="115" w:type="dxa"/>
            </w:tblCellMar>
            <w:tblLook w:val="04A0" w:firstRow="1" w:lastRow="0" w:firstColumn="1" w:lastColumn="0" w:noHBand="0" w:noVBand="1"/>
          </w:tblPr>
        </w:tblPrChange>
      </w:tblPr>
      <w:tblGrid>
        <w:gridCol w:w="9064"/>
        <w:tblGridChange w:id="931">
          <w:tblGrid>
            <w:gridCol w:w="9064"/>
          </w:tblGrid>
        </w:tblGridChange>
      </w:tblGrid>
      <w:tr w:rsidR="001B20B7" w14:paraId="2DABA2E0" w14:textId="77777777">
        <w:trPr>
          <w:trHeight w:val="324"/>
          <w:trPrChange w:id="932" w:author="Emma Blanchoud" w:date="2024-03-05T15:36:00Z">
            <w:trPr>
              <w:trHeight w:val="324"/>
            </w:trPr>
          </w:trPrChange>
        </w:trPr>
        <w:tc>
          <w:tcPr>
            <w:tcW w:w="9064" w:type="dxa"/>
            <w:tcBorders>
              <w:top w:val="single" w:sz="4" w:space="0" w:color="000000"/>
              <w:left w:val="single" w:sz="4" w:space="0" w:color="000000"/>
              <w:bottom w:val="single" w:sz="4" w:space="0" w:color="000000"/>
              <w:right w:val="single" w:sz="4" w:space="0" w:color="000000"/>
            </w:tcBorders>
            <w:tcPrChange w:id="933" w:author="Emma Blanchoud" w:date="2024-03-05T15:36:00Z">
              <w:tcPr>
                <w:tcW w:w="9064" w:type="dxa"/>
                <w:tcBorders>
                  <w:top w:val="single" w:sz="4" w:space="0" w:color="000000"/>
                  <w:left w:val="single" w:sz="4" w:space="0" w:color="000000"/>
                  <w:bottom w:val="single" w:sz="4" w:space="0" w:color="000000"/>
                  <w:right w:val="single" w:sz="4" w:space="0" w:color="000000"/>
                </w:tcBorders>
              </w:tcPr>
            </w:tcPrChange>
          </w:tcPr>
          <w:p w14:paraId="0A31A5A0" w14:textId="77777777" w:rsidR="001B20B7" w:rsidRPr="00A6214D" w:rsidRDefault="00000000">
            <w:r>
              <w:rPr>
                <w:rFonts w:ascii="Century Gothic" w:hAnsi="Century Gothic"/>
                <w:sz w:val="20"/>
                <w:rPrChange w:id="934" w:author="Emma Blanchoud" w:date="2024-03-05T15:36:00Z">
                  <w:rPr>
                    <w:rFonts w:eastAsia="Century Gothic"/>
                    <w:kern w:val="2"/>
                  </w:rPr>
                </w:rPrChange>
              </w:rPr>
              <w:t xml:space="preserve">En tant que gérant de </w:t>
            </w:r>
            <w:proofErr w:type="gramStart"/>
            <w:r>
              <w:rPr>
                <w:rFonts w:ascii="Century Gothic" w:hAnsi="Century Gothic"/>
                <w:sz w:val="20"/>
                <w:rPrChange w:id="935" w:author="Emma Blanchoud" w:date="2024-03-05T15:36:00Z">
                  <w:rPr>
                    <w:rFonts w:eastAsia="Century Gothic"/>
                    <w:kern w:val="2"/>
                  </w:rPr>
                </w:rPrChange>
              </w:rPr>
              <w:t>l'hôtel  je</w:t>
            </w:r>
            <w:proofErr w:type="gramEnd"/>
            <w:r>
              <w:rPr>
                <w:rFonts w:ascii="Century Gothic" w:hAnsi="Century Gothic"/>
                <w:sz w:val="20"/>
                <w:rPrChange w:id="936" w:author="Emma Blanchoud" w:date="2024-03-05T15:36:00Z">
                  <w:rPr>
                    <w:rFonts w:eastAsia="Century Gothic"/>
                    <w:kern w:val="2"/>
                  </w:rPr>
                </w:rPrChange>
              </w:rPr>
              <w:t xml:space="preserve"> souhaite avoir un jardin  afin d'enjoliver mon hôtel </w:t>
            </w:r>
            <w:r w:rsidRPr="00A6214D">
              <w:t xml:space="preserve"> </w:t>
            </w:r>
          </w:p>
        </w:tc>
      </w:tr>
      <w:tr w:rsidR="001B20B7" w14:paraId="74AE7E47" w14:textId="77777777">
        <w:trPr>
          <w:trHeight w:val="3826"/>
          <w:trPrChange w:id="937" w:author="Emma Blanchoud" w:date="2024-03-05T15:36:00Z">
            <w:trPr>
              <w:trHeight w:val="3826"/>
            </w:trPr>
          </w:trPrChange>
        </w:trPr>
        <w:tc>
          <w:tcPr>
            <w:tcW w:w="9064" w:type="dxa"/>
            <w:tcBorders>
              <w:top w:val="single" w:sz="4" w:space="0" w:color="000000"/>
              <w:left w:val="single" w:sz="4" w:space="0" w:color="000000"/>
              <w:bottom w:val="single" w:sz="4" w:space="0" w:color="000000"/>
              <w:right w:val="single" w:sz="4" w:space="0" w:color="000000"/>
            </w:tcBorders>
            <w:vAlign w:val="bottom"/>
            <w:tcPrChange w:id="938" w:author="Emma Blanchoud" w:date="2024-03-05T15:36:00Z">
              <w:tcPr>
                <w:tcW w:w="9064" w:type="dxa"/>
                <w:tcBorders>
                  <w:top w:val="single" w:sz="4" w:space="0" w:color="000000"/>
                  <w:left w:val="single" w:sz="4" w:space="0" w:color="000000"/>
                  <w:bottom w:val="single" w:sz="4" w:space="0" w:color="000000"/>
                  <w:right w:val="single" w:sz="4" w:space="0" w:color="000000"/>
                </w:tcBorders>
                <w:vAlign w:val="bottom"/>
              </w:tcPr>
            </w:tcPrChange>
          </w:tcPr>
          <w:p w14:paraId="2C94243F" w14:textId="77777777" w:rsidR="001B20B7" w:rsidRPr="00A6214D" w:rsidRDefault="00000000">
            <w:pPr>
              <w:ind w:left="106"/>
              <w:jc w:val="center"/>
            </w:pPr>
            <w:r>
              <w:rPr>
                <w:rFonts w:ascii="Century Gothic" w:hAnsi="Century Gothic"/>
                <w:sz w:val="20"/>
                <w:rPrChange w:id="939" w:author="Emma Blanchoud" w:date="2024-03-05T15:36:00Z">
                  <w:rPr>
                    <w:rFonts w:eastAsia="Century Gothic"/>
                    <w:kern w:val="2"/>
                  </w:rPr>
                </w:rPrChange>
              </w:rPr>
              <w:t xml:space="preserve">Tests </w:t>
            </w:r>
            <w:proofErr w:type="gramStart"/>
            <w:r>
              <w:rPr>
                <w:rFonts w:ascii="Century Gothic" w:hAnsi="Century Gothic"/>
                <w:sz w:val="20"/>
                <w:rPrChange w:id="940" w:author="Emma Blanchoud" w:date="2024-03-05T15:36:00Z">
                  <w:rPr>
                    <w:rFonts w:eastAsia="Century Gothic"/>
                    <w:kern w:val="2"/>
                  </w:rPr>
                </w:rPrChange>
              </w:rPr>
              <w:t>d'acceptance:</w:t>
            </w:r>
            <w:proofErr w:type="gramEnd"/>
            <w:r>
              <w:rPr>
                <w:rFonts w:ascii="Century Gothic" w:hAnsi="Century Gothic"/>
                <w:sz w:val="20"/>
                <w:rPrChange w:id="941" w:author="Emma Blanchoud" w:date="2024-03-05T15:36:00Z">
                  <w:rPr>
                    <w:rFonts w:eastAsia="Century Gothic"/>
                    <w:kern w:val="2"/>
                  </w:rPr>
                </w:rPrChange>
              </w:rPr>
              <w:t xml:space="preserve">  </w:t>
            </w:r>
            <w:r w:rsidRPr="00A6214D">
              <w:t xml:space="preserve"> </w:t>
            </w:r>
          </w:p>
          <w:p w14:paraId="4A3F598E" w14:textId="77777777" w:rsidR="001B20B7" w:rsidRPr="00A6214D" w:rsidRDefault="00000000">
            <w:pPr>
              <w:spacing w:after="24" w:line="230" w:lineRule="auto"/>
              <w:ind w:left="879" w:hanging="869"/>
              <w:pPrChange w:id="942" w:author="Emma Blanchoud" w:date="2024-03-05T15:36:00Z">
                <w:pPr>
                  <w:spacing w:after="24" w:line="228" w:lineRule="auto"/>
                  <w:ind w:left="879" w:hanging="869"/>
                </w:pPr>
              </w:pPrChange>
            </w:pPr>
            <w:proofErr w:type="gramStart"/>
            <w:r>
              <w:rPr>
                <w:rFonts w:ascii="Century Gothic" w:hAnsi="Century Gothic"/>
                <w:sz w:val="20"/>
                <w:rPrChange w:id="943" w:author="Emma Blanchoud" w:date="2024-03-05T15:36:00Z">
                  <w:rPr>
                    <w:rFonts w:eastAsia="Century Gothic"/>
                    <w:kern w:val="2"/>
                  </w:rPr>
                </w:rPrChange>
              </w:rPr>
              <w:t>Entrée  Depuis</w:t>
            </w:r>
            <w:proofErr w:type="gramEnd"/>
            <w:r>
              <w:rPr>
                <w:rFonts w:ascii="Century Gothic" w:hAnsi="Century Gothic"/>
                <w:sz w:val="20"/>
                <w:rPrChange w:id="944" w:author="Emma Blanchoud" w:date="2024-03-05T15:36:00Z">
                  <w:rPr>
                    <w:rFonts w:eastAsia="Century Gothic"/>
                    <w:kern w:val="2"/>
                  </w:rPr>
                </w:rPrChange>
              </w:rPr>
              <w:t xml:space="preserve"> l'accueil, quand je regarde derrière la réception je vois une porte donnant accès au jardin </w:t>
            </w:r>
            <w:r w:rsidRPr="00A6214D">
              <w:t xml:space="preserve"> </w:t>
            </w:r>
          </w:p>
          <w:p w14:paraId="7B5B802A" w14:textId="77777777" w:rsidR="001B20B7" w:rsidRPr="00A6214D" w:rsidRDefault="00000000">
            <w:pPr>
              <w:spacing w:after="9" w:line="236" w:lineRule="auto"/>
              <w:ind w:left="879" w:hanging="869"/>
              <w:pPrChange w:id="945" w:author="Emma Blanchoud" w:date="2024-03-05T15:36:00Z">
                <w:pPr>
                  <w:spacing w:after="9" w:line="235" w:lineRule="auto"/>
                  <w:ind w:left="879" w:hanging="869"/>
                </w:pPr>
              </w:pPrChange>
            </w:pPr>
            <w:proofErr w:type="gramStart"/>
            <w:r>
              <w:rPr>
                <w:rFonts w:ascii="Century Gothic" w:hAnsi="Century Gothic"/>
                <w:sz w:val="20"/>
                <w:rPrChange w:id="946" w:author="Emma Blanchoud" w:date="2024-03-05T15:36:00Z">
                  <w:rPr>
                    <w:rFonts w:eastAsia="Century Gothic"/>
                    <w:kern w:val="2"/>
                  </w:rPr>
                </w:rPrChange>
              </w:rPr>
              <w:t xml:space="preserve">Size  </w:t>
            </w:r>
            <w:r>
              <w:rPr>
                <w:rFonts w:ascii="Century Gothic" w:hAnsi="Century Gothic"/>
                <w:sz w:val="20"/>
                <w:rPrChange w:id="947" w:author="Emma Blanchoud" w:date="2024-03-05T15:36:00Z">
                  <w:rPr>
                    <w:rFonts w:eastAsia="Century Gothic"/>
                    <w:kern w:val="2"/>
                  </w:rPr>
                </w:rPrChange>
              </w:rPr>
              <w:tab/>
            </w:r>
            <w:proofErr w:type="gramEnd"/>
            <w:r>
              <w:rPr>
                <w:rFonts w:ascii="Century Gothic" w:hAnsi="Century Gothic"/>
                <w:sz w:val="20"/>
                <w:rPrChange w:id="948" w:author="Emma Blanchoud" w:date="2024-03-05T15:36:00Z">
                  <w:rPr>
                    <w:rFonts w:eastAsia="Century Gothic"/>
                    <w:kern w:val="2"/>
                  </w:rPr>
                </w:rPrChange>
              </w:rPr>
              <w:t xml:space="preserve">Depuis la porte, quand j'observe le jardin je remarque qu'il mesure la largeur du bâtiment + 20 mètres </w:t>
            </w:r>
            <w:r w:rsidRPr="00A6214D">
              <w:t xml:space="preserve"> </w:t>
            </w:r>
          </w:p>
          <w:p w14:paraId="0050B476" w14:textId="77777777" w:rsidR="001B20B7" w:rsidRPr="00A6214D" w:rsidRDefault="00000000">
            <w:pPr>
              <w:ind w:left="10"/>
            </w:pPr>
            <w:r>
              <w:rPr>
                <w:rFonts w:ascii="Century Gothic" w:hAnsi="Century Gothic"/>
                <w:sz w:val="20"/>
                <w:rPrChange w:id="949" w:author="Emma Blanchoud" w:date="2024-03-05T15:36:00Z">
                  <w:rPr>
                    <w:rFonts w:eastAsia="Century Gothic"/>
                    <w:kern w:val="2"/>
                  </w:rPr>
                </w:rPrChange>
              </w:rPr>
              <w:t xml:space="preserve">Fontaine depuis la </w:t>
            </w:r>
            <w:proofErr w:type="gramStart"/>
            <w:r>
              <w:rPr>
                <w:rFonts w:ascii="Century Gothic" w:hAnsi="Century Gothic"/>
                <w:sz w:val="20"/>
                <w:rPrChange w:id="950" w:author="Emma Blanchoud" w:date="2024-03-05T15:36:00Z">
                  <w:rPr>
                    <w:rFonts w:eastAsia="Century Gothic"/>
                    <w:kern w:val="2"/>
                  </w:rPr>
                </w:rPrChange>
              </w:rPr>
              <w:t>porte  quand</w:t>
            </w:r>
            <w:proofErr w:type="gramEnd"/>
            <w:r>
              <w:rPr>
                <w:rFonts w:ascii="Century Gothic" w:hAnsi="Century Gothic"/>
                <w:sz w:val="20"/>
                <w:rPrChange w:id="951" w:author="Emma Blanchoud" w:date="2024-03-05T15:36:00Z">
                  <w:rPr>
                    <w:rFonts w:eastAsia="Century Gothic"/>
                    <w:kern w:val="2"/>
                  </w:rPr>
                </w:rPrChange>
              </w:rPr>
              <w:t xml:space="preserve"> je regarde droit je vois une fontaine en cercle </w:t>
            </w:r>
            <w:r w:rsidRPr="00A6214D">
              <w:t xml:space="preserve"> </w:t>
            </w:r>
          </w:p>
          <w:p w14:paraId="3327C73E" w14:textId="77777777" w:rsidR="001B20B7" w:rsidRPr="00A6214D" w:rsidRDefault="00000000">
            <w:pPr>
              <w:spacing w:after="12" w:line="234" w:lineRule="auto"/>
              <w:ind w:left="879" w:hanging="869"/>
              <w:pPrChange w:id="952" w:author="Emma Blanchoud" w:date="2024-03-05T15:36:00Z">
                <w:pPr>
                  <w:spacing w:after="12" w:line="232" w:lineRule="auto"/>
                  <w:ind w:left="879" w:hanging="869"/>
                </w:pPr>
              </w:pPrChange>
            </w:pPr>
            <w:proofErr w:type="gramStart"/>
            <w:r>
              <w:rPr>
                <w:rFonts w:ascii="Century Gothic" w:hAnsi="Century Gothic"/>
                <w:sz w:val="20"/>
                <w:rPrChange w:id="953" w:author="Emma Blanchoud" w:date="2024-03-05T15:36:00Z">
                  <w:rPr>
                    <w:rFonts w:eastAsia="Century Gothic"/>
                    <w:kern w:val="2"/>
                  </w:rPr>
                </w:rPrChange>
              </w:rPr>
              <w:t xml:space="preserve">Haie  </w:t>
            </w:r>
            <w:r>
              <w:rPr>
                <w:rFonts w:ascii="Century Gothic" w:hAnsi="Century Gothic"/>
                <w:sz w:val="20"/>
                <w:rPrChange w:id="954" w:author="Emma Blanchoud" w:date="2024-03-05T15:36:00Z">
                  <w:rPr>
                    <w:rFonts w:eastAsia="Century Gothic"/>
                    <w:kern w:val="2"/>
                  </w:rPr>
                </w:rPrChange>
              </w:rPr>
              <w:tab/>
            </w:r>
            <w:proofErr w:type="gramEnd"/>
            <w:r>
              <w:rPr>
                <w:rFonts w:ascii="Century Gothic" w:hAnsi="Century Gothic"/>
                <w:sz w:val="20"/>
                <w:rPrChange w:id="955" w:author="Emma Blanchoud" w:date="2024-03-05T15:36:00Z">
                  <w:rPr>
                    <w:rFonts w:eastAsia="Century Gothic"/>
                    <w:kern w:val="2"/>
                  </w:rPr>
                </w:rPrChange>
              </w:rPr>
              <w:t xml:space="preserve">Depuis la porte, quand je regarde sur la gauche et la droite  je voie une haie qui mesure toute la largeur du jardin </w:t>
            </w:r>
            <w:r w:rsidRPr="00A6214D">
              <w:t xml:space="preserve"> </w:t>
            </w:r>
          </w:p>
          <w:p w14:paraId="18136E18" w14:textId="77777777" w:rsidR="001B20B7" w:rsidRPr="00A6214D" w:rsidRDefault="00000000">
            <w:pPr>
              <w:spacing w:line="232" w:lineRule="auto"/>
              <w:ind w:left="879" w:hanging="869"/>
              <w:pPrChange w:id="956" w:author="Emma Blanchoud" w:date="2024-03-05T15:36:00Z">
                <w:pPr>
                  <w:spacing w:line="230" w:lineRule="auto"/>
                  <w:ind w:left="879" w:hanging="869"/>
                </w:pPr>
              </w:pPrChange>
            </w:pPr>
            <w:proofErr w:type="gramStart"/>
            <w:r>
              <w:rPr>
                <w:rFonts w:ascii="Century Gothic" w:hAnsi="Century Gothic"/>
                <w:sz w:val="20"/>
                <w:rPrChange w:id="957" w:author="Emma Blanchoud" w:date="2024-03-05T15:36:00Z">
                  <w:rPr>
                    <w:rFonts w:eastAsia="Century Gothic"/>
                    <w:kern w:val="2"/>
                  </w:rPr>
                </w:rPrChange>
              </w:rPr>
              <w:t>Arbres  Depuis</w:t>
            </w:r>
            <w:proofErr w:type="gramEnd"/>
            <w:r>
              <w:rPr>
                <w:rFonts w:ascii="Century Gothic" w:hAnsi="Century Gothic"/>
                <w:sz w:val="20"/>
                <w:rPrChange w:id="958" w:author="Emma Blanchoud" w:date="2024-03-05T15:36:00Z">
                  <w:rPr>
                    <w:rFonts w:eastAsia="Century Gothic"/>
                    <w:kern w:val="2"/>
                  </w:rPr>
                </w:rPrChange>
              </w:rPr>
              <w:t xml:space="preserve"> la porte,  quand je regarde derrière la fontaine, je vois trois arbres à égales distances </w:t>
            </w:r>
            <w:r w:rsidRPr="00A6214D">
              <w:t xml:space="preserve"> </w:t>
            </w:r>
          </w:p>
          <w:p w14:paraId="3C73450B" w14:textId="77777777" w:rsidR="001B20B7" w:rsidRPr="00A6214D" w:rsidRDefault="00000000">
            <w:pPr>
              <w:spacing w:after="27" w:line="232" w:lineRule="auto"/>
              <w:ind w:left="879" w:hanging="869"/>
              <w:pPrChange w:id="959" w:author="Emma Blanchoud" w:date="2024-03-05T15:36:00Z">
                <w:pPr>
                  <w:spacing w:after="27" w:line="230" w:lineRule="auto"/>
                  <w:ind w:left="879" w:hanging="869"/>
                </w:pPr>
              </w:pPrChange>
            </w:pPr>
            <w:r>
              <w:rPr>
                <w:rFonts w:ascii="Century Gothic" w:hAnsi="Century Gothic"/>
                <w:sz w:val="20"/>
                <w:rPrChange w:id="960" w:author="Emma Blanchoud" w:date="2024-03-05T15:36:00Z">
                  <w:rPr>
                    <w:rFonts w:eastAsia="Century Gothic"/>
                    <w:kern w:val="2"/>
                  </w:rPr>
                </w:rPrChange>
              </w:rPr>
              <w:t xml:space="preserve">Barrière Depuis la porte, quand je regarde derrière la fontaine, une barrière en bois sur toutes la longueur du jardin </w:t>
            </w:r>
            <w:r w:rsidRPr="00A6214D">
              <w:t xml:space="preserve"> </w:t>
            </w:r>
          </w:p>
          <w:p w14:paraId="2D2C84EC" w14:textId="77777777" w:rsidR="001B20B7" w:rsidRPr="00A6214D" w:rsidRDefault="00000000">
            <w:pPr>
              <w:spacing w:after="18" w:line="237" w:lineRule="auto"/>
              <w:ind w:left="879" w:hanging="869"/>
              <w:pPrChange w:id="961" w:author="Emma Blanchoud" w:date="2024-03-05T15:36:00Z">
                <w:pPr>
                  <w:spacing w:after="18" w:line="235" w:lineRule="auto"/>
                  <w:ind w:left="879" w:hanging="869"/>
                </w:pPr>
              </w:pPrChange>
            </w:pPr>
            <w:proofErr w:type="gramStart"/>
            <w:r>
              <w:rPr>
                <w:rFonts w:ascii="Century Gothic" w:hAnsi="Century Gothic"/>
                <w:sz w:val="20"/>
                <w:rPrChange w:id="962" w:author="Emma Blanchoud" w:date="2024-03-05T15:36:00Z">
                  <w:rPr>
                    <w:rFonts w:eastAsia="Century Gothic"/>
                    <w:kern w:val="2"/>
                  </w:rPr>
                </w:rPrChange>
              </w:rPr>
              <w:t xml:space="preserve">Banc  </w:t>
            </w:r>
            <w:r>
              <w:rPr>
                <w:rFonts w:ascii="Century Gothic" w:hAnsi="Century Gothic"/>
                <w:sz w:val="20"/>
                <w:rPrChange w:id="963" w:author="Emma Blanchoud" w:date="2024-03-05T15:36:00Z">
                  <w:rPr>
                    <w:rFonts w:eastAsia="Century Gothic"/>
                    <w:kern w:val="2"/>
                  </w:rPr>
                </w:rPrChange>
              </w:rPr>
              <w:tab/>
            </w:r>
            <w:proofErr w:type="gramEnd"/>
            <w:r>
              <w:rPr>
                <w:rFonts w:ascii="Century Gothic" w:hAnsi="Century Gothic"/>
                <w:sz w:val="20"/>
                <w:rPrChange w:id="964" w:author="Emma Blanchoud" w:date="2024-03-05T15:36:00Z">
                  <w:rPr>
                    <w:rFonts w:eastAsia="Century Gothic"/>
                    <w:kern w:val="2"/>
                  </w:rPr>
                </w:rPrChange>
              </w:rPr>
              <w:t xml:space="preserve">Depuis la porte, quand je regarde à droite et à gauche je vois des bancs contre le mur </w:t>
            </w:r>
            <w:r w:rsidRPr="00A6214D">
              <w:t xml:space="preserve"> </w:t>
            </w:r>
          </w:p>
          <w:p w14:paraId="1FF427FB" w14:textId="77777777" w:rsidR="001B20B7" w:rsidRPr="00A6214D" w:rsidRDefault="00000000">
            <w:pPr>
              <w:tabs>
                <w:tab w:val="center" w:pos="3660"/>
              </w:tabs>
            </w:pPr>
            <w:r>
              <w:rPr>
                <w:rFonts w:ascii="Century Gothic" w:hAnsi="Century Gothic"/>
                <w:sz w:val="2"/>
                <w:rPrChange w:id="965" w:author="Emma Blanchoud" w:date="2024-03-05T15:36:00Z">
                  <w:rPr>
                    <w:rFonts w:eastAsia="Century Gothic"/>
                    <w:kern w:val="2"/>
                    <w:sz w:val="2"/>
                  </w:rPr>
                </w:rPrChange>
              </w:rPr>
              <w:t xml:space="preserve"> </w:t>
            </w:r>
            <w:proofErr w:type="gramStart"/>
            <w:r>
              <w:rPr>
                <w:rFonts w:ascii="Century Gothic" w:hAnsi="Century Gothic"/>
                <w:sz w:val="20"/>
                <w:rPrChange w:id="966" w:author="Emma Blanchoud" w:date="2024-03-05T15:36:00Z">
                  <w:rPr>
                    <w:rFonts w:eastAsia="Century Gothic"/>
                    <w:kern w:val="2"/>
                  </w:rPr>
                </w:rPrChange>
              </w:rPr>
              <w:t xml:space="preserve">Sol  </w:t>
            </w:r>
            <w:r>
              <w:rPr>
                <w:rFonts w:ascii="Century Gothic" w:hAnsi="Century Gothic"/>
                <w:sz w:val="20"/>
                <w:rPrChange w:id="967" w:author="Emma Blanchoud" w:date="2024-03-05T15:36:00Z">
                  <w:rPr>
                    <w:rFonts w:eastAsia="Century Gothic"/>
                    <w:kern w:val="2"/>
                  </w:rPr>
                </w:rPrChange>
              </w:rPr>
              <w:tab/>
            </w:r>
            <w:proofErr w:type="gramEnd"/>
            <w:r>
              <w:rPr>
                <w:rFonts w:ascii="Century Gothic" w:hAnsi="Century Gothic"/>
                <w:sz w:val="20"/>
                <w:rPrChange w:id="968" w:author="Emma Blanchoud" w:date="2024-03-05T15:36:00Z">
                  <w:rPr>
                    <w:rFonts w:eastAsia="Century Gothic"/>
                    <w:kern w:val="2"/>
                  </w:rPr>
                </w:rPrChange>
              </w:rPr>
              <w:t xml:space="preserve">Depuis le jardin, quand je regarde le sol, je vois du gravier </w:t>
            </w:r>
            <w:r w:rsidRPr="00A6214D">
              <w:t xml:space="preserve"> </w:t>
            </w:r>
          </w:p>
        </w:tc>
      </w:tr>
    </w:tbl>
    <w:p w14:paraId="652F6F8A" w14:textId="77777777" w:rsidR="001B20B7" w:rsidRDefault="00000000">
      <w:pPr>
        <w:spacing w:after="249"/>
        <w:ind w:left="29"/>
      </w:pPr>
      <w:r>
        <w:rPr>
          <w:rFonts w:ascii="Century Gothic" w:hAnsi="Century Gothic"/>
          <w:sz w:val="20"/>
          <w:rPrChange w:id="969" w:author="Emma Blanchoud" w:date="2024-03-05T15:36:00Z">
            <w:rPr>
              <w:rFonts w:eastAsia="Century Gothic"/>
            </w:rPr>
          </w:rPrChange>
        </w:rPr>
        <w:t xml:space="preserve"> </w:t>
      </w:r>
      <w:r w:rsidRPr="00A6214D">
        <w:t xml:space="preserve"> </w:t>
      </w:r>
    </w:p>
    <w:p w14:paraId="67D6E3D0" w14:textId="77777777" w:rsidR="001B20B7" w:rsidRDefault="00000000" w:rsidP="00A6214D">
      <w:pPr>
        <w:spacing w:after="0"/>
        <w:ind w:left="1142" w:hanging="10"/>
      </w:pPr>
      <w:r>
        <w:rPr>
          <w:rFonts w:ascii="Century Gothic" w:hAnsi="Century Gothic"/>
          <w:i/>
          <w:sz w:val="24"/>
          <w:rPrChange w:id="970" w:author="Emma Blanchoud" w:date="2024-03-05T15:36:00Z">
            <w:rPr>
              <w:rFonts w:eastAsia="Century Gothic"/>
              <w:i/>
              <w:sz w:val="24"/>
            </w:rPr>
          </w:rPrChange>
        </w:rPr>
        <w:t>3.1.12</w:t>
      </w:r>
      <w:r>
        <w:rPr>
          <w:rFonts w:ascii="Arial" w:eastAsia="Arial" w:hAnsi="Arial" w:cs="Arial"/>
          <w:i/>
          <w:sz w:val="24"/>
        </w:rPr>
        <w:t xml:space="preserve"> </w:t>
      </w:r>
      <w:r>
        <w:rPr>
          <w:rFonts w:ascii="Century Gothic" w:hAnsi="Century Gothic"/>
          <w:i/>
          <w:sz w:val="24"/>
          <w:rPrChange w:id="971" w:author="Emma Blanchoud" w:date="2024-03-05T15:36:00Z">
            <w:rPr>
              <w:rFonts w:eastAsia="Century Gothic"/>
              <w:i/>
              <w:sz w:val="24"/>
            </w:rPr>
          </w:rPrChange>
        </w:rPr>
        <w:t xml:space="preserve">Bar </w:t>
      </w:r>
      <w:r>
        <w:rPr>
          <w:rFonts w:ascii="Century Gothic" w:hAnsi="Century Gothic"/>
          <w:b/>
          <w:sz w:val="28"/>
          <w:rPrChange w:id="972" w:author="Emma Blanchoud" w:date="2024-03-05T15:36:00Z">
            <w:rPr>
              <w:rFonts w:eastAsia="Century Gothic"/>
              <w:b/>
              <w:sz w:val="28"/>
            </w:rPr>
          </w:rPrChange>
        </w:rPr>
        <w:t xml:space="preserve"> </w:t>
      </w:r>
    </w:p>
    <w:tbl>
      <w:tblPr>
        <w:tblStyle w:val="TableGrid"/>
        <w:tblW w:w="8022" w:type="dxa"/>
        <w:tblInd w:w="38" w:type="dxa"/>
        <w:tblCellMar>
          <w:top w:w="115" w:type="dxa"/>
          <w:left w:w="12" w:type="dxa"/>
          <w:bottom w:w="16" w:type="dxa"/>
          <w:right w:w="21" w:type="dxa"/>
        </w:tblCellMar>
        <w:tblLook w:val="04A0" w:firstRow="1" w:lastRow="0" w:firstColumn="1" w:lastColumn="0" w:noHBand="0" w:noVBand="1"/>
        <w:tblPrChange w:id="973" w:author="Emma Blanchoud" w:date="2024-03-05T15:36:00Z">
          <w:tblPr>
            <w:tblStyle w:val="TableGrid"/>
            <w:tblW w:w="8022" w:type="dxa"/>
            <w:tblInd w:w="38" w:type="dxa"/>
            <w:tblLayout w:type="fixed"/>
            <w:tblCellMar>
              <w:top w:w="115" w:type="dxa"/>
              <w:left w:w="12" w:type="dxa"/>
              <w:bottom w:w="16" w:type="dxa"/>
              <w:right w:w="21" w:type="dxa"/>
            </w:tblCellMar>
            <w:tblLook w:val="04A0" w:firstRow="1" w:lastRow="0" w:firstColumn="1" w:lastColumn="0" w:noHBand="0" w:noVBand="1"/>
          </w:tblPr>
        </w:tblPrChange>
      </w:tblPr>
      <w:tblGrid>
        <w:gridCol w:w="8022"/>
        <w:tblGridChange w:id="974">
          <w:tblGrid>
            <w:gridCol w:w="8022"/>
          </w:tblGrid>
        </w:tblGridChange>
      </w:tblGrid>
      <w:tr w:rsidR="001B20B7" w14:paraId="0E6C1E7B" w14:textId="77777777">
        <w:trPr>
          <w:trHeight w:val="326"/>
          <w:trPrChange w:id="975" w:author="Emma Blanchoud" w:date="2024-03-05T15:36:00Z">
            <w:trPr>
              <w:trHeight w:val="326"/>
            </w:trPr>
          </w:trPrChange>
        </w:trPr>
        <w:tc>
          <w:tcPr>
            <w:tcW w:w="8022" w:type="dxa"/>
            <w:tcBorders>
              <w:top w:val="single" w:sz="4" w:space="0" w:color="000000"/>
              <w:left w:val="single" w:sz="4" w:space="0" w:color="000000"/>
              <w:bottom w:val="single" w:sz="4" w:space="0" w:color="000000"/>
              <w:right w:val="single" w:sz="4" w:space="0" w:color="000000"/>
            </w:tcBorders>
            <w:vAlign w:val="bottom"/>
            <w:tcPrChange w:id="976" w:author="Emma Blanchoud" w:date="2024-03-05T15:36:00Z">
              <w:tcPr>
                <w:tcW w:w="8022" w:type="dxa"/>
                <w:tcBorders>
                  <w:top w:val="single" w:sz="4" w:space="0" w:color="000000"/>
                  <w:left w:val="single" w:sz="4" w:space="0" w:color="000000"/>
                  <w:bottom w:val="single" w:sz="4" w:space="0" w:color="000000"/>
                  <w:right w:val="single" w:sz="4" w:space="0" w:color="000000"/>
                </w:tcBorders>
                <w:vAlign w:val="bottom"/>
              </w:tcPr>
            </w:tcPrChange>
          </w:tcPr>
          <w:p w14:paraId="39EE84DE" w14:textId="77777777" w:rsidR="001B20B7" w:rsidRPr="00A6214D" w:rsidRDefault="00000000">
            <w:r>
              <w:rPr>
                <w:rFonts w:ascii="Century Gothic" w:hAnsi="Century Gothic"/>
                <w:sz w:val="20"/>
                <w:rPrChange w:id="977" w:author="Emma Blanchoud" w:date="2024-03-05T15:36:00Z">
                  <w:rPr>
                    <w:rFonts w:eastAsia="Century Gothic"/>
                    <w:kern w:val="2"/>
                  </w:rPr>
                </w:rPrChange>
              </w:rPr>
              <w:t xml:space="preserve">En tant que Barman </w:t>
            </w:r>
            <w:r w:rsidRPr="00A6214D">
              <w:t xml:space="preserve"> </w:t>
            </w:r>
          </w:p>
        </w:tc>
      </w:tr>
      <w:tr w:rsidR="001B20B7" w14:paraId="22DCAFC3" w14:textId="77777777">
        <w:trPr>
          <w:trHeight w:val="1352"/>
          <w:trPrChange w:id="978" w:author="Emma Blanchoud" w:date="2024-03-05T15:36:00Z">
            <w:trPr>
              <w:trHeight w:val="1352"/>
            </w:trPr>
          </w:trPrChange>
        </w:trPr>
        <w:tc>
          <w:tcPr>
            <w:tcW w:w="8022" w:type="dxa"/>
            <w:tcBorders>
              <w:top w:val="single" w:sz="4" w:space="0" w:color="000000"/>
              <w:left w:val="single" w:sz="4" w:space="0" w:color="000000"/>
              <w:bottom w:val="single" w:sz="4" w:space="0" w:color="000000"/>
              <w:right w:val="single" w:sz="4" w:space="0" w:color="000000"/>
            </w:tcBorders>
            <w:tcPrChange w:id="979" w:author="Emma Blanchoud" w:date="2024-03-05T15:36:00Z">
              <w:tcPr>
                <w:tcW w:w="8022" w:type="dxa"/>
                <w:tcBorders>
                  <w:top w:val="single" w:sz="4" w:space="0" w:color="000000"/>
                  <w:left w:val="single" w:sz="4" w:space="0" w:color="000000"/>
                  <w:bottom w:val="single" w:sz="4" w:space="0" w:color="000000"/>
                  <w:right w:val="single" w:sz="4" w:space="0" w:color="000000"/>
                </w:tcBorders>
              </w:tcPr>
            </w:tcPrChange>
          </w:tcPr>
          <w:p w14:paraId="64DA0263" w14:textId="77777777" w:rsidR="001B20B7" w:rsidRPr="00A6214D" w:rsidRDefault="00000000">
            <w:pPr>
              <w:ind w:left="12"/>
              <w:jc w:val="center"/>
            </w:pPr>
            <w:r>
              <w:rPr>
                <w:rFonts w:ascii="Century Gothic" w:hAnsi="Century Gothic"/>
                <w:sz w:val="20"/>
                <w:rPrChange w:id="980" w:author="Emma Blanchoud" w:date="2024-03-05T15:36:00Z">
                  <w:rPr>
                    <w:rFonts w:eastAsia="Century Gothic"/>
                    <w:kern w:val="2"/>
                  </w:rPr>
                </w:rPrChange>
              </w:rPr>
              <w:t xml:space="preserve">Tests </w:t>
            </w:r>
            <w:proofErr w:type="gramStart"/>
            <w:r>
              <w:rPr>
                <w:rFonts w:ascii="Century Gothic" w:hAnsi="Century Gothic"/>
                <w:sz w:val="20"/>
                <w:rPrChange w:id="981" w:author="Emma Blanchoud" w:date="2024-03-05T15:36:00Z">
                  <w:rPr>
                    <w:rFonts w:eastAsia="Century Gothic"/>
                    <w:kern w:val="2"/>
                  </w:rPr>
                </w:rPrChange>
              </w:rPr>
              <w:t>d'acceptance:</w:t>
            </w:r>
            <w:proofErr w:type="gramEnd"/>
            <w:r>
              <w:rPr>
                <w:rFonts w:ascii="Century Gothic" w:hAnsi="Century Gothic"/>
                <w:sz w:val="20"/>
                <w:rPrChange w:id="982" w:author="Emma Blanchoud" w:date="2024-03-05T15:36:00Z">
                  <w:rPr>
                    <w:rFonts w:eastAsia="Century Gothic"/>
                    <w:kern w:val="2"/>
                  </w:rPr>
                </w:rPrChange>
              </w:rPr>
              <w:t xml:space="preserve">  </w:t>
            </w:r>
            <w:r w:rsidRPr="00A6214D">
              <w:t xml:space="preserve"> </w:t>
            </w:r>
          </w:p>
          <w:p w14:paraId="1A9A8887" w14:textId="77777777" w:rsidR="001B20B7" w:rsidRPr="00A6214D" w:rsidRDefault="00000000">
            <w:pPr>
              <w:tabs>
                <w:tab w:val="center" w:pos="1811"/>
              </w:tabs>
            </w:pPr>
            <w:proofErr w:type="gramStart"/>
            <w:r>
              <w:rPr>
                <w:rFonts w:ascii="Century Gothic" w:hAnsi="Century Gothic"/>
                <w:sz w:val="20"/>
                <w:rPrChange w:id="983" w:author="Emma Blanchoud" w:date="2024-03-05T15:36:00Z">
                  <w:rPr>
                    <w:rFonts w:eastAsia="Century Gothic"/>
                    <w:kern w:val="2"/>
                  </w:rPr>
                </w:rPrChange>
              </w:rPr>
              <w:t xml:space="preserve">Pièce  </w:t>
            </w:r>
            <w:r>
              <w:rPr>
                <w:rFonts w:ascii="Century Gothic" w:hAnsi="Century Gothic"/>
                <w:sz w:val="20"/>
                <w:rPrChange w:id="984" w:author="Emma Blanchoud" w:date="2024-03-05T15:36:00Z">
                  <w:rPr>
                    <w:rFonts w:eastAsia="Century Gothic"/>
                    <w:kern w:val="2"/>
                  </w:rPr>
                </w:rPrChange>
              </w:rPr>
              <w:tab/>
            </w:r>
            <w:proofErr w:type="gramEnd"/>
            <w:r>
              <w:rPr>
                <w:rFonts w:ascii="Century Gothic" w:hAnsi="Century Gothic"/>
                <w:sz w:val="20"/>
                <w:rPrChange w:id="985" w:author="Emma Blanchoud" w:date="2024-03-05T15:36:00Z">
                  <w:rPr>
                    <w:rFonts w:eastAsia="Century Gothic"/>
                    <w:kern w:val="2"/>
                  </w:rPr>
                </w:rPrChange>
              </w:rPr>
              <w:t xml:space="preserve">une pièce de </w:t>
            </w:r>
            <w:r w:rsidRPr="00A6214D">
              <w:t xml:space="preserve"> </w:t>
            </w:r>
          </w:p>
          <w:p w14:paraId="3574607C" w14:textId="77777777" w:rsidR="001B20B7" w:rsidRPr="00A6214D" w:rsidRDefault="00000000">
            <w:pPr>
              <w:ind w:left="10"/>
            </w:pPr>
            <w:r>
              <w:rPr>
                <w:rFonts w:ascii="Century Gothic" w:hAnsi="Century Gothic"/>
                <w:sz w:val="20"/>
                <w:rPrChange w:id="986" w:author="Emma Blanchoud" w:date="2024-03-05T15:36:00Z">
                  <w:rPr>
                    <w:rFonts w:eastAsia="Century Gothic"/>
                    <w:kern w:val="2"/>
                  </w:rPr>
                </w:rPrChange>
              </w:rPr>
              <w:t xml:space="preserve">Un long bar qui fait toute la pièce avec une petite sortie au bout du bar </w:t>
            </w:r>
            <w:r w:rsidRPr="00A6214D">
              <w:t xml:space="preserve"> </w:t>
            </w:r>
          </w:p>
          <w:p w14:paraId="4CA64CCA" w14:textId="77777777" w:rsidR="001B20B7" w:rsidRPr="00A6214D" w:rsidRDefault="00000000">
            <w:pPr>
              <w:ind w:firstLine="10"/>
            </w:pPr>
            <w:r>
              <w:rPr>
                <w:rFonts w:ascii="Century Gothic" w:hAnsi="Century Gothic"/>
                <w:sz w:val="20"/>
                <w:rPrChange w:id="987" w:author="Emma Blanchoud" w:date="2024-03-05T15:36:00Z">
                  <w:rPr>
                    <w:rFonts w:eastAsia="Century Gothic"/>
                    <w:kern w:val="2"/>
                  </w:rPr>
                </w:rPrChange>
              </w:rPr>
              <w:t xml:space="preserve">Ambiance des luminaires chic, suspendu et </w:t>
            </w:r>
            <w:proofErr w:type="spellStart"/>
            <w:r>
              <w:rPr>
                <w:rFonts w:ascii="Century Gothic" w:hAnsi="Century Gothic"/>
                <w:sz w:val="20"/>
                <w:rPrChange w:id="988" w:author="Emma Blanchoud" w:date="2024-03-05T15:36:00Z">
                  <w:rPr>
                    <w:rFonts w:eastAsia="Century Gothic"/>
                    <w:kern w:val="2"/>
                  </w:rPr>
                </w:rPrChange>
              </w:rPr>
              <w:t>glassee</w:t>
            </w:r>
            <w:proofErr w:type="spellEnd"/>
            <w:r>
              <w:rPr>
                <w:rFonts w:ascii="Century Gothic" w:hAnsi="Century Gothic"/>
                <w:sz w:val="20"/>
                <w:rPrChange w:id="989" w:author="Emma Blanchoud" w:date="2024-03-05T15:36:00Z">
                  <w:rPr>
                    <w:rFonts w:eastAsia="Century Gothic"/>
                    <w:kern w:val="2"/>
                  </w:rPr>
                </w:rPrChange>
              </w:rPr>
              <w:t xml:space="preserve"> avec des ampoules très forte. </w:t>
            </w:r>
            <w:r>
              <w:rPr>
                <w:rFonts w:ascii="Century Gothic" w:hAnsi="Century Gothic"/>
                <w:sz w:val="2"/>
                <w:rPrChange w:id="990" w:author="Emma Blanchoud" w:date="2024-03-05T15:36:00Z">
                  <w:rPr>
                    <w:rFonts w:eastAsia="Century Gothic"/>
                    <w:kern w:val="2"/>
                    <w:sz w:val="2"/>
                  </w:rPr>
                </w:rPrChange>
              </w:rPr>
              <w:t xml:space="preserve"> </w:t>
            </w:r>
            <w:proofErr w:type="gramStart"/>
            <w:r>
              <w:rPr>
                <w:rFonts w:ascii="Century Gothic" w:hAnsi="Century Gothic"/>
                <w:sz w:val="20"/>
                <w:rPrChange w:id="991" w:author="Emma Blanchoud" w:date="2024-03-05T15:36:00Z">
                  <w:rPr>
                    <w:rFonts w:eastAsia="Century Gothic"/>
                    <w:kern w:val="2"/>
                  </w:rPr>
                </w:rPrChange>
              </w:rPr>
              <w:t xml:space="preserve">Chaises  </w:t>
            </w:r>
            <w:r>
              <w:rPr>
                <w:rFonts w:ascii="Century Gothic" w:hAnsi="Century Gothic"/>
                <w:sz w:val="20"/>
                <w:rPrChange w:id="992" w:author="Emma Blanchoud" w:date="2024-03-05T15:36:00Z">
                  <w:rPr>
                    <w:rFonts w:eastAsia="Century Gothic"/>
                    <w:kern w:val="2"/>
                  </w:rPr>
                </w:rPrChange>
              </w:rPr>
              <w:tab/>
            </w:r>
            <w:proofErr w:type="gramEnd"/>
            <w:r>
              <w:rPr>
                <w:rFonts w:ascii="Century Gothic" w:hAnsi="Century Gothic"/>
                <w:sz w:val="20"/>
                <w:rPrChange w:id="993" w:author="Emma Blanchoud" w:date="2024-03-05T15:36:00Z">
                  <w:rPr>
                    <w:rFonts w:eastAsia="Century Gothic"/>
                    <w:kern w:val="2"/>
                  </w:rPr>
                </w:rPrChange>
              </w:rPr>
              <w:t xml:space="preserve">Des chaises tout au long du bar 1 chaque 20 cm </w:t>
            </w:r>
            <w:r w:rsidRPr="00A6214D">
              <w:t xml:space="preserve"> </w:t>
            </w:r>
          </w:p>
        </w:tc>
      </w:tr>
    </w:tbl>
    <w:p w14:paraId="074F7F2B" w14:textId="77777777" w:rsidR="001B20B7" w:rsidRDefault="00000000">
      <w:pPr>
        <w:spacing w:after="321"/>
        <w:ind w:left="29"/>
      </w:pPr>
      <w:r>
        <w:rPr>
          <w:rFonts w:ascii="Century Gothic" w:hAnsi="Century Gothic"/>
          <w:sz w:val="20"/>
          <w:rPrChange w:id="994" w:author="Emma Blanchoud" w:date="2024-03-05T15:36:00Z">
            <w:rPr>
              <w:rFonts w:eastAsia="Century Gothic"/>
            </w:rPr>
          </w:rPrChange>
        </w:rPr>
        <w:t xml:space="preserve"> </w:t>
      </w:r>
    </w:p>
    <w:p w14:paraId="0FCE585C" w14:textId="77777777" w:rsidR="001B20B7" w:rsidRDefault="00000000">
      <w:pPr>
        <w:spacing w:after="319" w:line="265" w:lineRule="auto"/>
        <w:ind w:left="39" w:hanging="10"/>
        <w:pPrChange w:id="995" w:author="Emma Blanchoud" w:date="2024-03-05T15:36:00Z">
          <w:pPr>
            <w:spacing w:after="319" w:line="264" w:lineRule="auto"/>
            <w:ind w:left="39" w:hanging="10"/>
          </w:pPr>
        </w:pPrChange>
      </w:pPr>
      <w:r>
        <w:rPr>
          <w:rFonts w:ascii="Century Gothic" w:hAnsi="Century Gothic"/>
          <w:sz w:val="20"/>
          <w:rPrChange w:id="996" w:author="Emma Blanchoud" w:date="2024-03-05T15:36:00Z">
            <w:rPr>
              <w:rFonts w:eastAsia="Century Gothic"/>
            </w:rPr>
          </w:rPrChange>
        </w:rPr>
        <w:t xml:space="preserve">Propositions : </w:t>
      </w:r>
    </w:p>
    <w:p w14:paraId="7A207CB0" w14:textId="77777777" w:rsidR="001B20B7" w:rsidRDefault="00000000">
      <w:pPr>
        <w:spacing w:after="386" w:line="265" w:lineRule="auto"/>
        <w:ind w:left="39" w:hanging="10"/>
        <w:pPrChange w:id="997" w:author="Emma Blanchoud" w:date="2024-03-05T15:36:00Z">
          <w:pPr>
            <w:spacing w:after="386" w:line="264" w:lineRule="auto"/>
            <w:ind w:left="39" w:hanging="10"/>
          </w:pPr>
        </w:pPrChange>
      </w:pPr>
      <w:r>
        <w:rPr>
          <w:rFonts w:ascii="Century Gothic" w:hAnsi="Century Gothic"/>
          <w:sz w:val="20"/>
          <w:rPrChange w:id="998" w:author="Emma Blanchoud" w:date="2024-03-05T15:36:00Z">
            <w:rPr>
              <w:rFonts w:eastAsia="Century Gothic"/>
            </w:rPr>
          </w:rPrChange>
        </w:rPr>
        <w:t xml:space="preserve">Salle de bain </w:t>
      </w:r>
    </w:p>
    <w:p w14:paraId="4B5C5FC7" w14:textId="77777777" w:rsidR="001B20B7" w:rsidRDefault="00000000">
      <w:pPr>
        <w:pBdr>
          <w:top w:val="single" w:sz="4" w:space="0" w:color="000000"/>
          <w:left w:val="single" w:sz="4" w:space="0" w:color="000000"/>
          <w:bottom w:val="single" w:sz="4" w:space="0" w:color="000000"/>
          <w:right w:val="single" w:sz="4" w:space="0" w:color="000000"/>
        </w:pBdr>
        <w:spacing w:after="6" w:line="257" w:lineRule="auto"/>
        <w:ind w:left="45" w:right="158" w:hanging="10"/>
        <w:pPrChange w:id="999" w:author="Emma Blanchoud" w:date="2024-03-05T15:36:00Z">
          <w:pPr>
            <w:pBdr>
              <w:top w:val="single" w:sz="4" w:space="0" w:color="000000"/>
              <w:left w:val="single" w:sz="4" w:space="0" w:color="000000"/>
              <w:bottom w:val="single" w:sz="4" w:space="0" w:color="000000"/>
              <w:right w:val="single" w:sz="4" w:space="0" w:color="000000"/>
            </w:pBdr>
            <w:spacing w:after="6" w:line="256" w:lineRule="auto"/>
            <w:ind w:left="45" w:right="158" w:hanging="10"/>
          </w:pPr>
        </w:pPrChange>
      </w:pPr>
      <w:r>
        <w:rPr>
          <w:rFonts w:ascii="Century Gothic" w:hAnsi="Century Gothic"/>
          <w:sz w:val="20"/>
          <w:rPrChange w:id="1000" w:author="Emma Blanchoud" w:date="2024-03-05T15:36:00Z">
            <w:rPr>
              <w:rFonts w:eastAsia="Century Gothic"/>
            </w:rPr>
          </w:rPrChange>
        </w:rPr>
        <w:t xml:space="preserve">En tant que client je veux une salle de bain pour me laver </w:t>
      </w:r>
    </w:p>
    <w:tbl>
      <w:tblPr>
        <w:tblStyle w:val="TableGrid"/>
        <w:tblW w:w="9064" w:type="dxa"/>
        <w:tblInd w:w="38" w:type="dxa"/>
        <w:tblCellMar>
          <w:top w:w="120" w:type="dxa"/>
          <w:left w:w="12" w:type="dxa"/>
          <w:right w:w="115" w:type="dxa"/>
        </w:tblCellMar>
        <w:tblLook w:val="04A0" w:firstRow="1" w:lastRow="0" w:firstColumn="1" w:lastColumn="0" w:noHBand="0" w:noVBand="1"/>
        <w:tblPrChange w:id="1001" w:author="Emma Blanchoud" w:date="2024-03-05T15:36:00Z">
          <w:tblPr>
            <w:tblStyle w:val="TableGrid"/>
            <w:tblW w:w="9064" w:type="dxa"/>
            <w:tblInd w:w="38" w:type="dxa"/>
            <w:tblLayout w:type="fixed"/>
            <w:tblCellMar>
              <w:top w:w="120" w:type="dxa"/>
              <w:left w:w="12" w:type="dxa"/>
              <w:right w:w="115" w:type="dxa"/>
            </w:tblCellMar>
            <w:tblLook w:val="04A0" w:firstRow="1" w:lastRow="0" w:firstColumn="1" w:lastColumn="0" w:noHBand="0" w:noVBand="1"/>
          </w:tblPr>
        </w:tblPrChange>
      </w:tblPr>
      <w:tblGrid>
        <w:gridCol w:w="9064"/>
        <w:tblGridChange w:id="1002">
          <w:tblGrid>
            <w:gridCol w:w="9064"/>
          </w:tblGrid>
        </w:tblGridChange>
      </w:tblGrid>
      <w:tr w:rsidR="001B20B7" w14:paraId="09271183" w14:textId="77777777">
        <w:trPr>
          <w:trHeight w:val="2883"/>
          <w:trPrChange w:id="1003" w:author="Emma Blanchoud" w:date="2024-03-05T15:36:00Z">
            <w:trPr>
              <w:trHeight w:val="2883"/>
            </w:trPr>
          </w:trPrChange>
        </w:trPr>
        <w:tc>
          <w:tcPr>
            <w:tcW w:w="9064" w:type="dxa"/>
            <w:tcBorders>
              <w:top w:val="single" w:sz="4" w:space="0" w:color="000000"/>
              <w:left w:val="single" w:sz="4" w:space="0" w:color="000000"/>
              <w:bottom w:val="single" w:sz="4" w:space="0" w:color="000000"/>
              <w:right w:val="single" w:sz="4" w:space="0" w:color="000000"/>
            </w:tcBorders>
            <w:tcPrChange w:id="1004" w:author="Emma Blanchoud" w:date="2024-03-05T15:36:00Z">
              <w:tcPr>
                <w:tcW w:w="9064" w:type="dxa"/>
                <w:tcBorders>
                  <w:top w:val="single" w:sz="4" w:space="0" w:color="000000"/>
                  <w:left w:val="single" w:sz="4" w:space="0" w:color="000000"/>
                  <w:bottom w:val="single" w:sz="4" w:space="0" w:color="000000"/>
                  <w:right w:val="single" w:sz="4" w:space="0" w:color="000000"/>
                </w:tcBorders>
              </w:tcPr>
            </w:tcPrChange>
          </w:tcPr>
          <w:p w14:paraId="31D3283D" w14:textId="77777777" w:rsidR="001B20B7" w:rsidRPr="00A6214D" w:rsidRDefault="00000000">
            <w:pPr>
              <w:spacing w:after="12" w:line="238" w:lineRule="auto"/>
              <w:pPrChange w:id="1005" w:author="Emma Blanchoud" w:date="2024-03-05T15:36:00Z">
                <w:pPr>
                  <w:spacing w:after="12" w:line="237" w:lineRule="auto"/>
                </w:pPr>
              </w:pPrChange>
            </w:pPr>
            <w:r>
              <w:rPr>
                <w:rFonts w:ascii="Century Gothic" w:hAnsi="Century Gothic"/>
                <w:sz w:val="20"/>
                <w:rPrChange w:id="1006" w:author="Emma Blanchoud" w:date="2024-03-05T15:36:00Z">
                  <w:rPr>
                    <w:rFonts w:eastAsia="Century Gothic"/>
                    <w:kern w:val="2"/>
                  </w:rPr>
                </w:rPrChange>
              </w:rPr>
              <w:t xml:space="preserve">Baignoire quand j'entre par la porte au fond </w:t>
            </w:r>
            <w:proofErr w:type="spellStart"/>
            <w:r>
              <w:rPr>
                <w:rFonts w:ascii="Century Gothic" w:hAnsi="Century Gothic"/>
                <w:sz w:val="20"/>
                <w:rPrChange w:id="1007" w:author="Emma Blanchoud" w:date="2024-03-05T15:36:00Z">
                  <w:rPr>
                    <w:rFonts w:eastAsia="Century Gothic"/>
                    <w:kern w:val="2"/>
                  </w:rPr>
                </w:rPrChange>
              </w:rPr>
              <w:t>a</w:t>
            </w:r>
            <w:proofErr w:type="spellEnd"/>
            <w:r>
              <w:rPr>
                <w:rFonts w:ascii="Century Gothic" w:hAnsi="Century Gothic"/>
                <w:sz w:val="20"/>
                <w:rPrChange w:id="1008" w:author="Emma Blanchoud" w:date="2024-03-05T15:36:00Z">
                  <w:rPr>
                    <w:rFonts w:eastAsia="Century Gothic"/>
                    <w:kern w:val="2"/>
                  </w:rPr>
                </w:rPrChange>
              </w:rPr>
              <w:t xml:space="preserve"> droite il y a une baignoire qui fait 150cm de longueur sur 60cm de largeur  </w:t>
            </w:r>
          </w:p>
          <w:p w14:paraId="0CBB88ED" w14:textId="77777777" w:rsidR="001B20B7" w:rsidRPr="00A6214D" w:rsidRDefault="00000000">
            <w:pPr>
              <w:spacing w:line="245" w:lineRule="auto"/>
              <w:ind w:left="10" w:right="293"/>
              <w:pPrChange w:id="1009" w:author="Emma Blanchoud" w:date="2024-03-05T15:36:00Z">
                <w:pPr>
                  <w:spacing w:line="244" w:lineRule="auto"/>
                  <w:ind w:left="10" w:right="293"/>
                </w:pPr>
              </w:pPrChange>
            </w:pPr>
            <w:proofErr w:type="gramStart"/>
            <w:r>
              <w:rPr>
                <w:rFonts w:ascii="Century Gothic" w:hAnsi="Century Gothic"/>
                <w:sz w:val="20"/>
                <w:rPrChange w:id="1010" w:author="Emma Blanchoud" w:date="2024-03-05T15:36:00Z">
                  <w:rPr>
                    <w:rFonts w:eastAsia="Century Gothic"/>
                    <w:kern w:val="2"/>
                  </w:rPr>
                </w:rPrChange>
              </w:rPr>
              <w:t>toilette  quand</w:t>
            </w:r>
            <w:proofErr w:type="gramEnd"/>
            <w:r>
              <w:rPr>
                <w:rFonts w:ascii="Century Gothic" w:hAnsi="Century Gothic"/>
                <w:sz w:val="20"/>
                <w:rPrChange w:id="1011" w:author="Emma Blanchoud" w:date="2024-03-05T15:36:00Z">
                  <w:rPr>
                    <w:rFonts w:eastAsia="Century Gothic"/>
                    <w:kern w:val="2"/>
                  </w:rPr>
                </w:rPrChange>
              </w:rPr>
              <w:t xml:space="preserve"> j'entre par la porte il y a une toilette au fond </w:t>
            </w:r>
            <w:proofErr w:type="spellStart"/>
            <w:r>
              <w:rPr>
                <w:rFonts w:ascii="Century Gothic" w:hAnsi="Century Gothic"/>
                <w:sz w:val="20"/>
                <w:rPrChange w:id="1012" w:author="Emma Blanchoud" w:date="2024-03-05T15:36:00Z">
                  <w:rPr>
                    <w:rFonts w:eastAsia="Century Gothic"/>
                    <w:kern w:val="2"/>
                  </w:rPr>
                </w:rPrChange>
              </w:rPr>
              <w:t>a</w:t>
            </w:r>
            <w:proofErr w:type="spellEnd"/>
            <w:r>
              <w:rPr>
                <w:rFonts w:ascii="Century Gothic" w:hAnsi="Century Gothic"/>
                <w:sz w:val="20"/>
                <w:rPrChange w:id="1013" w:author="Emma Blanchoud" w:date="2024-03-05T15:36:00Z">
                  <w:rPr>
                    <w:rFonts w:eastAsia="Century Gothic"/>
                    <w:kern w:val="2"/>
                  </w:rPr>
                </w:rPrChange>
              </w:rPr>
              <w:t xml:space="preserve"> gauche contre le mur lavabo   quand j'entre par la porte il y un lavabo devant la baignoire contre le mur tapis de douche quand je sors de la baignoire il y a un tapis pour se sécher les pieds portant  quand j'entre par la porte je vois </w:t>
            </w:r>
            <w:proofErr w:type="spellStart"/>
            <w:r>
              <w:rPr>
                <w:rFonts w:ascii="Century Gothic" w:hAnsi="Century Gothic"/>
                <w:sz w:val="20"/>
                <w:rPrChange w:id="1014" w:author="Emma Blanchoud" w:date="2024-03-05T15:36:00Z">
                  <w:rPr>
                    <w:rFonts w:eastAsia="Century Gothic"/>
                    <w:kern w:val="2"/>
                  </w:rPr>
                </w:rPrChange>
              </w:rPr>
              <w:t>a</w:t>
            </w:r>
            <w:proofErr w:type="spellEnd"/>
            <w:r>
              <w:rPr>
                <w:rFonts w:ascii="Century Gothic" w:hAnsi="Century Gothic"/>
                <w:sz w:val="20"/>
                <w:rPrChange w:id="1015" w:author="Emma Blanchoud" w:date="2024-03-05T15:36:00Z">
                  <w:rPr>
                    <w:rFonts w:eastAsia="Century Gothic"/>
                    <w:kern w:val="2"/>
                  </w:rPr>
                </w:rPrChange>
              </w:rPr>
              <w:t xml:space="preserve"> ma gauche contre le mur un portant pour les lingues </w:t>
            </w:r>
          </w:p>
          <w:p w14:paraId="11809AA2" w14:textId="77777777" w:rsidR="001B20B7" w:rsidRPr="00A6214D" w:rsidRDefault="00000000">
            <w:pPr>
              <w:ind w:left="10"/>
            </w:pPr>
            <w:proofErr w:type="gramStart"/>
            <w:r>
              <w:rPr>
                <w:rFonts w:ascii="Century Gothic" w:hAnsi="Century Gothic"/>
                <w:sz w:val="20"/>
                <w:rPrChange w:id="1016" w:author="Emma Blanchoud" w:date="2024-03-05T15:36:00Z">
                  <w:rPr>
                    <w:rFonts w:eastAsia="Century Gothic"/>
                    <w:kern w:val="2"/>
                  </w:rPr>
                </w:rPrChange>
              </w:rPr>
              <w:t>échantillons</w:t>
            </w:r>
            <w:proofErr w:type="gramEnd"/>
            <w:r>
              <w:rPr>
                <w:rFonts w:ascii="Century Gothic" w:hAnsi="Century Gothic"/>
                <w:sz w:val="20"/>
                <w:rPrChange w:id="1017" w:author="Emma Blanchoud" w:date="2024-03-05T15:36:00Z">
                  <w:rPr>
                    <w:rFonts w:eastAsia="Century Gothic"/>
                    <w:kern w:val="2"/>
                  </w:rPr>
                </w:rPrChange>
              </w:rPr>
              <w:t xml:space="preserve"> quand je veux me laver les mains il y a un échantillon de savons dur </w:t>
            </w:r>
          </w:p>
          <w:p w14:paraId="0DB8E49D" w14:textId="77777777" w:rsidR="001B20B7" w:rsidRPr="00A6214D" w:rsidRDefault="00000000">
            <w:pPr>
              <w:ind w:right="1621" w:firstLine="10"/>
            </w:pPr>
            <w:proofErr w:type="gramStart"/>
            <w:r>
              <w:rPr>
                <w:rFonts w:ascii="Century Gothic" w:hAnsi="Century Gothic"/>
                <w:sz w:val="20"/>
                <w:rPrChange w:id="1018" w:author="Emma Blanchoud" w:date="2024-03-05T15:36:00Z">
                  <w:rPr>
                    <w:rFonts w:eastAsia="Century Gothic"/>
                    <w:kern w:val="2"/>
                  </w:rPr>
                </w:rPrChange>
              </w:rPr>
              <w:t>ventilation</w:t>
            </w:r>
            <w:proofErr w:type="gramEnd"/>
            <w:r>
              <w:rPr>
                <w:rFonts w:ascii="Century Gothic" w:hAnsi="Century Gothic"/>
                <w:sz w:val="20"/>
                <w:rPrChange w:id="1019" w:author="Emma Blanchoud" w:date="2024-03-05T15:36:00Z">
                  <w:rPr>
                    <w:rFonts w:eastAsia="Century Gothic"/>
                    <w:kern w:val="2"/>
                  </w:rPr>
                </w:rPrChange>
              </w:rPr>
              <w:t xml:space="preserve"> quand je regarde au plafond il y a une ventilation pour aérer </w:t>
            </w:r>
            <w:r>
              <w:rPr>
                <w:rFonts w:ascii="Century Gothic" w:hAnsi="Century Gothic"/>
                <w:sz w:val="2"/>
                <w:rPrChange w:id="1020" w:author="Emma Blanchoud" w:date="2024-03-05T15:36:00Z">
                  <w:rPr>
                    <w:rFonts w:eastAsia="Century Gothic"/>
                    <w:kern w:val="2"/>
                    <w:sz w:val="2"/>
                  </w:rPr>
                </w:rPrChange>
              </w:rPr>
              <w:t xml:space="preserve"> </w:t>
            </w:r>
            <w:r>
              <w:rPr>
                <w:rFonts w:ascii="Century Gothic" w:hAnsi="Century Gothic"/>
                <w:sz w:val="20"/>
                <w:rPrChange w:id="1021" w:author="Emma Blanchoud" w:date="2024-03-05T15:36:00Z">
                  <w:rPr>
                    <w:rFonts w:eastAsia="Century Gothic"/>
                    <w:kern w:val="2"/>
                  </w:rPr>
                </w:rPrChange>
              </w:rPr>
              <w:t>Sol           Depuis je regarde au plafond je vois du carrelage.</w:t>
            </w:r>
            <w:r w:rsidRPr="00A6214D">
              <w:t xml:space="preserve"> </w:t>
            </w:r>
          </w:p>
        </w:tc>
      </w:tr>
    </w:tbl>
    <w:p w14:paraId="3EE18F5C" w14:textId="77777777" w:rsidR="0055777D" w:rsidRDefault="00000000">
      <w:pPr>
        <w:pStyle w:val="Titre1"/>
        <w:numPr>
          <w:ilvl w:val="0"/>
          <w:numId w:val="9"/>
        </w:numPr>
        <w:suppressAutoHyphens/>
        <w:spacing w:before="180" w:after="60" w:line="240" w:lineRule="auto"/>
        <w:rPr>
          <w:del w:id="1022" w:author="Emma Blanchoud" w:date="2024-03-05T15:36:00Z"/>
        </w:rPr>
      </w:pPr>
      <w:bookmarkStart w:id="1023" w:name="_Toc160442274"/>
      <w:bookmarkStart w:id="1024" w:name="_Toc165969648"/>
      <w:bookmarkStart w:id="1025" w:name="_Toc532179964"/>
      <w:bookmarkEnd w:id="483"/>
      <w:bookmarkEnd w:id="484"/>
      <w:del w:id="1026" w:author="Emma Blanchoud" w:date="2024-03-05T15:36:00Z">
        <w:r>
          <w:delText>Réalisation</w:delText>
        </w:r>
        <w:bookmarkEnd w:id="1023"/>
        <w:bookmarkEnd w:id="1024"/>
        <w:bookmarkEnd w:id="1025"/>
      </w:del>
    </w:p>
    <w:p w14:paraId="3AD78417" w14:textId="77777777" w:rsidR="001B20B7" w:rsidRDefault="00000000">
      <w:pPr>
        <w:spacing w:after="485"/>
        <w:ind w:left="29"/>
        <w:rPr>
          <w:ins w:id="1027" w:author="Emma Blanchoud" w:date="2024-03-05T15:36:00Z"/>
        </w:rPr>
      </w:pPr>
      <w:ins w:id="1028" w:author="Emma Blanchoud" w:date="2024-03-05T15:36:00Z">
        <w:r>
          <w:t xml:space="preserve"> </w:t>
        </w:r>
      </w:ins>
    </w:p>
    <w:p w14:paraId="78F3345A" w14:textId="77777777" w:rsidR="001B20B7" w:rsidRDefault="00000000">
      <w:pPr>
        <w:numPr>
          <w:ilvl w:val="0"/>
          <w:numId w:val="5"/>
        </w:numPr>
        <w:spacing w:after="86"/>
        <w:ind w:hanging="581"/>
        <w:rPr>
          <w:ins w:id="1029" w:author="Emma Blanchoud" w:date="2024-03-05T15:36:00Z"/>
        </w:rPr>
      </w:pPr>
      <w:ins w:id="1030" w:author="Emma Blanchoud" w:date="2024-03-05T15:36:00Z">
        <w:r>
          <w:rPr>
            <w:rFonts w:ascii="Century Gothic" w:eastAsia="Century Gothic" w:hAnsi="Century Gothic" w:cs="Century Gothic"/>
            <w:b/>
            <w:sz w:val="32"/>
          </w:rPr>
          <w:t xml:space="preserve">CONCEPTION  </w:t>
        </w:r>
      </w:ins>
    </w:p>
    <w:p w14:paraId="252C6445" w14:textId="77777777" w:rsidR="001B20B7" w:rsidRDefault="00000000">
      <w:pPr>
        <w:numPr>
          <w:ilvl w:val="1"/>
          <w:numId w:val="5"/>
        </w:numPr>
        <w:spacing w:after="3"/>
        <w:ind w:hanging="473"/>
        <w:rPr>
          <w:ins w:id="1031" w:author="Emma Blanchoud" w:date="2024-03-05T15:36:00Z"/>
        </w:rPr>
      </w:pPr>
      <w:ins w:id="1032" w:author="Emma Blanchoud" w:date="2024-03-05T15:36:00Z">
        <w:r>
          <w:rPr>
            <w:rFonts w:ascii="Century Gothic" w:eastAsia="Century Gothic" w:hAnsi="Century Gothic" w:cs="Century Gothic"/>
            <w:b/>
            <w:sz w:val="28"/>
          </w:rPr>
          <w:t xml:space="preserve">Architecture  </w:t>
        </w:r>
      </w:ins>
    </w:p>
    <w:p w14:paraId="330F8368" w14:textId="77777777" w:rsidR="001B20B7" w:rsidRDefault="00000000">
      <w:pPr>
        <w:spacing w:after="394" w:line="260" w:lineRule="auto"/>
        <w:ind w:left="1437" w:right="2" w:hanging="10"/>
        <w:jc w:val="both"/>
        <w:rPr>
          <w:ins w:id="1033" w:author="Emma Blanchoud" w:date="2024-03-05T15:36:00Z"/>
        </w:rPr>
      </w:pPr>
      <w:ins w:id="1034" w:author="Emma Blanchoud" w:date="2024-03-05T15:36:00Z">
        <w:r>
          <w:rPr>
            <w:rFonts w:ascii="Century Gothic" w:eastAsia="Century Gothic" w:hAnsi="Century Gothic" w:cs="Century Gothic"/>
            <w:color w:val="548DD4"/>
            <w:sz w:val="16"/>
          </w:rPr>
          <w:t xml:space="preserve">Ce chapitre décrit de manière avant tout graphique les divers composants que le projet va fournir, ainsi que ses interfaces vers le monde extérieur </w:t>
        </w:r>
        <w:r>
          <w:t xml:space="preserve"> </w:t>
        </w:r>
      </w:ins>
    </w:p>
    <w:p w14:paraId="75310C89" w14:textId="77777777" w:rsidR="001B20B7" w:rsidRDefault="00000000">
      <w:pPr>
        <w:numPr>
          <w:ilvl w:val="1"/>
          <w:numId w:val="5"/>
        </w:numPr>
        <w:spacing w:after="3"/>
        <w:ind w:hanging="473"/>
        <w:rPr>
          <w:ins w:id="1035" w:author="Emma Blanchoud" w:date="2024-03-05T15:36:00Z"/>
        </w:rPr>
      </w:pPr>
      <w:ins w:id="1036" w:author="Emma Blanchoud" w:date="2024-03-05T15:36:00Z">
        <w:r>
          <w:rPr>
            <w:rFonts w:ascii="Century Gothic" w:eastAsia="Century Gothic" w:hAnsi="Century Gothic" w:cs="Century Gothic"/>
            <w:b/>
            <w:sz w:val="28"/>
          </w:rPr>
          <w:t xml:space="preserve">Modèles de donnée  </w:t>
        </w:r>
      </w:ins>
    </w:p>
    <w:p w14:paraId="75BAE937" w14:textId="77777777" w:rsidR="001B20B7" w:rsidRDefault="00000000">
      <w:pPr>
        <w:spacing w:after="29" w:line="260" w:lineRule="auto"/>
        <w:ind w:left="1437" w:right="2" w:hanging="10"/>
        <w:jc w:val="both"/>
        <w:rPr>
          <w:ins w:id="1037" w:author="Emma Blanchoud" w:date="2024-03-05T15:36:00Z"/>
        </w:rPr>
      </w:pPr>
      <w:ins w:id="1038" w:author="Emma Blanchoud" w:date="2024-03-05T15:36:00Z">
        <w:r>
          <w:rPr>
            <w:rFonts w:ascii="Century Gothic" w:eastAsia="Century Gothic" w:hAnsi="Century Gothic" w:cs="Century Gothic"/>
            <w:color w:val="548DD4"/>
            <w:sz w:val="16"/>
          </w:rPr>
          <w:t xml:space="preserve">Ce chapitre est toujours applicable à un projet de développement. Il n’est que parfois applicable à un projet système ou réseau. </w:t>
        </w:r>
        <w:r>
          <w:t xml:space="preserve"> </w:t>
        </w:r>
      </w:ins>
    </w:p>
    <w:p w14:paraId="1E91D027" w14:textId="77777777" w:rsidR="001B20B7" w:rsidRDefault="00000000">
      <w:pPr>
        <w:spacing w:after="0"/>
        <w:ind w:left="1447"/>
        <w:rPr>
          <w:ins w:id="1039" w:author="Emma Blanchoud" w:date="2024-03-05T15:36:00Z"/>
        </w:rPr>
      </w:pPr>
      <w:ins w:id="1040" w:author="Emma Blanchoud" w:date="2024-03-05T15:36:00Z">
        <w:r>
          <w:rPr>
            <w:rFonts w:ascii="Century Gothic" w:eastAsia="Century Gothic" w:hAnsi="Century Gothic" w:cs="Century Gothic"/>
            <w:color w:val="548DD4"/>
            <w:sz w:val="16"/>
          </w:rPr>
          <w:t xml:space="preserve"> </w:t>
        </w:r>
        <w:r>
          <w:t xml:space="preserve"> </w:t>
        </w:r>
      </w:ins>
    </w:p>
    <w:p w14:paraId="5AEB34AB" w14:textId="77777777" w:rsidR="001B20B7" w:rsidRDefault="00000000">
      <w:pPr>
        <w:spacing w:after="29" w:line="260" w:lineRule="auto"/>
        <w:ind w:left="1437" w:right="2" w:hanging="10"/>
        <w:jc w:val="both"/>
        <w:rPr>
          <w:ins w:id="1041" w:author="Emma Blanchoud" w:date="2024-03-05T15:36:00Z"/>
        </w:rPr>
      </w:pPr>
      <w:ins w:id="1042" w:author="Emma Blanchoud" w:date="2024-03-05T15:36:00Z">
        <w:r>
          <w:rPr>
            <w:rFonts w:ascii="Century Gothic" w:eastAsia="Century Gothic" w:hAnsi="Century Gothic" w:cs="Century Gothic"/>
            <w:color w:val="548DD4"/>
            <w:sz w:val="16"/>
          </w:rPr>
          <w:t xml:space="preserve">Le chapitre contient toujours au moins un modèle conceptuel de données (dictionnaire de données) </w:t>
        </w:r>
        <w:r>
          <w:t xml:space="preserve"> </w:t>
        </w:r>
      </w:ins>
    </w:p>
    <w:p w14:paraId="0C506F6C" w14:textId="77777777" w:rsidR="001B20B7" w:rsidRDefault="00000000">
      <w:pPr>
        <w:spacing w:after="0"/>
        <w:ind w:left="1447"/>
        <w:rPr>
          <w:ins w:id="1043" w:author="Emma Blanchoud" w:date="2024-03-05T15:36:00Z"/>
        </w:rPr>
      </w:pPr>
      <w:ins w:id="1044" w:author="Emma Blanchoud" w:date="2024-03-05T15:36:00Z">
        <w:r>
          <w:rPr>
            <w:rFonts w:ascii="Century Gothic" w:eastAsia="Century Gothic" w:hAnsi="Century Gothic" w:cs="Century Gothic"/>
            <w:color w:val="548DD4"/>
            <w:sz w:val="16"/>
          </w:rPr>
          <w:t xml:space="preserve"> </w:t>
        </w:r>
        <w:r>
          <w:t xml:space="preserve"> </w:t>
        </w:r>
      </w:ins>
    </w:p>
    <w:p w14:paraId="04CF39E9" w14:textId="77777777" w:rsidR="001B20B7" w:rsidRDefault="00000000">
      <w:pPr>
        <w:spacing w:after="124" w:line="260" w:lineRule="auto"/>
        <w:ind w:left="1437" w:right="2" w:hanging="10"/>
        <w:jc w:val="both"/>
        <w:rPr>
          <w:ins w:id="1045" w:author="Emma Blanchoud" w:date="2024-03-05T15:36:00Z"/>
        </w:rPr>
      </w:pPr>
      <w:ins w:id="1046" w:author="Emma Blanchoud" w:date="2024-03-05T15:36:00Z">
        <w:r>
          <w:rPr>
            <w:rFonts w:ascii="Century Gothic" w:eastAsia="Century Gothic" w:hAnsi="Century Gothic" w:cs="Century Gothic"/>
            <w:color w:val="548DD4"/>
            <w:sz w:val="16"/>
          </w:rPr>
          <w:t xml:space="preserve">Si le projet inclut une base de données, ce chapitre contiendra également un modèle logique des données. </w:t>
        </w:r>
        <w:r>
          <w:t xml:space="preserve"> </w:t>
        </w:r>
      </w:ins>
    </w:p>
    <w:p w14:paraId="1CED518D" w14:textId="77777777" w:rsidR="001B20B7" w:rsidRDefault="00000000">
      <w:pPr>
        <w:numPr>
          <w:ilvl w:val="1"/>
          <w:numId w:val="5"/>
        </w:numPr>
        <w:spacing w:after="3"/>
        <w:ind w:hanging="473"/>
        <w:rPr>
          <w:ins w:id="1047" w:author="Emma Blanchoud" w:date="2024-03-05T15:36:00Z"/>
        </w:rPr>
      </w:pPr>
      <w:ins w:id="1048" w:author="Emma Blanchoud" w:date="2024-03-05T15:36:00Z">
        <w:r>
          <w:rPr>
            <w:rFonts w:ascii="Century Gothic" w:eastAsia="Century Gothic" w:hAnsi="Century Gothic" w:cs="Century Gothic"/>
            <w:b/>
            <w:sz w:val="28"/>
          </w:rPr>
          <w:t xml:space="preserve">Implémentations spécifiques  </w:t>
        </w:r>
      </w:ins>
    </w:p>
    <w:p w14:paraId="575E40A6" w14:textId="77777777" w:rsidR="001B20B7" w:rsidRDefault="00000000">
      <w:pPr>
        <w:spacing w:after="4" w:line="260" w:lineRule="auto"/>
        <w:ind w:left="1437" w:right="2" w:hanging="10"/>
        <w:jc w:val="both"/>
        <w:rPr>
          <w:ins w:id="1049" w:author="Emma Blanchoud" w:date="2024-03-05T15:36:00Z"/>
        </w:rPr>
      </w:pPr>
      <w:ins w:id="1050" w:author="Emma Blanchoud" w:date="2024-03-05T15:36:00Z">
        <w:r>
          <w:rPr>
            <w:rFonts w:ascii="Century Gothic" w:eastAsia="Century Gothic" w:hAnsi="Century Gothic" w:cs="Century Gothic"/>
            <w:color w:val="548DD4"/>
            <w:sz w:val="16"/>
          </w:rPr>
          <w:t xml:space="preserve">Ce paragraphe décrit de manière détaillée le fonctionnement de points particuliers qu’un développeur externe ne peut que difficilement saisir à la simple lecture du code.  </w:t>
        </w:r>
        <w:r>
          <w:t xml:space="preserve"> </w:t>
        </w:r>
      </w:ins>
    </w:p>
    <w:p w14:paraId="55E30382" w14:textId="77777777" w:rsidR="001B20B7" w:rsidRDefault="00000000">
      <w:pPr>
        <w:numPr>
          <w:ilvl w:val="2"/>
          <w:numId w:val="5"/>
        </w:numPr>
        <w:spacing w:after="4" w:line="260" w:lineRule="auto"/>
        <w:ind w:right="2" w:firstLine="374"/>
        <w:jc w:val="both"/>
        <w:rPr>
          <w:ins w:id="1051" w:author="Emma Blanchoud" w:date="2024-03-05T15:36:00Z"/>
        </w:rPr>
      </w:pPr>
      <w:ins w:id="1052" w:author="Emma Blanchoud" w:date="2024-03-05T15:36:00Z">
        <w:r>
          <w:rPr>
            <w:rFonts w:ascii="Century Gothic" w:eastAsia="Century Gothic" w:hAnsi="Century Gothic" w:cs="Century Gothic"/>
            <w:color w:val="548DD4"/>
            <w:sz w:val="16"/>
          </w:rPr>
          <w:t xml:space="preserve">Autant que possible de manière graphique, imagée, tableaux, etc. </w:t>
        </w:r>
        <w:r>
          <w:t xml:space="preserve"> </w:t>
        </w:r>
      </w:ins>
    </w:p>
    <w:p w14:paraId="010A7EF4" w14:textId="77777777" w:rsidR="001B20B7" w:rsidRDefault="00000000">
      <w:pPr>
        <w:numPr>
          <w:ilvl w:val="2"/>
          <w:numId w:val="5"/>
        </w:numPr>
        <w:spacing w:after="4" w:line="260" w:lineRule="auto"/>
        <w:ind w:right="2" w:firstLine="374"/>
        <w:jc w:val="both"/>
        <w:rPr>
          <w:ins w:id="1053" w:author="Emma Blanchoud" w:date="2024-03-05T15:36:00Z"/>
        </w:rPr>
      </w:pPr>
      <w:ins w:id="1054" w:author="Emma Blanchoud" w:date="2024-03-05T15:36:00Z">
        <w:r>
          <w:rPr>
            <w:rFonts w:ascii="Century Gothic" w:eastAsia="Century Gothic" w:hAnsi="Century Gothic" w:cs="Century Gothic"/>
            <w:color w:val="548DD4"/>
            <w:sz w:val="16"/>
          </w:rPr>
          <w:t xml:space="preserve">Tous les cas particuliers devraient y être spécifiés… </w:t>
        </w:r>
        <w:r>
          <w:t xml:space="preserve"> </w:t>
        </w:r>
      </w:ins>
    </w:p>
    <w:p w14:paraId="0AB4F943" w14:textId="77777777" w:rsidR="001B20B7" w:rsidRDefault="00000000">
      <w:pPr>
        <w:numPr>
          <w:ilvl w:val="2"/>
          <w:numId w:val="5"/>
        </w:numPr>
        <w:spacing w:after="510" w:line="260" w:lineRule="auto"/>
        <w:ind w:right="2" w:firstLine="374"/>
        <w:jc w:val="both"/>
        <w:rPr>
          <w:ins w:id="1055" w:author="Emma Blanchoud" w:date="2024-03-05T15:36:00Z"/>
        </w:rPr>
      </w:pPr>
      <w:ins w:id="1056" w:author="Emma Blanchoud" w:date="2024-03-05T15:36:00Z">
        <w:r>
          <w:rPr>
            <w:rFonts w:ascii="Century Gothic" w:eastAsia="Century Gothic" w:hAnsi="Century Gothic" w:cs="Century Gothic"/>
            <w:color w:val="548DD4"/>
            <w:sz w:val="16"/>
          </w:rPr>
          <w:t xml:space="preserve">Justifier les choix </w:t>
        </w:r>
        <w:r>
          <w:t xml:space="preserve"> </w:t>
        </w:r>
      </w:ins>
    </w:p>
    <w:p w14:paraId="5BCB2FAB" w14:textId="77777777" w:rsidR="001B20B7" w:rsidRDefault="00000000">
      <w:pPr>
        <w:numPr>
          <w:ilvl w:val="0"/>
          <w:numId w:val="5"/>
        </w:numPr>
        <w:spacing w:after="86"/>
        <w:ind w:hanging="581"/>
        <w:rPr>
          <w:ins w:id="1057" w:author="Emma Blanchoud" w:date="2024-03-05T15:36:00Z"/>
        </w:rPr>
      </w:pPr>
      <w:ins w:id="1058" w:author="Emma Blanchoud" w:date="2024-03-05T15:36:00Z">
        <w:r>
          <w:rPr>
            <w:rFonts w:ascii="Century Gothic" w:eastAsia="Century Gothic" w:hAnsi="Century Gothic" w:cs="Century Gothic"/>
            <w:b/>
            <w:sz w:val="32"/>
          </w:rPr>
          <w:t xml:space="preserve">RÉALISATION  </w:t>
        </w:r>
      </w:ins>
    </w:p>
    <w:p w14:paraId="1CF09E89" w14:textId="77777777" w:rsidR="001B20B7" w:rsidRDefault="00000000">
      <w:pPr>
        <w:numPr>
          <w:ilvl w:val="1"/>
          <w:numId w:val="5"/>
        </w:numPr>
        <w:spacing w:after="3"/>
        <w:ind w:hanging="473"/>
        <w:pPrChange w:id="1059" w:author="Emma Blanchoud" w:date="2024-03-05T15:36:00Z">
          <w:pPr>
            <w:pStyle w:val="Titre2"/>
          </w:pPr>
        </w:pPrChange>
      </w:pPr>
      <w:bookmarkStart w:id="1060" w:name="_Toc160442275"/>
      <w:r>
        <w:rPr>
          <w:rFonts w:ascii="Century Gothic" w:hAnsi="Century Gothic"/>
          <w:b/>
          <w:sz w:val="28"/>
          <w:rPrChange w:id="1061" w:author="Emma Blanchoud" w:date="2024-03-05T15:36:00Z">
            <w:rPr>
              <w:rFonts w:eastAsia="Century Gothic"/>
            </w:rPr>
          </w:rPrChange>
        </w:rPr>
        <w:t>Installation de l’environnement de travail</w:t>
      </w:r>
      <w:bookmarkEnd w:id="1060"/>
      <w:ins w:id="1062" w:author="Emma Blanchoud" w:date="2024-03-05T15:36:00Z">
        <w:r>
          <w:rPr>
            <w:rFonts w:ascii="Century Gothic" w:eastAsia="Century Gothic" w:hAnsi="Century Gothic" w:cs="Century Gothic"/>
            <w:b/>
            <w:sz w:val="28"/>
          </w:rPr>
          <w:t xml:space="preserve">  </w:t>
        </w:r>
      </w:ins>
    </w:p>
    <w:p w14:paraId="55FE9CAC" w14:textId="77777777" w:rsidR="001B20B7" w:rsidRDefault="00000000">
      <w:pPr>
        <w:spacing w:after="4" w:line="260" w:lineRule="auto"/>
        <w:ind w:left="1437" w:right="2" w:hanging="10"/>
        <w:jc w:val="both"/>
        <w:pPrChange w:id="1063" w:author="Emma Blanchoud" w:date="2024-03-05T15:36:00Z">
          <w:pPr>
            <w:pStyle w:val="Informations"/>
          </w:pPr>
        </w:pPrChange>
      </w:pPr>
      <w:r>
        <w:rPr>
          <w:rFonts w:ascii="Century Gothic" w:hAnsi="Century Gothic"/>
          <w:color w:val="548DD4"/>
          <w:sz w:val="16"/>
          <w:rPrChange w:id="1064" w:author="Emma Blanchoud" w:date="2024-03-05T15:36:00Z">
            <w:rPr/>
          </w:rPrChange>
        </w:rPr>
        <w:t>Cette partie permet de reproduire ou reprendre le projet par un tiers.</w:t>
      </w:r>
      <w:ins w:id="1065" w:author="Emma Blanchoud" w:date="2024-03-05T15:36:00Z">
        <w:r>
          <w:rPr>
            <w:rFonts w:ascii="Century Gothic" w:eastAsia="Century Gothic" w:hAnsi="Century Gothic" w:cs="Century Gothic"/>
            <w:color w:val="548DD4"/>
            <w:sz w:val="16"/>
          </w:rPr>
          <w:t xml:space="preserve"> </w:t>
        </w:r>
        <w:r>
          <w:t xml:space="preserve"> </w:t>
        </w:r>
      </w:ins>
    </w:p>
    <w:p w14:paraId="23CD6773" w14:textId="77777777" w:rsidR="001B20B7" w:rsidRDefault="00000000">
      <w:pPr>
        <w:numPr>
          <w:ilvl w:val="2"/>
          <w:numId w:val="5"/>
        </w:numPr>
        <w:spacing w:after="4" w:line="260" w:lineRule="auto"/>
        <w:ind w:right="2" w:firstLine="374"/>
        <w:jc w:val="both"/>
        <w:pPrChange w:id="1066" w:author="Emma Blanchoud" w:date="2024-03-05T15:36:00Z">
          <w:pPr>
            <w:pStyle w:val="Informations"/>
            <w:numPr>
              <w:numId w:val="10"/>
            </w:numPr>
            <w:tabs>
              <w:tab w:val="num" w:pos="0"/>
            </w:tabs>
            <w:ind w:left="2138" w:hanging="360"/>
          </w:pPr>
        </w:pPrChange>
      </w:pPr>
      <w:r>
        <w:rPr>
          <w:rFonts w:ascii="Century Gothic" w:hAnsi="Century Gothic"/>
          <w:color w:val="548DD4"/>
          <w:sz w:val="16"/>
          <w:rPrChange w:id="1067" w:author="Emma Blanchoud" w:date="2024-03-05T15:36:00Z">
            <w:rPr/>
          </w:rPrChange>
        </w:rPr>
        <w:t>Versions des outils logiciels utilisés (OS, applications, pilotes, librairies, etc.)</w:t>
      </w:r>
      <w:ins w:id="1068" w:author="Emma Blanchoud" w:date="2024-03-05T15:36:00Z">
        <w:r>
          <w:rPr>
            <w:rFonts w:ascii="Century Gothic" w:eastAsia="Century Gothic" w:hAnsi="Century Gothic" w:cs="Century Gothic"/>
            <w:color w:val="548DD4"/>
            <w:sz w:val="16"/>
          </w:rPr>
          <w:t xml:space="preserve"> </w:t>
        </w:r>
        <w:r>
          <w:rPr>
            <w:noProof/>
          </w:rPr>
          <w:drawing>
            <wp:inline distT="0" distB="0" distL="0" distR="0" wp14:anchorId="521ADEAD" wp14:editId="6BDD7A79">
              <wp:extent cx="131064" cy="135636"/>
              <wp:effectExtent l="0" t="0" r="0" b="0"/>
              <wp:docPr id="2119" name="Picture 2119"/>
              <wp:cNvGraphicFramePr/>
              <a:graphic xmlns:a="http://schemas.openxmlformats.org/drawingml/2006/main">
                <a:graphicData uri="http://schemas.openxmlformats.org/drawingml/2006/picture">
                  <pic:pic xmlns:pic="http://schemas.openxmlformats.org/drawingml/2006/picture">
                    <pic:nvPicPr>
                      <pic:cNvPr id="2119" name="Picture 2119"/>
                      <pic:cNvPicPr/>
                    </pic:nvPicPr>
                    <pic:blipFill>
                      <a:blip r:embed="rId12"/>
                      <a:stretch>
                        <a:fillRect/>
                      </a:stretch>
                    </pic:blipFill>
                    <pic:spPr>
                      <a:xfrm>
                        <a:off x="0" y="0"/>
                        <a:ext cx="131064" cy="135636"/>
                      </a:xfrm>
                      <a:prstGeom prst="rect">
                        <a:avLst/>
                      </a:prstGeom>
                    </pic:spPr>
                  </pic:pic>
                </a:graphicData>
              </a:graphic>
            </wp:inline>
          </w:drawing>
        </w:r>
        <w:r>
          <w:rPr>
            <w:rFonts w:ascii="Arial" w:eastAsia="Arial" w:hAnsi="Arial" w:cs="Arial"/>
            <w:color w:val="548DD4"/>
            <w:sz w:val="16"/>
          </w:rPr>
          <w:t xml:space="preserve"> </w:t>
        </w:r>
      </w:ins>
    </w:p>
    <w:p w14:paraId="3A83A226" w14:textId="77777777" w:rsidR="0055777D" w:rsidRDefault="00000000">
      <w:pPr>
        <w:pStyle w:val="Informations"/>
        <w:numPr>
          <w:ilvl w:val="0"/>
          <w:numId w:val="10"/>
        </w:numPr>
        <w:rPr>
          <w:del w:id="1069" w:author="Emma Blanchoud" w:date="2024-03-05T15:36:00Z"/>
        </w:rPr>
      </w:pPr>
      <w:ins w:id="1070" w:author="Emma Blanchoud" w:date="2024-03-05T15:36:00Z">
        <w:r>
          <w:rPr>
            <w:rFonts w:ascii="Arial" w:eastAsia="Arial" w:hAnsi="Arial" w:cs="Arial"/>
            <w:color w:val="548DD4"/>
          </w:rPr>
          <w:t xml:space="preserve"> </w:t>
        </w:r>
        <w:r>
          <w:rPr>
            <w:rFonts w:ascii="Arial" w:eastAsia="Arial" w:hAnsi="Arial" w:cs="Arial"/>
            <w:color w:val="548DD4"/>
          </w:rPr>
          <w:tab/>
        </w:r>
      </w:ins>
      <w:r>
        <w:rPr>
          <w:rFonts w:ascii="Century Gothic" w:hAnsi="Century Gothic"/>
          <w:color w:val="548DD4"/>
          <w:rPrChange w:id="1071" w:author="Emma Blanchoud" w:date="2024-03-05T15:36:00Z">
            <w:rPr/>
          </w:rPrChange>
        </w:rPr>
        <w:t>Configurations spéciales des outils (Equipements, PC, machines, outillage, etc.)</w:t>
      </w:r>
    </w:p>
    <w:p w14:paraId="1A066F03" w14:textId="66F0663E" w:rsidR="001B20B7" w:rsidRDefault="00000000">
      <w:pPr>
        <w:spacing w:after="4" w:line="260" w:lineRule="auto"/>
        <w:ind w:left="1817" w:right="2" w:hanging="10"/>
        <w:jc w:val="both"/>
        <w:pPrChange w:id="1072" w:author="Emma Blanchoud" w:date="2024-03-05T15:36:00Z">
          <w:pPr>
            <w:pStyle w:val="Informations"/>
            <w:numPr>
              <w:numId w:val="10"/>
            </w:numPr>
            <w:tabs>
              <w:tab w:val="num" w:pos="0"/>
            </w:tabs>
            <w:ind w:left="2138" w:hanging="360"/>
          </w:pPr>
        </w:pPrChange>
      </w:pPr>
      <w:ins w:id="1073" w:author="Emma Blanchoud" w:date="2024-03-05T15:36:00Z">
        <w:r>
          <w:rPr>
            <w:rFonts w:ascii="Century Gothic" w:eastAsia="Century Gothic" w:hAnsi="Century Gothic" w:cs="Century Gothic"/>
            <w:color w:val="548DD4"/>
            <w:sz w:val="16"/>
          </w:rPr>
          <w:t xml:space="preserve"> </w:t>
        </w:r>
        <w:r>
          <w:rPr>
            <w:noProof/>
          </w:rPr>
          <w:drawing>
            <wp:inline distT="0" distB="0" distL="0" distR="0" wp14:anchorId="2AB055D1" wp14:editId="49D8EF18">
              <wp:extent cx="131064" cy="135636"/>
              <wp:effectExtent l="0" t="0" r="0" b="0"/>
              <wp:docPr id="2124" name="Picture 2124"/>
              <wp:cNvGraphicFramePr/>
              <a:graphic xmlns:a="http://schemas.openxmlformats.org/drawingml/2006/main">
                <a:graphicData uri="http://schemas.openxmlformats.org/drawingml/2006/picture">
                  <pic:pic xmlns:pic="http://schemas.openxmlformats.org/drawingml/2006/picture">
                    <pic:nvPicPr>
                      <pic:cNvPr id="2124" name="Picture 2124"/>
                      <pic:cNvPicPr/>
                    </pic:nvPicPr>
                    <pic:blipFill>
                      <a:blip r:embed="rId12"/>
                      <a:stretch>
                        <a:fillRect/>
                      </a:stretch>
                    </pic:blipFill>
                    <pic:spPr>
                      <a:xfrm>
                        <a:off x="0" y="0"/>
                        <a:ext cx="131064" cy="135636"/>
                      </a:xfrm>
                      <a:prstGeom prst="rect">
                        <a:avLst/>
                      </a:prstGeom>
                    </pic:spPr>
                  </pic:pic>
                </a:graphicData>
              </a:graphic>
            </wp:inline>
          </w:drawing>
        </w:r>
        <w:r>
          <w:rPr>
            <w:rFonts w:ascii="Arial" w:eastAsia="Arial" w:hAnsi="Arial" w:cs="Arial"/>
            <w:color w:val="548DD4"/>
            <w:sz w:val="16"/>
          </w:rPr>
          <w:t xml:space="preserve">  </w:t>
        </w:r>
        <w:r>
          <w:rPr>
            <w:rFonts w:ascii="Arial" w:eastAsia="Arial" w:hAnsi="Arial" w:cs="Arial"/>
            <w:color w:val="548DD4"/>
            <w:sz w:val="16"/>
          </w:rPr>
          <w:tab/>
        </w:r>
      </w:ins>
      <w:r>
        <w:rPr>
          <w:rFonts w:ascii="Century Gothic" w:hAnsi="Century Gothic"/>
          <w:color w:val="548DD4"/>
          <w:sz w:val="16"/>
          <w:rPrChange w:id="1074" w:author="Emma Blanchoud" w:date="2024-03-05T15:36:00Z">
            <w:rPr/>
          </w:rPrChange>
        </w:rPr>
        <w:t>Arborescences des documents produits.</w:t>
      </w:r>
      <w:ins w:id="1075" w:author="Emma Blanchoud" w:date="2024-03-05T15:36:00Z">
        <w:r>
          <w:rPr>
            <w:rFonts w:ascii="Century Gothic" w:eastAsia="Century Gothic" w:hAnsi="Century Gothic" w:cs="Century Gothic"/>
            <w:color w:val="548DD4"/>
            <w:sz w:val="16"/>
          </w:rPr>
          <w:t xml:space="preserve"> </w:t>
        </w:r>
        <w:r>
          <w:t xml:space="preserve"> </w:t>
        </w:r>
      </w:ins>
    </w:p>
    <w:p w14:paraId="03DD7D77" w14:textId="77777777" w:rsidR="001B20B7" w:rsidRDefault="00000000">
      <w:pPr>
        <w:numPr>
          <w:ilvl w:val="2"/>
          <w:numId w:val="5"/>
        </w:numPr>
        <w:spacing w:after="355" w:line="260" w:lineRule="auto"/>
        <w:ind w:right="2" w:firstLine="374"/>
        <w:jc w:val="both"/>
        <w:pPrChange w:id="1076" w:author="Emma Blanchoud" w:date="2024-03-05T15:36:00Z">
          <w:pPr>
            <w:pStyle w:val="Informations"/>
            <w:numPr>
              <w:numId w:val="10"/>
            </w:numPr>
            <w:tabs>
              <w:tab w:val="num" w:pos="0"/>
            </w:tabs>
            <w:ind w:left="2138" w:hanging="360"/>
          </w:pPr>
        </w:pPrChange>
      </w:pPr>
      <w:r>
        <w:rPr>
          <w:rFonts w:ascii="Century Gothic" w:hAnsi="Century Gothic"/>
          <w:color w:val="548DD4"/>
          <w:sz w:val="16"/>
          <w:rPrChange w:id="1077" w:author="Emma Blanchoud" w:date="2024-03-05T15:36:00Z">
            <w:rPr/>
          </w:rPrChange>
        </w:rPr>
        <w:t>Comment accéder au code (repository)</w:t>
      </w:r>
      <w:ins w:id="1078" w:author="Emma Blanchoud" w:date="2024-03-05T15:36:00Z">
        <w:r>
          <w:rPr>
            <w:rFonts w:ascii="Century Gothic" w:eastAsia="Century Gothic" w:hAnsi="Century Gothic" w:cs="Century Gothic"/>
            <w:color w:val="548DD4"/>
            <w:sz w:val="16"/>
          </w:rPr>
          <w:t xml:space="preserve"> </w:t>
        </w:r>
        <w:r>
          <w:t xml:space="preserve"> </w:t>
        </w:r>
      </w:ins>
    </w:p>
    <w:p w14:paraId="3BF69EBA" w14:textId="77777777" w:rsidR="00F62646" w:rsidRDefault="00F62646" w:rsidP="00F62646">
      <w:pPr>
        <w:pStyle w:val="Informations"/>
        <w:rPr>
          <w:del w:id="1079" w:author="Emma Blanchoud" w:date="2024-03-05T15:36:00Z"/>
        </w:rPr>
      </w:pPr>
    </w:p>
    <w:p w14:paraId="6322FA9F" w14:textId="77777777" w:rsidR="001B20B7" w:rsidRDefault="00000000">
      <w:pPr>
        <w:numPr>
          <w:ilvl w:val="1"/>
          <w:numId w:val="5"/>
        </w:numPr>
        <w:spacing w:after="3"/>
        <w:ind w:hanging="473"/>
        <w:pPrChange w:id="1080" w:author="Emma Blanchoud" w:date="2024-03-05T15:36:00Z">
          <w:pPr>
            <w:pStyle w:val="Titre2"/>
          </w:pPr>
        </w:pPrChange>
      </w:pPr>
      <w:bookmarkStart w:id="1081" w:name="_Toc160442276"/>
      <w:r>
        <w:rPr>
          <w:rFonts w:ascii="Century Gothic" w:hAnsi="Century Gothic"/>
          <w:b/>
          <w:sz w:val="28"/>
          <w:rPrChange w:id="1082" w:author="Emma Blanchoud" w:date="2024-03-05T15:36:00Z">
            <w:rPr>
              <w:rFonts w:eastAsia="Century Gothic"/>
            </w:rPr>
          </w:rPrChange>
        </w:rPr>
        <w:t>Installation</w:t>
      </w:r>
      <w:bookmarkEnd w:id="1081"/>
      <w:ins w:id="1083" w:author="Emma Blanchoud" w:date="2024-03-05T15:36:00Z">
        <w:r>
          <w:rPr>
            <w:rFonts w:ascii="Century Gothic" w:eastAsia="Century Gothic" w:hAnsi="Century Gothic" w:cs="Century Gothic"/>
            <w:b/>
            <w:sz w:val="28"/>
          </w:rPr>
          <w:t xml:space="preserve">  </w:t>
        </w:r>
      </w:ins>
    </w:p>
    <w:p w14:paraId="4FF58F09" w14:textId="77777777" w:rsidR="001B20B7" w:rsidRDefault="00000000">
      <w:pPr>
        <w:spacing w:after="391" w:line="260" w:lineRule="auto"/>
        <w:ind w:left="1437" w:right="2" w:hanging="10"/>
        <w:jc w:val="both"/>
        <w:pPrChange w:id="1084" w:author="Emma Blanchoud" w:date="2024-03-05T15:36:00Z">
          <w:pPr>
            <w:pStyle w:val="Informations"/>
          </w:pPr>
        </w:pPrChange>
      </w:pPr>
      <w:r>
        <w:rPr>
          <w:rFonts w:ascii="Century Gothic" w:hAnsi="Century Gothic"/>
          <w:color w:val="548DD4"/>
          <w:sz w:val="16"/>
          <w:rPrChange w:id="1085" w:author="Emma Blanchoud" w:date="2024-03-05T15:36:00Z">
            <w:rPr/>
          </w:rPrChange>
        </w:rPr>
        <w:t>Ce chapitre décrit comment mettre en œuvre le produit dans un environnement de test (</w:t>
      </w:r>
      <w:proofErr w:type="spellStart"/>
      <w:r>
        <w:rPr>
          <w:rFonts w:ascii="Century Gothic" w:hAnsi="Century Gothic"/>
          <w:color w:val="548DD4"/>
          <w:sz w:val="16"/>
          <w:rPrChange w:id="1086" w:author="Emma Blanchoud" w:date="2024-03-05T15:36:00Z">
            <w:rPr/>
          </w:rPrChange>
        </w:rPr>
        <w:t>staging</w:t>
      </w:r>
      <w:proofErr w:type="spellEnd"/>
      <w:r>
        <w:rPr>
          <w:rFonts w:ascii="Century Gothic" w:hAnsi="Century Gothic"/>
          <w:color w:val="548DD4"/>
          <w:sz w:val="16"/>
          <w:rPrChange w:id="1087" w:author="Emma Blanchoud" w:date="2024-03-05T15:36:00Z">
            <w:rPr/>
          </w:rPrChange>
        </w:rPr>
        <w:t xml:space="preserve"> server) et/ou de production</w:t>
      </w:r>
      <w:ins w:id="1088" w:author="Emma Blanchoud" w:date="2024-03-05T15:36:00Z">
        <w:r>
          <w:rPr>
            <w:rFonts w:ascii="Century Gothic" w:eastAsia="Century Gothic" w:hAnsi="Century Gothic" w:cs="Century Gothic"/>
            <w:color w:val="548DD4"/>
            <w:sz w:val="16"/>
          </w:rPr>
          <w:t xml:space="preserve"> </w:t>
        </w:r>
        <w:r>
          <w:t xml:space="preserve"> </w:t>
        </w:r>
      </w:ins>
    </w:p>
    <w:p w14:paraId="1DC37BD5" w14:textId="77777777" w:rsidR="0055777D" w:rsidRDefault="00317D1A" w:rsidP="00317D1A">
      <w:pPr>
        <w:pStyle w:val="Titre2"/>
        <w:keepLines w:val="0"/>
        <w:numPr>
          <w:ilvl w:val="1"/>
          <w:numId w:val="9"/>
        </w:numPr>
        <w:suppressAutoHyphens/>
        <w:spacing w:before="120" w:after="60" w:line="240" w:lineRule="auto"/>
        <w:rPr>
          <w:del w:id="1089" w:author="Emma Blanchoud" w:date="2024-03-05T15:36:00Z"/>
        </w:rPr>
      </w:pPr>
      <w:del w:id="1090" w:author="Emma Blanchoud" w:date="2024-03-05T15:36:00Z">
        <w:r>
          <w:delText>Déroulement effectif</w:delText>
        </w:r>
      </w:del>
    </w:p>
    <w:p w14:paraId="1A7D2DFB" w14:textId="6F72665B" w:rsidR="001B20B7" w:rsidRDefault="00317D1A">
      <w:pPr>
        <w:numPr>
          <w:ilvl w:val="1"/>
          <w:numId w:val="5"/>
        </w:numPr>
        <w:spacing w:after="3"/>
        <w:ind w:hanging="473"/>
        <w:rPr>
          <w:ins w:id="1091" w:author="Emma Blanchoud" w:date="2024-03-05T15:36:00Z"/>
        </w:rPr>
      </w:pPr>
      <w:del w:id="1092" w:author="Emma Blanchoud" w:date="2024-03-05T15:36:00Z">
        <w:r w:rsidRPr="00317D1A">
          <w:rPr>
            <w:color w:val="8496B0" w:themeColor="text2" w:themeTint="99"/>
            <w:sz w:val="16"/>
          </w:rPr>
          <w:delText>Dans laquelle on reprend la liste</w:delText>
        </w:r>
      </w:del>
      <w:ins w:id="1093" w:author="Emma Blanchoud" w:date="2024-03-05T15:36:00Z">
        <w:r w:rsidR="00000000">
          <w:rPr>
            <w:rFonts w:ascii="Century Gothic" w:eastAsia="Century Gothic" w:hAnsi="Century Gothic" w:cs="Century Gothic"/>
            <w:b/>
            <w:sz w:val="28"/>
          </w:rPr>
          <w:t xml:space="preserve">Planification détaillée  </w:t>
        </w:r>
      </w:ins>
    </w:p>
    <w:p w14:paraId="06676027" w14:textId="77777777" w:rsidR="00317D1A" w:rsidRPr="00317D1A" w:rsidRDefault="00000000" w:rsidP="00317D1A">
      <w:pPr>
        <w:pStyle w:val="Retraitcorpsdetexte"/>
        <w:ind w:left="1418"/>
        <w:rPr>
          <w:del w:id="1094" w:author="Emma Blanchoud" w:date="2024-03-05T15:36:00Z"/>
          <w:color w:val="8496B0" w:themeColor="text2" w:themeTint="99"/>
          <w:sz w:val="16"/>
        </w:rPr>
      </w:pPr>
      <w:ins w:id="1095" w:author="Emma Blanchoud" w:date="2024-03-05T15:36:00Z">
        <w:r>
          <w:rPr>
            <w:rFonts w:ascii="Century Gothic" w:eastAsia="Century Gothic" w:hAnsi="Century Gothic" w:cs="Century Gothic"/>
            <w:color w:val="548DD4"/>
            <w:sz w:val="16"/>
          </w:rPr>
          <w:t>Liste</w:t>
        </w:r>
      </w:ins>
      <w:r>
        <w:rPr>
          <w:rFonts w:ascii="Century Gothic" w:hAnsi="Century Gothic"/>
          <w:color w:val="548DD4"/>
          <w:sz w:val="16"/>
          <w:rPrChange w:id="1096" w:author="Emma Blanchoud" w:date="2024-03-05T15:36:00Z">
            <w:rPr>
              <w:rFonts w:eastAsia="Century Gothic"/>
              <w:color w:val="8496B0" w:themeColor="text2" w:themeTint="99"/>
              <w:sz w:val="16"/>
            </w:rPr>
          </w:rPrChange>
        </w:rPr>
        <w:t xml:space="preserve"> des sprints </w:t>
      </w:r>
      <w:del w:id="1097" w:author="Emma Blanchoud" w:date="2024-03-05T15:36:00Z">
        <w:r w:rsidR="00317D1A" w:rsidRPr="00317D1A">
          <w:rPr>
            <w:color w:val="8496B0" w:themeColor="text2" w:themeTint="99"/>
            <w:sz w:val="16"/>
          </w:rPr>
          <w:delText>et on fait le bilan du point de vue résultat (Sprint Review) et méthodologie (Rétrospective)</w:delText>
        </w:r>
      </w:del>
    </w:p>
    <w:p w14:paraId="46E07B4E" w14:textId="77777777" w:rsidR="0055777D" w:rsidRDefault="00317D1A" w:rsidP="00317D1A">
      <w:pPr>
        <w:pStyle w:val="Titre2"/>
        <w:keepLines w:val="0"/>
        <w:numPr>
          <w:ilvl w:val="1"/>
          <w:numId w:val="9"/>
        </w:numPr>
        <w:suppressAutoHyphens/>
        <w:spacing w:before="120" w:after="60" w:line="240" w:lineRule="auto"/>
        <w:rPr>
          <w:del w:id="1098" w:author="Emma Blanchoud" w:date="2024-03-05T15:36:00Z"/>
        </w:rPr>
      </w:pPr>
      <w:bookmarkStart w:id="1099" w:name="_Toc532179961"/>
      <w:bookmarkEnd w:id="1099"/>
      <w:del w:id="1100" w:author="Emma Blanchoud" w:date="2024-03-05T15:36:00Z">
        <w:r>
          <w:delText>Processus d’intégration</w:delText>
        </w:r>
      </w:del>
    </w:p>
    <w:p w14:paraId="2CE72F96" w14:textId="77777777" w:rsidR="00317D1A" w:rsidRDefault="00317D1A" w:rsidP="00317D1A">
      <w:pPr>
        <w:pStyle w:val="Retraitcorpsdetexte"/>
        <w:ind w:left="1418"/>
        <w:rPr>
          <w:del w:id="1101" w:author="Emma Blanchoud" w:date="2024-03-05T15:36:00Z"/>
          <w:color w:val="8496B0" w:themeColor="text2" w:themeTint="99"/>
          <w:sz w:val="16"/>
        </w:rPr>
      </w:pPr>
      <w:del w:id="1102" w:author="Emma Blanchoud" w:date="2024-03-05T15:36:00Z">
        <w:r w:rsidRPr="00317D1A">
          <w:rPr>
            <w:color w:val="8496B0" w:themeColor="text2" w:themeTint="99"/>
            <w:sz w:val="16"/>
          </w:rPr>
          <w:delText>Qui la fait, quand, où va le résultat,...</w:delText>
        </w:r>
      </w:del>
    </w:p>
    <w:p w14:paraId="3C195593" w14:textId="77777777" w:rsidR="00F62646" w:rsidRDefault="00F62646" w:rsidP="00317D1A">
      <w:pPr>
        <w:pStyle w:val="Retraitcorpsdetexte"/>
        <w:ind w:left="1418"/>
        <w:rPr>
          <w:del w:id="1103" w:author="Emma Blanchoud" w:date="2024-03-05T15:36:00Z"/>
          <w:sz w:val="16"/>
        </w:rPr>
      </w:pPr>
    </w:p>
    <w:p w14:paraId="4F59A444" w14:textId="2E12A378" w:rsidR="001B20B7" w:rsidRDefault="00F62646">
      <w:pPr>
        <w:spacing w:after="4" w:line="260" w:lineRule="auto"/>
        <w:ind w:left="1437" w:right="2" w:hanging="10"/>
        <w:jc w:val="both"/>
        <w:rPr>
          <w:rPrChange w:id="1104" w:author="Emma Blanchoud" w:date="2024-03-05T15:36:00Z">
            <w:rPr>
              <w:sz w:val="16"/>
            </w:rPr>
          </w:rPrChange>
        </w:rPr>
        <w:pPrChange w:id="1105" w:author="Emma Blanchoud" w:date="2024-03-05T15:36:00Z">
          <w:pPr>
            <w:pStyle w:val="Retraitcorpsdetexte"/>
            <w:ind w:left="1418"/>
          </w:pPr>
        </w:pPrChange>
      </w:pPr>
      <w:del w:id="1106" w:author="Emma Blanchoud" w:date="2024-03-05T15:36:00Z">
        <w:r w:rsidRPr="00F62646">
          <w:rPr>
            <w:color w:val="auto"/>
            <w:sz w:val="16"/>
          </w:rPr>
          <w:delText xml:space="preserve">Notre équipe se compose de </w:delText>
        </w:r>
        <w:r w:rsidRPr="00F62646">
          <w:rPr>
            <w:sz w:val="16"/>
          </w:rPr>
          <w:delText>quatre</w:delText>
        </w:r>
        <w:r w:rsidRPr="00F62646">
          <w:rPr>
            <w:color w:val="auto"/>
            <w:sz w:val="16"/>
          </w:rPr>
          <w:delText xml:space="preserve"> membres ; Sacha Ryan, Mathis et Emma. Nous avons réalisé ce projet durant tout un trimestre et nous avons commencé a construire a partir de la cinquième semaine. Le </w:delText>
        </w:r>
        <w:r w:rsidRPr="00F62646">
          <w:rPr>
            <w:sz w:val="16"/>
          </w:rPr>
          <w:delText>résultat</w:delText>
        </w:r>
        <w:r w:rsidRPr="00F62646">
          <w:rPr>
            <w:color w:val="auto"/>
            <w:sz w:val="16"/>
          </w:rPr>
          <w:delText xml:space="preserve"> devrait être que le </w:delText>
        </w:r>
        <w:r w:rsidRPr="00F62646">
          <w:rPr>
            <w:sz w:val="16"/>
          </w:rPr>
          <w:delText>bâtiment</w:delText>
        </w:r>
        <w:r w:rsidRPr="00F62646">
          <w:rPr>
            <w:color w:val="auto"/>
            <w:sz w:val="16"/>
          </w:rPr>
          <w:delText xml:space="preserve"> est terminé et c’est le cas en tout cas toute </w:delText>
        </w:r>
      </w:del>
      <w:proofErr w:type="gramStart"/>
      <w:ins w:id="1107" w:author="Emma Blanchoud" w:date="2024-03-05T15:36:00Z">
        <w:r w:rsidR="00000000">
          <w:rPr>
            <w:rFonts w:ascii="Century Gothic" w:eastAsia="Century Gothic" w:hAnsi="Century Gothic" w:cs="Century Gothic"/>
            <w:color w:val="548DD4"/>
            <w:sz w:val="16"/>
          </w:rPr>
          <w:t>avec</w:t>
        </w:r>
        <w:proofErr w:type="gramEnd"/>
        <w:r w:rsidR="00000000">
          <w:rPr>
            <w:rFonts w:ascii="Century Gothic" w:eastAsia="Century Gothic" w:hAnsi="Century Gothic" w:cs="Century Gothic"/>
            <w:color w:val="548DD4"/>
            <w:sz w:val="16"/>
          </w:rPr>
          <w:t xml:space="preserve"> </w:t>
        </w:r>
      </w:ins>
      <w:r w:rsidR="00000000">
        <w:rPr>
          <w:rFonts w:ascii="Century Gothic" w:hAnsi="Century Gothic"/>
          <w:color w:val="548DD4"/>
          <w:sz w:val="16"/>
          <w:rPrChange w:id="1108" w:author="Emma Blanchoud" w:date="2024-03-05T15:36:00Z">
            <w:rPr>
              <w:rFonts w:eastAsia="Century Gothic"/>
              <w:sz w:val="16"/>
            </w:rPr>
          </w:rPrChange>
        </w:rPr>
        <w:t xml:space="preserve">les </w:t>
      </w:r>
      <w:del w:id="1109" w:author="Emma Blanchoud" w:date="2024-03-05T15:36:00Z">
        <w:r w:rsidRPr="00F62646">
          <w:rPr>
            <w:sz w:val="16"/>
          </w:rPr>
          <w:delText>user</w:delText>
        </w:r>
        <w:r w:rsidRPr="00F62646">
          <w:rPr>
            <w:color w:val="auto"/>
            <w:sz w:val="16"/>
          </w:rPr>
          <w:delText xml:space="preserve"> </w:delText>
        </w:r>
      </w:del>
      <w:r w:rsidR="00000000">
        <w:rPr>
          <w:rFonts w:ascii="Century Gothic" w:hAnsi="Century Gothic"/>
          <w:color w:val="548DD4"/>
          <w:sz w:val="16"/>
          <w:rPrChange w:id="1110" w:author="Emma Blanchoud" w:date="2024-03-05T15:36:00Z">
            <w:rPr>
              <w:rFonts w:eastAsia="Century Gothic"/>
              <w:sz w:val="16"/>
            </w:rPr>
          </w:rPrChange>
        </w:rPr>
        <w:t xml:space="preserve">stories qui </w:t>
      </w:r>
      <w:del w:id="1111" w:author="Emma Blanchoud" w:date="2024-03-05T15:36:00Z">
        <w:r w:rsidRPr="00F62646">
          <w:rPr>
            <w:color w:val="auto"/>
            <w:sz w:val="16"/>
          </w:rPr>
          <w:delText>compose notre hôtel sont faites.</w:delText>
        </w:r>
      </w:del>
      <w:ins w:id="1112" w:author="Emma Blanchoud" w:date="2024-03-05T15:36:00Z">
        <w:r w:rsidR="00000000">
          <w:rPr>
            <w:rFonts w:ascii="Century Gothic" w:eastAsia="Century Gothic" w:hAnsi="Century Gothic" w:cs="Century Gothic"/>
            <w:color w:val="548DD4"/>
            <w:sz w:val="16"/>
          </w:rPr>
          <w:t xml:space="preserve">ont été réalisées dans chacun. </w:t>
        </w:r>
        <w:r w:rsidR="00000000">
          <w:t xml:space="preserve"> </w:t>
        </w:r>
      </w:ins>
    </w:p>
    <w:p w14:paraId="1C15F19C" w14:textId="77777777" w:rsidR="0055777D" w:rsidRDefault="00000000">
      <w:pPr>
        <w:pStyle w:val="Titre1"/>
        <w:numPr>
          <w:ilvl w:val="0"/>
          <w:numId w:val="9"/>
        </w:numPr>
        <w:suppressAutoHyphens/>
        <w:spacing w:before="180" w:after="60" w:line="240" w:lineRule="auto"/>
        <w:rPr>
          <w:del w:id="1113" w:author="Emma Blanchoud" w:date="2024-03-05T15:36:00Z"/>
        </w:rPr>
      </w:pPr>
      <w:bookmarkStart w:id="1114" w:name="_Toc160442279"/>
      <w:bookmarkStart w:id="1115" w:name="_Toc165969650"/>
      <w:bookmarkStart w:id="1116" w:name="_Toc532179966"/>
      <w:del w:id="1117" w:author="Emma Blanchoud" w:date="2024-03-05T15:36:00Z">
        <w:r>
          <w:delText>Tests</w:delText>
        </w:r>
        <w:bookmarkEnd w:id="1114"/>
        <w:bookmarkEnd w:id="1115"/>
        <w:bookmarkEnd w:id="1116"/>
      </w:del>
    </w:p>
    <w:p w14:paraId="3CFF9361" w14:textId="77777777" w:rsidR="001B20B7" w:rsidRDefault="00000000">
      <w:pPr>
        <w:spacing w:after="4" w:line="260" w:lineRule="auto"/>
        <w:ind w:left="1437" w:right="2" w:hanging="10"/>
        <w:jc w:val="both"/>
        <w:rPr>
          <w:ins w:id="1118" w:author="Emma Blanchoud" w:date="2024-03-05T15:36:00Z"/>
        </w:rPr>
      </w:pPr>
      <w:ins w:id="1119" w:author="Emma Blanchoud" w:date="2024-03-05T15:36:00Z">
        <w:r>
          <w:rPr>
            <w:rFonts w:ascii="Century Gothic" w:eastAsia="Century Gothic" w:hAnsi="Century Gothic" w:cs="Century Gothic"/>
            <w:color w:val="548DD4"/>
            <w:sz w:val="16"/>
          </w:rPr>
          <w:t xml:space="preserve">On doit pouvoir voir si une story a été débutée dans un sprint mais terminée dans un autre. </w:t>
        </w:r>
        <w:r>
          <w:t xml:space="preserve"> </w:t>
        </w:r>
      </w:ins>
    </w:p>
    <w:p w14:paraId="33C5BF70" w14:textId="77777777" w:rsidR="001B20B7" w:rsidRDefault="00000000">
      <w:pPr>
        <w:numPr>
          <w:ilvl w:val="1"/>
          <w:numId w:val="5"/>
        </w:numPr>
        <w:spacing w:after="3"/>
        <w:ind w:hanging="473"/>
        <w:rPr>
          <w:ins w:id="1120" w:author="Emma Blanchoud" w:date="2024-03-05T15:36:00Z"/>
        </w:rPr>
      </w:pPr>
      <w:ins w:id="1121" w:author="Emma Blanchoud" w:date="2024-03-05T15:36:00Z">
        <w:r>
          <w:rPr>
            <w:rFonts w:ascii="Century Gothic" w:eastAsia="Century Gothic" w:hAnsi="Century Gothic" w:cs="Century Gothic"/>
            <w:b/>
            <w:sz w:val="28"/>
          </w:rPr>
          <w:t xml:space="preserve">Journal de Bord  </w:t>
        </w:r>
      </w:ins>
    </w:p>
    <w:p w14:paraId="444E054D" w14:textId="77777777" w:rsidR="001B20B7" w:rsidRDefault="00000000">
      <w:pPr>
        <w:spacing w:after="538" w:line="260" w:lineRule="auto"/>
        <w:ind w:left="1437" w:right="2" w:hanging="10"/>
        <w:jc w:val="both"/>
        <w:rPr>
          <w:ins w:id="1122" w:author="Emma Blanchoud" w:date="2024-03-05T15:36:00Z"/>
        </w:rPr>
      </w:pPr>
      <w:ins w:id="1123" w:author="Emma Blanchoud" w:date="2024-03-05T15:36:00Z">
        <w:r>
          <w:rPr>
            <w:rFonts w:ascii="Century Gothic" w:eastAsia="Century Gothic" w:hAnsi="Century Gothic" w:cs="Century Gothic"/>
            <w:color w:val="548DD4"/>
            <w:sz w:val="16"/>
          </w:rPr>
          <w:t xml:space="preserve">Historique des modifications demandées (ou nécessaires) aux spécifications détaillées. Date, raison, description, etc. </w:t>
        </w:r>
        <w:r>
          <w:t xml:space="preserve"> </w:t>
        </w:r>
      </w:ins>
    </w:p>
    <w:p w14:paraId="002E3E1B" w14:textId="77777777" w:rsidR="001B20B7" w:rsidRDefault="00000000">
      <w:pPr>
        <w:numPr>
          <w:ilvl w:val="0"/>
          <w:numId w:val="5"/>
        </w:numPr>
        <w:spacing w:after="86"/>
        <w:ind w:hanging="581"/>
        <w:rPr>
          <w:ins w:id="1124" w:author="Emma Blanchoud" w:date="2024-03-05T15:36:00Z"/>
        </w:rPr>
      </w:pPr>
      <w:ins w:id="1125" w:author="Emma Blanchoud" w:date="2024-03-05T15:36:00Z">
        <w:r>
          <w:rPr>
            <w:rFonts w:ascii="Century Gothic" w:eastAsia="Century Gothic" w:hAnsi="Century Gothic" w:cs="Century Gothic"/>
            <w:b/>
            <w:sz w:val="32"/>
          </w:rPr>
          <w:t xml:space="preserve">TESTS  </w:t>
        </w:r>
      </w:ins>
    </w:p>
    <w:p w14:paraId="09115134" w14:textId="77777777" w:rsidR="001B20B7" w:rsidRDefault="00000000">
      <w:pPr>
        <w:numPr>
          <w:ilvl w:val="1"/>
          <w:numId w:val="5"/>
        </w:numPr>
        <w:spacing w:after="3"/>
        <w:ind w:hanging="473"/>
        <w:pPrChange w:id="1126" w:author="Emma Blanchoud" w:date="2024-03-05T15:36:00Z">
          <w:pPr>
            <w:pStyle w:val="Titre2"/>
          </w:pPr>
        </w:pPrChange>
      </w:pPr>
      <w:bookmarkStart w:id="1127" w:name="_Toc160442280"/>
      <w:r>
        <w:rPr>
          <w:rFonts w:ascii="Century Gothic" w:hAnsi="Century Gothic"/>
          <w:b/>
          <w:sz w:val="28"/>
          <w:rPrChange w:id="1128" w:author="Emma Blanchoud" w:date="2024-03-05T15:36:00Z">
            <w:rPr>
              <w:rFonts w:eastAsia="Century Gothic"/>
            </w:rPr>
          </w:rPrChange>
        </w:rPr>
        <w:t>Stratégie de test</w:t>
      </w:r>
      <w:bookmarkEnd w:id="1127"/>
      <w:ins w:id="1129" w:author="Emma Blanchoud" w:date="2024-03-05T15:36:00Z">
        <w:r>
          <w:rPr>
            <w:rFonts w:ascii="Century Gothic" w:eastAsia="Century Gothic" w:hAnsi="Century Gothic" w:cs="Century Gothic"/>
            <w:b/>
            <w:sz w:val="28"/>
          </w:rPr>
          <w:t xml:space="preserve"> </w:t>
        </w:r>
        <w:r>
          <w:t xml:space="preserve"> </w:t>
        </w:r>
      </w:ins>
    </w:p>
    <w:p w14:paraId="7864DEA0" w14:textId="77777777" w:rsidR="001B20B7" w:rsidRDefault="00000000">
      <w:pPr>
        <w:spacing w:after="370" w:line="260" w:lineRule="auto"/>
        <w:ind w:left="1437" w:right="2" w:hanging="10"/>
        <w:jc w:val="both"/>
        <w:pPrChange w:id="1130" w:author="Emma Blanchoud" w:date="2024-03-05T15:36:00Z">
          <w:pPr>
            <w:pStyle w:val="Informations"/>
          </w:pPr>
        </w:pPrChange>
      </w:pPr>
      <w:r>
        <w:rPr>
          <w:rFonts w:ascii="Century Gothic" w:hAnsi="Century Gothic"/>
          <w:color w:val="548DD4"/>
          <w:sz w:val="16"/>
          <w:rPrChange w:id="1131" w:author="Emma Blanchoud" w:date="2024-03-05T15:36:00Z">
            <w:rPr/>
          </w:rPrChange>
        </w:rPr>
        <w:t>Qui, quand, avec quelles données, dans quel ordre, etc.</w:t>
      </w:r>
      <w:ins w:id="1132" w:author="Emma Blanchoud" w:date="2024-03-05T15:36:00Z">
        <w:r>
          <w:rPr>
            <w:rFonts w:ascii="Century Gothic" w:eastAsia="Century Gothic" w:hAnsi="Century Gothic" w:cs="Century Gothic"/>
            <w:color w:val="548DD4"/>
            <w:sz w:val="16"/>
          </w:rPr>
          <w:t xml:space="preserve"> </w:t>
        </w:r>
        <w:r>
          <w:t xml:space="preserve"> </w:t>
        </w:r>
      </w:ins>
    </w:p>
    <w:p w14:paraId="6D9E3F6F" w14:textId="77777777" w:rsidR="00F62646" w:rsidRPr="00F62646" w:rsidRDefault="00F62646">
      <w:pPr>
        <w:pStyle w:val="Informations"/>
        <w:rPr>
          <w:del w:id="1133" w:author="Emma Blanchoud" w:date="2024-03-05T15:36:00Z"/>
          <w:color w:val="auto"/>
        </w:rPr>
      </w:pPr>
      <w:del w:id="1134" w:author="Emma Blanchoud" w:date="2024-03-05T15:36:00Z">
        <w:r w:rsidRPr="00F62646">
          <w:rPr>
            <w:color w:val="auto"/>
          </w:rPr>
          <w:delText>Les tests on était réaliser au moment de la sprint review o</w:delText>
        </w:r>
        <w:r>
          <w:rPr>
            <w:color w:val="auto"/>
          </w:rPr>
          <w:delText>ù</w:delText>
        </w:r>
        <w:r w:rsidRPr="00F62646">
          <w:rPr>
            <w:color w:val="auto"/>
          </w:rPr>
          <w:delText xml:space="preserve"> l’on reprenai</w:delText>
        </w:r>
        <w:r>
          <w:rPr>
            <w:color w:val="auto"/>
          </w:rPr>
          <w:delText>t</w:delText>
        </w:r>
        <w:r w:rsidRPr="00F62646">
          <w:rPr>
            <w:color w:val="auto"/>
          </w:rPr>
          <w:delText xml:space="preserve"> chaque testes et nous les notons OK ou KO en fonction de s’ils étaient respecté au pied de la lettre.</w:delText>
        </w:r>
      </w:del>
    </w:p>
    <w:p w14:paraId="50BDAB2F" w14:textId="77777777" w:rsidR="001B20B7" w:rsidRDefault="00000000">
      <w:pPr>
        <w:numPr>
          <w:ilvl w:val="1"/>
          <w:numId w:val="5"/>
        </w:numPr>
        <w:spacing w:after="3"/>
        <w:ind w:hanging="473"/>
        <w:pPrChange w:id="1135" w:author="Emma Blanchoud" w:date="2024-03-05T15:36:00Z">
          <w:pPr>
            <w:pStyle w:val="Titre2"/>
          </w:pPr>
        </w:pPrChange>
      </w:pPr>
      <w:bookmarkStart w:id="1136" w:name="_Ref308525868"/>
      <w:bookmarkStart w:id="1137" w:name="_Toc165969652"/>
      <w:bookmarkStart w:id="1138" w:name="_Toc532179968"/>
      <w:bookmarkStart w:id="1139" w:name="_Toc160442281"/>
      <w:r>
        <w:rPr>
          <w:rFonts w:ascii="Century Gothic" w:hAnsi="Century Gothic"/>
          <w:b/>
          <w:sz w:val="28"/>
          <w:rPrChange w:id="1140" w:author="Emma Blanchoud" w:date="2024-03-05T15:36:00Z">
            <w:rPr>
              <w:rFonts w:eastAsia="Century Gothic"/>
            </w:rPr>
          </w:rPrChange>
        </w:rPr>
        <w:t>Dossier des tests</w:t>
      </w:r>
      <w:bookmarkEnd w:id="1136"/>
      <w:bookmarkEnd w:id="1137"/>
      <w:bookmarkEnd w:id="1138"/>
      <w:bookmarkEnd w:id="1139"/>
      <w:ins w:id="1141" w:author="Emma Blanchoud" w:date="2024-03-05T15:36:00Z">
        <w:r>
          <w:rPr>
            <w:rFonts w:ascii="Century Gothic" w:eastAsia="Century Gothic" w:hAnsi="Century Gothic" w:cs="Century Gothic"/>
            <w:b/>
            <w:sz w:val="28"/>
          </w:rPr>
          <w:t xml:space="preserve">  </w:t>
        </w:r>
      </w:ins>
    </w:p>
    <w:p w14:paraId="175CF993" w14:textId="77777777" w:rsidR="001B20B7" w:rsidRDefault="00000000">
      <w:pPr>
        <w:spacing w:after="387" w:line="260" w:lineRule="auto"/>
        <w:ind w:left="1437" w:right="2" w:hanging="10"/>
        <w:jc w:val="both"/>
        <w:pPrChange w:id="1142" w:author="Emma Blanchoud" w:date="2024-03-05T15:36:00Z">
          <w:pPr>
            <w:pStyle w:val="Informations"/>
          </w:pPr>
        </w:pPrChange>
      </w:pPr>
      <w:r>
        <w:rPr>
          <w:rFonts w:ascii="Century Gothic" w:hAnsi="Century Gothic"/>
          <w:color w:val="548DD4"/>
          <w:sz w:val="16"/>
          <w:rPrChange w:id="1143" w:author="Emma Blanchoud" w:date="2024-03-05T15:36:00Z">
            <w:rPr/>
          </w:rPrChange>
        </w:rP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ins w:id="1144" w:author="Emma Blanchoud" w:date="2024-03-05T15:36:00Z">
        <w:r>
          <w:rPr>
            <w:rFonts w:ascii="Century Gothic" w:eastAsia="Century Gothic" w:hAnsi="Century Gothic" w:cs="Century Gothic"/>
            <w:color w:val="548DD4"/>
            <w:sz w:val="16"/>
          </w:rPr>
          <w:t xml:space="preserve"> Expliquer les raisons si des tests prévus n'ont pas pu être </w:t>
        </w:r>
        <w:proofErr w:type="gramStart"/>
        <w:r>
          <w:rPr>
            <w:rFonts w:ascii="Century Gothic" w:eastAsia="Century Gothic" w:hAnsi="Century Gothic" w:cs="Century Gothic"/>
            <w:color w:val="548DD4"/>
            <w:sz w:val="16"/>
          </w:rPr>
          <w:t>effectués .</w:t>
        </w:r>
        <w:proofErr w:type="gramEnd"/>
        <w:r>
          <w:rPr>
            <w:rFonts w:ascii="Century Gothic" w:eastAsia="Century Gothic" w:hAnsi="Century Gothic" w:cs="Century Gothic"/>
            <w:color w:val="548DD4"/>
            <w:sz w:val="16"/>
          </w:rPr>
          <w:t xml:space="preserve"> </w:t>
        </w:r>
        <w:r>
          <w:t xml:space="preserve"> </w:t>
        </w:r>
      </w:ins>
    </w:p>
    <w:p w14:paraId="34BF7FE0" w14:textId="77777777" w:rsidR="0055777D" w:rsidRDefault="00000000">
      <w:pPr>
        <w:pStyle w:val="Informations"/>
        <w:rPr>
          <w:del w:id="1145" w:author="Emma Blanchoud" w:date="2024-03-05T15:36:00Z"/>
        </w:rPr>
      </w:pPr>
      <w:del w:id="1146" w:author="Emma Blanchoud" w:date="2024-03-05T15:36:00Z">
        <w:r>
          <w:delText>Expliquer les raisons si des tests prévus n'ont pas pu être effectués .</w:delText>
        </w:r>
      </w:del>
    </w:p>
    <w:p w14:paraId="64DF4B86" w14:textId="77777777" w:rsidR="001B20B7" w:rsidRDefault="00000000">
      <w:pPr>
        <w:numPr>
          <w:ilvl w:val="1"/>
          <w:numId w:val="5"/>
        </w:numPr>
        <w:spacing w:after="3"/>
        <w:ind w:hanging="473"/>
        <w:pPrChange w:id="1147" w:author="Emma Blanchoud" w:date="2024-03-05T15:36:00Z">
          <w:pPr>
            <w:pStyle w:val="Titre2"/>
          </w:pPr>
        </w:pPrChange>
      </w:pPr>
      <w:bookmarkStart w:id="1148" w:name="_Toc160442282"/>
      <w:r>
        <w:rPr>
          <w:rFonts w:ascii="Century Gothic" w:hAnsi="Century Gothic"/>
          <w:b/>
          <w:sz w:val="28"/>
          <w:rPrChange w:id="1149" w:author="Emma Blanchoud" w:date="2024-03-05T15:36:00Z">
            <w:rPr>
              <w:rFonts w:eastAsia="Century Gothic"/>
            </w:rPr>
          </w:rPrChange>
        </w:rPr>
        <w:t>Problèmes restants</w:t>
      </w:r>
      <w:bookmarkEnd w:id="1148"/>
      <w:ins w:id="1150" w:author="Emma Blanchoud" w:date="2024-03-05T15:36:00Z">
        <w:r>
          <w:rPr>
            <w:rFonts w:ascii="Century Gothic" w:eastAsia="Century Gothic" w:hAnsi="Century Gothic" w:cs="Century Gothic"/>
            <w:b/>
            <w:sz w:val="28"/>
          </w:rPr>
          <w:t xml:space="preserve">  </w:t>
        </w:r>
      </w:ins>
    </w:p>
    <w:p w14:paraId="65614CB0" w14:textId="77777777" w:rsidR="001B20B7" w:rsidRDefault="00000000">
      <w:pPr>
        <w:spacing w:after="4" w:line="260" w:lineRule="auto"/>
        <w:ind w:left="1437" w:right="2" w:hanging="10"/>
        <w:jc w:val="both"/>
        <w:pPrChange w:id="1151" w:author="Emma Blanchoud" w:date="2024-03-05T15:36:00Z">
          <w:pPr>
            <w:pStyle w:val="Informations"/>
          </w:pPr>
        </w:pPrChange>
      </w:pPr>
      <w:r>
        <w:rPr>
          <w:rFonts w:ascii="Century Gothic" w:hAnsi="Century Gothic"/>
          <w:color w:val="548DD4"/>
          <w:sz w:val="16"/>
          <w:rPrChange w:id="1152" w:author="Emma Blanchoud" w:date="2024-03-05T15:36:00Z">
            <w:rPr/>
          </w:rPrChange>
        </w:rPr>
        <w:t>Liste des bugs répertoriés avec</w:t>
      </w:r>
      <w:ins w:id="1153" w:author="Emma Blanchoud" w:date="2024-03-05T15:36:00Z">
        <w:r>
          <w:rPr>
            <w:rFonts w:ascii="Century Gothic" w:eastAsia="Century Gothic" w:hAnsi="Century Gothic" w:cs="Century Gothic"/>
            <w:color w:val="548DD4"/>
            <w:sz w:val="16"/>
          </w:rPr>
          <w:t xml:space="preserve"> </w:t>
        </w:r>
        <w:r>
          <w:t xml:space="preserve"> </w:t>
        </w:r>
      </w:ins>
    </w:p>
    <w:p w14:paraId="60C7E330" w14:textId="77777777" w:rsidR="001B20B7" w:rsidRDefault="00000000">
      <w:pPr>
        <w:numPr>
          <w:ilvl w:val="2"/>
          <w:numId w:val="5"/>
        </w:numPr>
        <w:spacing w:after="4" w:line="260" w:lineRule="auto"/>
        <w:ind w:right="2" w:firstLine="374"/>
        <w:jc w:val="both"/>
        <w:pPrChange w:id="1154" w:author="Emma Blanchoud" w:date="2024-03-05T15:36:00Z">
          <w:pPr>
            <w:pStyle w:val="Informations"/>
            <w:numPr>
              <w:numId w:val="10"/>
            </w:numPr>
            <w:tabs>
              <w:tab w:val="num" w:pos="0"/>
            </w:tabs>
            <w:ind w:left="2138" w:hanging="360"/>
          </w:pPr>
        </w:pPrChange>
      </w:pPr>
      <w:r>
        <w:rPr>
          <w:rFonts w:ascii="Century Gothic" w:hAnsi="Century Gothic"/>
          <w:color w:val="548DD4"/>
          <w:sz w:val="16"/>
          <w:rPrChange w:id="1155" w:author="Emma Blanchoud" w:date="2024-03-05T15:36:00Z">
            <w:rPr/>
          </w:rPrChange>
        </w:rPr>
        <w:t>Date de découverte</w:t>
      </w:r>
      <w:ins w:id="1156" w:author="Emma Blanchoud" w:date="2024-03-05T15:36:00Z">
        <w:r>
          <w:rPr>
            <w:rFonts w:ascii="Century Gothic" w:eastAsia="Century Gothic" w:hAnsi="Century Gothic" w:cs="Century Gothic"/>
            <w:color w:val="548DD4"/>
            <w:sz w:val="16"/>
          </w:rPr>
          <w:t xml:space="preserve"> </w:t>
        </w:r>
        <w:r>
          <w:t xml:space="preserve"> </w:t>
        </w:r>
      </w:ins>
    </w:p>
    <w:p w14:paraId="6F638DD0" w14:textId="77777777" w:rsidR="001B20B7" w:rsidRDefault="00000000">
      <w:pPr>
        <w:numPr>
          <w:ilvl w:val="2"/>
          <w:numId w:val="5"/>
        </w:numPr>
        <w:spacing w:after="4" w:line="260" w:lineRule="auto"/>
        <w:ind w:right="2" w:firstLine="374"/>
        <w:jc w:val="both"/>
        <w:pPrChange w:id="1157" w:author="Emma Blanchoud" w:date="2024-03-05T15:36:00Z">
          <w:pPr>
            <w:pStyle w:val="Informations"/>
            <w:numPr>
              <w:numId w:val="10"/>
            </w:numPr>
            <w:tabs>
              <w:tab w:val="num" w:pos="0"/>
            </w:tabs>
            <w:ind w:left="2138" w:hanging="360"/>
          </w:pPr>
        </w:pPrChange>
      </w:pPr>
      <w:r>
        <w:rPr>
          <w:rFonts w:ascii="Century Gothic" w:hAnsi="Century Gothic"/>
          <w:color w:val="548DD4"/>
          <w:sz w:val="16"/>
          <w:rPrChange w:id="1158" w:author="Emma Blanchoud" w:date="2024-03-05T15:36:00Z">
            <w:rPr/>
          </w:rPrChange>
        </w:rPr>
        <w:t>Impact</w:t>
      </w:r>
      <w:ins w:id="1159" w:author="Emma Blanchoud" w:date="2024-03-05T15:36:00Z">
        <w:r>
          <w:rPr>
            <w:rFonts w:ascii="Century Gothic" w:eastAsia="Century Gothic" w:hAnsi="Century Gothic" w:cs="Century Gothic"/>
            <w:color w:val="548DD4"/>
            <w:sz w:val="16"/>
          </w:rPr>
          <w:t xml:space="preserve"> </w:t>
        </w:r>
        <w:r>
          <w:t xml:space="preserve"> </w:t>
        </w:r>
      </w:ins>
    </w:p>
    <w:p w14:paraId="59445B8C" w14:textId="77777777" w:rsidR="001B20B7" w:rsidRDefault="00000000">
      <w:pPr>
        <w:numPr>
          <w:ilvl w:val="2"/>
          <w:numId w:val="5"/>
        </w:numPr>
        <w:spacing w:after="4" w:line="260" w:lineRule="auto"/>
        <w:ind w:right="2" w:firstLine="374"/>
        <w:jc w:val="both"/>
        <w:pPrChange w:id="1160" w:author="Emma Blanchoud" w:date="2024-03-05T15:36:00Z">
          <w:pPr>
            <w:pStyle w:val="Informations"/>
            <w:numPr>
              <w:numId w:val="10"/>
            </w:numPr>
            <w:tabs>
              <w:tab w:val="num" w:pos="0"/>
            </w:tabs>
            <w:ind w:left="2138" w:hanging="360"/>
          </w:pPr>
        </w:pPrChange>
      </w:pPr>
      <w:r>
        <w:rPr>
          <w:rFonts w:ascii="Century Gothic" w:hAnsi="Century Gothic"/>
          <w:color w:val="548DD4"/>
          <w:sz w:val="16"/>
          <w:rPrChange w:id="1161" w:author="Emma Blanchoud" w:date="2024-03-05T15:36:00Z">
            <w:rPr/>
          </w:rPrChange>
        </w:rPr>
        <w:t>Comment le contourner</w:t>
      </w:r>
      <w:ins w:id="1162" w:author="Emma Blanchoud" w:date="2024-03-05T15:36:00Z">
        <w:r>
          <w:rPr>
            <w:rFonts w:ascii="Century Gothic" w:eastAsia="Century Gothic" w:hAnsi="Century Gothic" w:cs="Century Gothic"/>
            <w:color w:val="548DD4"/>
            <w:sz w:val="16"/>
          </w:rPr>
          <w:t xml:space="preserve"> </w:t>
        </w:r>
        <w:r>
          <w:t xml:space="preserve"> </w:t>
        </w:r>
      </w:ins>
    </w:p>
    <w:p w14:paraId="2E78F4C9" w14:textId="77777777" w:rsidR="001B20B7" w:rsidRDefault="00000000">
      <w:pPr>
        <w:numPr>
          <w:ilvl w:val="2"/>
          <w:numId w:val="5"/>
        </w:numPr>
        <w:spacing w:after="510" w:line="260" w:lineRule="auto"/>
        <w:ind w:right="2" w:firstLine="374"/>
        <w:jc w:val="both"/>
        <w:pPrChange w:id="1163" w:author="Emma Blanchoud" w:date="2024-03-05T15:36:00Z">
          <w:pPr>
            <w:pStyle w:val="Informations"/>
            <w:numPr>
              <w:numId w:val="10"/>
            </w:numPr>
            <w:tabs>
              <w:tab w:val="num" w:pos="0"/>
            </w:tabs>
            <w:ind w:left="2138" w:hanging="360"/>
          </w:pPr>
        </w:pPrChange>
      </w:pPr>
      <w:r>
        <w:rPr>
          <w:rFonts w:ascii="Century Gothic" w:hAnsi="Century Gothic"/>
          <w:color w:val="548DD4"/>
          <w:sz w:val="16"/>
          <w:rPrChange w:id="1164" w:author="Emma Blanchoud" w:date="2024-03-05T15:36:00Z">
            <w:rPr/>
          </w:rPrChange>
        </w:rPr>
        <w:t>Piste de résolution</w:t>
      </w:r>
      <w:ins w:id="1165" w:author="Emma Blanchoud" w:date="2024-03-05T15:36:00Z">
        <w:r>
          <w:rPr>
            <w:rFonts w:ascii="Century Gothic" w:eastAsia="Century Gothic" w:hAnsi="Century Gothic" w:cs="Century Gothic"/>
            <w:color w:val="548DD4"/>
            <w:sz w:val="16"/>
          </w:rPr>
          <w:t xml:space="preserve"> </w:t>
        </w:r>
        <w:r>
          <w:t xml:space="preserve"> </w:t>
        </w:r>
      </w:ins>
    </w:p>
    <w:p w14:paraId="77AC541A" w14:textId="77777777" w:rsidR="0055777D" w:rsidRDefault="00000000">
      <w:pPr>
        <w:pStyle w:val="Titre1"/>
        <w:numPr>
          <w:ilvl w:val="0"/>
          <w:numId w:val="9"/>
        </w:numPr>
        <w:suppressAutoHyphens/>
        <w:spacing w:before="180" w:after="60" w:line="240" w:lineRule="auto"/>
        <w:rPr>
          <w:del w:id="1166" w:author="Emma Blanchoud" w:date="2024-03-05T15:36:00Z"/>
        </w:rPr>
      </w:pPr>
      <w:bookmarkStart w:id="1167" w:name="_Toc160442283"/>
      <w:bookmarkStart w:id="1168" w:name="_Toc165969653"/>
      <w:del w:id="1169" w:author="Emma Blanchoud" w:date="2024-03-05T15:36:00Z">
        <w:r>
          <w:delText>Conclusion</w:delText>
        </w:r>
        <w:bookmarkEnd w:id="1167"/>
        <w:bookmarkEnd w:id="1168"/>
      </w:del>
    </w:p>
    <w:p w14:paraId="71537E36" w14:textId="77777777" w:rsidR="001B20B7" w:rsidRDefault="00000000">
      <w:pPr>
        <w:numPr>
          <w:ilvl w:val="0"/>
          <w:numId w:val="5"/>
        </w:numPr>
        <w:spacing w:after="86"/>
        <w:ind w:hanging="581"/>
        <w:rPr>
          <w:ins w:id="1170" w:author="Emma Blanchoud" w:date="2024-03-05T15:36:00Z"/>
        </w:rPr>
      </w:pPr>
      <w:ins w:id="1171" w:author="Emma Blanchoud" w:date="2024-03-05T15:36:00Z">
        <w:r>
          <w:rPr>
            <w:rFonts w:ascii="Century Gothic" w:eastAsia="Century Gothic" w:hAnsi="Century Gothic" w:cs="Century Gothic"/>
            <w:b/>
            <w:sz w:val="32"/>
          </w:rPr>
          <w:t xml:space="preserve">CONCLUSION  </w:t>
        </w:r>
      </w:ins>
    </w:p>
    <w:p w14:paraId="2B1DCA7D" w14:textId="77777777" w:rsidR="001B20B7" w:rsidRDefault="00000000">
      <w:pPr>
        <w:numPr>
          <w:ilvl w:val="1"/>
          <w:numId w:val="5"/>
        </w:numPr>
        <w:spacing w:after="3"/>
        <w:ind w:hanging="473"/>
        <w:pPrChange w:id="1172" w:author="Emma Blanchoud" w:date="2024-03-05T15:36:00Z">
          <w:pPr>
            <w:pStyle w:val="Titre2"/>
          </w:pPr>
        </w:pPrChange>
      </w:pPr>
      <w:bookmarkStart w:id="1173" w:name="_Toc165969654"/>
      <w:bookmarkStart w:id="1174" w:name="_Toc160442284"/>
      <w:r>
        <w:rPr>
          <w:rFonts w:ascii="Century Gothic" w:hAnsi="Century Gothic"/>
          <w:b/>
          <w:sz w:val="28"/>
          <w:rPrChange w:id="1175" w:author="Emma Blanchoud" w:date="2024-03-05T15:36:00Z">
            <w:rPr>
              <w:rFonts w:eastAsia="Century Gothic"/>
            </w:rPr>
          </w:rPrChange>
        </w:rPr>
        <w:t xml:space="preserve">Bilan des </w:t>
      </w:r>
      <w:bookmarkEnd w:id="1173"/>
      <w:r>
        <w:rPr>
          <w:rFonts w:ascii="Century Gothic" w:hAnsi="Century Gothic"/>
          <w:b/>
          <w:sz w:val="28"/>
          <w:rPrChange w:id="1176" w:author="Emma Blanchoud" w:date="2024-03-05T15:36:00Z">
            <w:rPr>
              <w:rFonts w:eastAsia="Century Gothic"/>
            </w:rPr>
          </w:rPrChange>
        </w:rPr>
        <w:t>fonctionnalités demandées</w:t>
      </w:r>
      <w:bookmarkEnd w:id="1174"/>
      <w:ins w:id="1177" w:author="Emma Blanchoud" w:date="2024-03-05T15:36:00Z">
        <w:r>
          <w:rPr>
            <w:rFonts w:ascii="Century Gothic" w:eastAsia="Century Gothic" w:hAnsi="Century Gothic" w:cs="Century Gothic"/>
            <w:b/>
            <w:sz w:val="28"/>
          </w:rPr>
          <w:t xml:space="preserve">  </w:t>
        </w:r>
      </w:ins>
    </w:p>
    <w:p w14:paraId="30EDF467" w14:textId="77777777" w:rsidR="001B20B7" w:rsidRDefault="00000000">
      <w:pPr>
        <w:spacing w:after="4" w:line="260" w:lineRule="auto"/>
        <w:ind w:left="1437" w:right="2" w:hanging="10"/>
        <w:jc w:val="both"/>
        <w:pPrChange w:id="1178" w:author="Emma Blanchoud" w:date="2024-03-05T15:36:00Z">
          <w:pPr>
            <w:pStyle w:val="Informations"/>
          </w:pPr>
        </w:pPrChange>
      </w:pPr>
      <w:r>
        <w:rPr>
          <w:rFonts w:ascii="Century Gothic" w:hAnsi="Century Gothic"/>
          <w:color w:val="548DD4"/>
          <w:sz w:val="16"/>
          <w:rPrChange w:id="1179" w:author="Emma Blanchoud" w:date="2024-03-05T15:36:00Z">
            <w:rPr/>
          </w:rPrChange>
        </w:rPr>
        <w:t>Il s’agit de reprendre point par point les fonctionnalités décrites dans les spécifications de départ et de définir si elles sont atteintes ou pas, et pourquoi.</w:t>
      </w:r>
      <w:ins w:id="1180" w:author="Emma Blanchoud" w:date="2024-03-05T15:36:00Z">
        <w:r>
          <w:rPr>
            <w:rFonts w:ascii="Century Gothic" w:eastAsia="Century Gothic" w:hAnsi="Century Gothic" w:cs="Century Gothic"/>
            <w:color w:val="548DD4"/>
            <w:sz w:val="16"/>
          </w:rPr>
          <w:t xml:space="preserve"> </w:t>
        </w:r>
        <w:r>
          <w:t xml:space="preserve"> </w:t>
        </w:r>
      </w:ins>
    </w:p>
    <w:p w14:paraId="33C5E8D6" w14:textId="62F228E7" w:rsidR="001B20B7" w:rsidRDefault="00000000">
      <w:pPr>
        <w:spacing w:after="394" w:line="260" w:lineRule="auto"/>
        <w:ind w:left="1437" w:right="2" w:hanging="10"/>
        <w:jc w:val="both"/>
        <w:pPrChange w:id="1181" w:author="Emma Blanchoud" w:date="2024-03-05T15:36:00Z">
          <w:pPr>
            <w:pStyle w:val="Informations"/>
          </w:pPr>
        </w:pPrChange>
      </w:pPr>
      <w:r>
        <w:rPr>
          <w:rFonts w:ascii="Century Gothic" w:hAnsi="Century Gothic"/>
          <w:color w:val="548DD4"/>
          <w:sz w:val="16"/>
          <w:rPrChange w:id="1182" w:author="Emma Blanchoud" w:date="2024-03-05T15:36:00Z">
            <w:rPr/>
          </w:rPrChange>
        </w:rPr>
        <w:t>Si ce n’est pas le cas, estimer en «</w:t>
      </w:r>
      <w:del w:id="1183" w:author="Emma Blanchoud" w:date="2024-03-05T15:36:00Z">
        <w:r>
          <w:delText> % </w:delText>
        </w:r>
      </w:del>
      <w:ins w:id="1184" w:author="Emma Blanchoud" w:date="2024-03-05T15:36:00Z">
        <w:r>
          <w:rPr>
            <w:rFonts w:ascii="Century Gothic" w:eastAsia="Century Gothic" w:hAnsi="Century Gothic" w:cs="Century Gothic"/>
            <w:color w:val="548DD4"/>
            <w:sz w:val="16"/>
          </w:rPr>
          <w:t xml:space="preserve"> % </w:t>
        </w:r>
      </w:ins>
      <w:r>
        <w:rPr>
          <w:rFonts w:ascii="Century Gothic" w:hAnsi="Century Gothic"/>
          <w:color w:val="548DD4"/>
          <w:sz w:val="16"/>
          <w:rPrChange w:id="1185" w:author="Emma Blanchoud" w:date="2024-03-05T15:36:00Z">
            <w:rPr/>
          </w:rPrChange>
        </w:rPr>
        <w:t>» ou en «</w:t>
      </w:r>
      <w:del w:id="1186" w:author="Emma Blanchoud" w:date="2024-03-05T15:36:00Z">
        <w:r>
          <w:delText> </w:delText>
        </w:r>
      </w:del>
      <w:ins w:id="1187" w:author="Emma Blanchoud" w:date="2024-03-05T15:36:00Z">
        <w:r>
          <w:rPr>
            <w:rFonts w:ascii="Century Gothic" w:eastAsia="Century Gothic" w:hAnsi="Century Gothic" w:cs="Century Gothic"/>
            <w:color w:val="548DD4"/>
            <w:sz w:val="16"/>
          </w:rPr>
          <w:t xml:space="preserve"> </w:t>
        </w:r>
      </w:ins>
      <w:r>
        <w:rPr>
          <w:rFonts w:ascii="Century Gothic" w:hAnsi="Century Gothic"/>
          <w:color w:val="548DD4"/>
          <w:sz w:val="16"/>
          <w:rPrChange w:id="1188" w:author="Emma Blanchoud" w:date="2024-03-05T15:36:00Z">
            <w:rPr/>
          </w:rPrChange>
        </w:rPr>
        <w:t>temps supplémentaire</w:t>
      </w:r>
      <w:del w:id="1189" w:author="Emma Blanchoud" w:date="2024-03-05T15:36:00Z">
        <w:r>
          <w:delText> </w:delText>
        </w:r>
      </w:del>
      <w:ins w:id="1190" w:author="Emma Blanchoud" w:date="2024-03-05T15:36:00Z">
        <w:r>
          <w:rPr>
            <w:rFonts w:ascii="Century Gothic" w:eastAsia="Century Gothic" w:hAnsi="Century Gothic" w:cs="Century Gothic"/>
            <w:color w:val="548DD4"/>
            <w:sz w:val="16"/>
          </w:rPr>
          <w:t xml:space="preserve"> </w:t>
        </w:r>
      </w:ins>
      <w:r>
        <w:rPr>
          <w:rFonts w:ascii="Century Gothic" w:hAnsi="Century Gothic"/>
          <w:color w:val="548DD4"/>
          <w:sz w:val="16"/>
          <w:rPrChange w:id="1191" w:author="Emma Blanchoud" w:date="2024-03-05T15:36:00Z">
            <w:rPr/>
          </w:rPrChange>
        </w:rPr>
        <w:t>» le travail qu’il reste à accomplir pour terminer le tout.</w:t>
      </w:r>
      <w:ins w:id="1192" w:author="Emma Blanchoud" w:date="2024-03-05T15:36:00Z">
        <w:r>
          <w:rPr>
            <w:rFonts w:ascii="Century Gothic" w:eastAsia="Century Gothic" w:hAnsi="Century Gothic" w:cs="Century Gothic"/>
            <w:color w:val="548DD4"/>
            <w:sz w:val="16"/>
          </w:rPr>
          <w:t xml:space="preserve"> </w:t>
        </w:r>
        <w:r>
          <w:t xml:space="preserve"> </w:t>
        </w:r>
      </w:ins>
    </w:p>
    <w:p w14:paraId="4A823647" w14:textId="77777777" w:rsidR="001B20B7" w:rsidRDefault="00000000">
      <w:pPr>
        <w:numPr>
          <w:ilvl w:val="1"/>
          <w:numId w:val="5"/>
        </w:numPr>
        <w:spacing w:after="3"/>
        <w:ind w:hanging="473"/>
        <w:pPrChange w:id="1193" w:author="Emma Blanchoud" w:date="2024-03-05T15:36:00Z">
          <w:pPr>
            <w:pStyle w:val="Titre2"/>
          </w:pPr>
        </w:pPrChange>
      </w:pPr>
      <w:bookmarkStart w:id="1194" w:name="_Toc160442285"/>
      <w:bookmarkStart w:id="1195" w:name="_Toc165969655"/>
      <w:r>
        <w:rPr>
          <w:rFonts w:ascii="Century Gothic" w:hAnsi="Century Gothic"/>
          <w:b/>
          <w:sz w:val="28"/>
          <w:rPrChange w:id="1196" w:author="Emma Blanchoud" w:date="2024-03-05T15:36:00Z">
            <w:rPr>
              <w:rFonts w:eastAsia="Century Gothic"/>
            </w:rPr>
          </w:rPrChange>
        </w:rPr>
        <w:t>Bilan de la planification</w:t>
      </w:r>
      <w:bookmarkEnd w:id="1194"/>
      <w:bookmarkEnd w:id="1195"/>
      <w:ins w:id="1197" w:author="Emma Blanchoud" w:date="2024-03-05T15:36:00Z">
        <w:r>
          <w:rPr>
            <w:rFonts w:ascii="Century Gothic" w:eastAsia="Century Gothic" w:hAnsi="Century Gothic" w:cs="Century Gothic"/>
            <w:b/>
            <w:sz w:val="28"/>
          </w:rPr>
          <w:t xml:space="preserve">  </w:t>
        </w:r>
      </w:ins>
    </w:p>
    <w:p w14:paraId="00692826" w14:textId="77777777" w:rsidR="001B20B7" w:rsidRDefault="00000000">
      <w:pPr>
        <w:spacing w:after="394" w:line="260" w:lineRule="auto"/>
        <w:ind w:left="1437" w:right="2" w:hanging="10"/>
        <w:jc w:val="both"/>
        <w:pPrChange w:id="1198" w:author="Emma Blanchoud" w:date="2024-03-05T15:36:00Z">
          <w:pPr>
            <w:pStyle w:val="Informations"/>
          </w:pPr>
        </w:pPrChange>
      </w:pPr>
      <w:r>
        <w:rPr>
          <w:rFonts w:ascii="Century Gothic" w:hAnsi="Century Gothic"/>
          <w:color w:val="548DD4"/>
          <w:sz w:val="16"/>
          <w:rPrChange w:id="1199" w:author="Emma Blanchoud" w:date="2024-03-05T15:36:00Z">
            <w:rPr/>
          </w:rPrChange>
        </w:rPr>
        <w:t>Distinguer et expliquer les tâches qui ont généré des retards ou de l'avance dans la gestion du projet. Indiquer les différences entre les planifications initiales et détaillées avec le journal de travail.</w:t>
      </w:r>
      <w:ins w:id="1200" w:author="Emma Blanchoud" w:date="2024-03-05T15:36:00Z">
        <w:r>
          <w:rPr>
            <w:rFonts w:ascii="Century Gothic" w:eastAsia="Century Gothic" w:hAnsi="Century Gothic" w:cs="Century Gothic"/>
            <w:color w:val="548DD4"/>
            <w:sz w:val="16"/>
          </w:rPr>
          <w:t xml:space="preserve"> </w:t>
        </w:r>
        <w:r>
          <w:t xml:space="preserve"> </w:t>
        </w:r>
      </w:ins>
    </w:p>
    <w:p w14:paraId="5D35F1ED" w14:textId="77777777" w:rsidR="001B20B7" w:rsidRDefault="00000000">
      <w:pPr>
        <w:numPr>
          <w:ilvl w:val="1"/>
          <w:numId w:val="5"/>
        </w:numPr>
        <w:spacing w:after="3"/>
        <w:ind w:hanging="473"/>
        <w:pPrChange w:id="1201" w:author="Emma Blanchoud" w:date="2024-03-05T15:36:00Z">
          <w:pPr>
            <w:pStyle w:val="Titre2"/>
          </w:pPr>
        </w:pPrChange>
      </w:pPr>
      <w:bookmarkStart w:id="1202" w:name="_Toc160442286"/>
      <w:bookmarkStart w:id="1203" w:name="_Toc165969656"/>
      <w:r>
        <w:rPr>
          <w:rFonts w:ascii="Century Gothic" w:hAnsi="Century Gothic"/>
          <w:b/>
          <w:sz w:val="28"/>
          <w:rPrChange w:id="1204" w:author="Emma Blanchoud" w:date="2024-03-05T15:36:00Z">
            <w:rPr>
              <w:rFonts w:eastAsia="Century Gothic"/>
            </w:rPr>
          </w:rPrChange>
        </w:rPr>
        <w:t>Bilan personnel</w:t>
      </w:r>
      <w:bookmarkEnd w:id="1202"/>
      <w:bookmarkEnd w:id="1203"/>
      <w:ins w:id="1205" w:author="Emma Blanchoud" w:date="2024-03-05T15:36:00Z">
        <w:r>
          <w:rPr>
            <w:rFonts w:ascii="Century Gothic" w:eastAsia="Century Gothic" w:hAnsi="Century Gothic" w:cs="Century Gothic"/>
            <w:b/>
            <w:sz w:val="28"/>
          </w:rPr>
          <w:t xml:space="preserve">  </w:t>
        </w:r>
      </w:ins>
    </w:p>
    <w:p w14:paraId="798EECCF" w14:textId="77777777" w:rsidR="001B20B7" w:rsidRDefault="00000000">
      <w:pPr>
        <w:spacing w:after="4" w:line="260" w:lineRule="auto"/>
        <w:ind w:left="1437" w:right="2" w:hanging="10"/>
        <w:jc w:val="both"/>
        <w:pPrChange w:id="1206" w:author="Emma Blanchoud" w:date="2024-03-05T15:36:00Z">
          <w:pPr>
            <w:pStyle w:val="Informations"/>
          </w:pPr>
        </w:pPrChange>
      </w:pPr>
      <w:r>
        <w:rPr>
          <w:rFonts w:ascii="Century Gothic" w:hAnsi="Century Gothic"/>
          <w:color w:val="548DD4"/>
          <w:sz w:val="16"/>
          <w:rPrChange w:id="1207" w:author="Emma Blanchoud" w:date="2024-03-05T15:36:00Z">
            <w:rPr/>
          </w:rPrChange>
        </w:rPr>
        <w:t xml:space="preserve">Si c’était à </w:t>
      </w:r>
      <w:proofErr w:type="gramStart"/>
      <w:r>
        <w:rPr>
          <w:rFonts w:ascii="Century Gothic" w:hAnsi="Century Gothic"/>
          <w:color w:val="548DD4"/>
          <w:sz w:val="16"/>
          <w:rPrChange w:id="1208" w:author="Emma Blanchoud" w:date="2024-03-05T15:36:00Z">
            <w:rPr/>
          </w:rPrChange>
        </w:rPr>
        <w:t>refaire:</w:t>
      </w:r>
      <w:proofErr w:type="gramEnd"/>
      <w:ins w:id="1209" w:author="Emma Blanchoud" w:date="2024-03-05T15:36:00Z">
        <w:r>
          <w:rPr>
            <w:rFonts w:ascii="Century Gothic" w:eastAsia="Century Gothic" w:hAnsi="Century Gothic" w:cs="Century Gothic"/>
            <w:color w:val="548DD4"/>
            <w:sz w:val="16"/>
          </w:rPr>
          <w:t xml:space="preserve"> </w:t>
        </w:r>
        <w:r>
          <w:t xml:space="preserve"> </w:t>
        </w:r>
      </w:ins>
    </w:p>
    <w:p w14:paraId="7B1FB602" w14:textId="57AA1C6A" w:rsidR="001B20B7" w:rsidRDefault="00000000">
      <w:pPr>
        <w:numPr>
          <w:ilvl w:val="2"/>
          <w:numId w:val="5"/>
        </w:numPr>
        <w:spacing w:after="4" w:line="260" w:lineRule="auto"/>
        <w:ind w:right="2" w:firstLine="374"/>
        <w:jc w:val="both"/>
        <w:pPrChange w:id="1210" w:author="Emma Blanchoud" w:date="2024-03-05T15:36:00Z">
          <w:pPr>
            <w:pStyle w:val="Informations"/>
            <w:numPr>
              <w:numId w:val="10"/>
            </w:numPr>
            <w:tabs>
              <w:tab w:val="num" w:pos="0"/>
            </w:tabs>
            <w:ind w:left="2138" w:hanging="360"/>
          </w:pPr>
        </w:pPrChange>
      </w:pPr>
      <w:r>
        <w:rPr>
          <w:rFonts w:ascii="Century Gothic" w:hAnsi="Century Gothic"/>
          <w:color w:val="548DD4"/>
          <w:sz w:val="16"/>
          <w:rPrChange w:id="1211" w:author="Emma Blanchoud" w:date="2024-03-05T15:36:00Z">
            <w:rPr/>
          </w:rPrChange>
        </w:rPr>
        <w:t>Qu’est-ce qu’il faudrait garder</w:t>
      </w:r>
      <w:del w:id="1212" w:author="Emma Blanchoud" w:date="2024-03-05T15:36:00Z">
        <w:r>
          <w:delText> </w:delText>
        </w:r>
      </w:del>
      <w:ins w:id="1213" w:author="Emma Blanchoud" w:date="2024-03-05T15:36:00Z">
        <w:r>
          <w:rPr>
            <w:rFonts w:ascii="Century Gothic" w:eastAsia="Century Gothic" w:hAnsi="Century Gothic" w:cs="Century Gothic"/>
            <w:color w:val="548DD4"/>
            <w:sz w:val="16"/>
          </w:rPr>
          <w:t xml:space="preserve"> </w:t>
        </w:r>
      </w:ins>
      <w:r>
        <w:rPr>
          <w:rFonts w:ascii="Century Gothic" w:hAnsi="Century Gothic"/>
          <w:color w:val="548DD4"/>
          <w:sz w:val="16"/>
          <w:rPrChange w:id="1214" w:author="Emma Blanchoud" w:date="2024-03-05T15:36:00Z">
            <w:rPr/>
          </w:rPrChange>
        </w:rPr>
        <w:t>? Les plus et les moins</w:t>
      </w:r>
      <w:del w:id="1215" w:author="Emma Blanchoud" w:date="2024-03-05T15:36:00Z">
        <w:r>
          <w:delText> ?</w:delText>
        </w:r>
      </w:del>
      <w:ins w:id="1216" w:author="Emma Blanchoud" w:date="2024-03-05T15:36:00Z">
        <w:r>
          <w:rPr>
            <w:rFonts w:ascii="Century Gothic" w:eastAsia="Century Gothic" w:hAnsi="Century Gothic" w:cs="Century Gothic"/>
            <w:color w:val="548DD4"/>
            <w:sz w:val="16"/>
          </w:rPr>
          <w:t xml:space="preserve"> ? </w:t>
        </w:r>
        <w:r>
          <w:t xml:space="preserve"> </w:t>
        </w:r>
      </w:ins>
    </w:p>
    <w:p w14:paraId="3410EB32" w14:textId="77777777" w:rsidR="0055777D" w:rsidRDefault="00000000">
      <w:pPr>
        <w:pStyle w:val="Informations"/>
        <w:numPr>
          <w:ilvl w:val="0"/>
          <w:numId w:val="10"/>
        </w:numPr>
        <w:rPr>
          <w:del w:id="1217" w:author="Emma Blanchoud" w:date="2024-03-05T15:36:00Z"/>
        </w:rPr>
      </w:pPr>
      <w:r>
        <w:rPr>
          <w:rFonts w:ascii="Century Gothic" w:hAnsi="Century Gothic"/>
          <w:color w:val="548DD4"/>
          <w:rPrChange w:id="1218" w:author="Emma Blanchoud" w:date="2024-03-05T15:36:00Z">
            <w:rPr/>
          </w:rPrChange>
        </w:rPr>
        <w:t>Qu’est-ce qu’il faudrait gérer, réaliser ou traiter différemment</w:t>
      </w:r>
      <w:del w:id="1219" w:author="Emma Blanchoud" w:date="2024-03-05T15:36:00Z">
        <w:r>
          <w:delText> ?</w:delText>
        </w:r>
      </w:del>
    </w:p>
    <w:p w14:paraId="0A9671D3" w14:textId="0D191C37" w:rsidR="001B20B7" w:rsidRDefault="00000000">
      <w:pPr>
        <w:numPr>
          <w:ilvl w:val="2"/>
          <w:numId w:val="5"/>
        </w:numPr>
        <w:spacing w:after="4" w:line="260" w:lineRule="auto"/>
        <w:ind w:right="2" w:firstLine="374"/>
        <w:jc w:val="both"/>
        <w:pPrChange w:id="1220" w:author="Emma Blanchoud" w:date="2024-03-05T15:36:00Z">
          <w:pPr>
            <w:pStyle w:val="Informations"/>
          </w:pPr>
        </w:pPrChange>
      </w:pPr>
      <w:ins w:id="1221" w:author="Emma Blanchoud" w:date="2024-03-05T15:36:00Z">
        <w:r>
          <w:rPr>
            <w:rFonts w:ascii="Century Gothic" w:eastAsia="Century Gothic" w:hAnsi="Century Gothic" w:cs="Century Gothic"/>
            <w:color w:val="548DD4"/>
            <w:sz w:val="16"/>
          </w:rPr>
          <w:t xml:space="preserve"> ? </w:t>
        </w:r>
        <w:r>
          <w:t xml:space="preserve"> </w:t>
        </w:r>
      </w:ins>
      <w:r>
        <w:rPr>
          <w:rFonts w:ascii="Century Gothic" w:hAnsi="Century Gothic"/>
          <w:color w:val="548DD4"/>
          <w:sz w:val="16"/>
          <w:rPrChange w:id="1222" w:author="Emma Blanchoud" w:date="2024-03-05T15:36:00Z">
            <w:rPr/>
          </w:rPrChange>
        </w:rPr>
        <w:t>Qu’est que ce projet m’a appris</w:t>
      </w:r>
      <w:del w:id="1223" w:author="Emma Blanchoud" w:date="2024-03-05T15:36:00Z">
        <w:r>
          <w:delText> ?</w:delText>
        </w:r>
      </w:del>
      <w:ins w:id="1224" w:author="Emma Blanchoud" w:date="2024-03-05T15:36:00Z">
        <w:r>
          <w:rPr>
            <w:rFonts w:ascii="Century Gothic" w:eastAsia="Century Gothic" w:hAnsi="Century Gothic" w:cs="Century Gothic"/>
            <w:color w:val="548DD4"/>
            <w:sz w:val="16"/>
          </w:rPr>
          <w:t xml:space="preserve"> ? </w:t>
        </w:r>
        <w:r>
          <w:t xml:space="preserve"> </w:t>
        </w:r>
      </w:ins>
    </w:p>
    <w:p w14:paraId="175C22DB" w14:textId="77777777" w:rsidR="0055777D" w:rsidRDefault="00000000">
      <w:pPr>
        <w:pStyle w:val="Informations"/>
        <w:rPr>
          <w:del w:id="1225" w:author="Emma Blanchoud" w:date="2024-03-05T15:36:00Z"/>
        </w:rPr>
      </w:pPr>
      <w:proofErr w:type="gramStart"/>
      <w:r>
        <w:rPr>
          <w:rFonts w:ascii="Century Gothic" w:hAnsi="Century Gothic"/>
          <w:color w:val="548DD4"/>
          <w:rPrChange w:id="1226" w:author="Emma Blanchoud" w:date="2024-03-05T15:36:00Z">
            <w:rPr/>
          </w:rPrChange>
        </w:rPr>
        <w:t>Suite à</w:t>
      </w:r>
      <w:proofErr w:type="gramEnd"/>
      <w:r>
        <w:rPr>
          <w:rFonts w:ascii="Century Gothic" w:hAnsi="Century Gothic"/>
          <w:color w:val="548DD4"/>
          <w:rPrChange w:id="1227" w:author="Emma Blanchoud" w:date="2024-03-05T15:36:00Z">
            <w:rPr/>
          </w:rPrChange>
        </w:rPr>
        <w:t xml:space="preserve"> donner, améliorations souhaitables, …</w:t>
      </w:r>
    </w:p>
    <w:p w14:paraId="4899724F" w14:textId="44B1D9DD" w:rsidR="001B20B7" w:rsidRDefault="00000000">
      <w:pPr>
        <w:spacing w:after="539" w:line="260" w:lineRule="auto"/>
        <w:ind w:left="1437" w:right="2052" w:hanging="10"/>
        <w:jc w:val="both"/>
        <w:pPrChange w:id="1228" w:author="Emma Blanchoud" w:date="2024-03-05T15:36:00Z">
          <w:pPr>
            <w:pStyle w:val="Informations"/>
          </w:pPr>
        </w:pPrChange>
      </w:pPr>
      <w:ins w:id="1229" w:author="Emma Blanchoud" w:date="2024-03-05T15:36:00Z">
        <w:r>
          <w:rPr>
            <w:rFonts w:ascii="Century Gothic" w:eastAsia="Century Gothic" w:hAnsi="Century Gothic" w:cs="Century Gothic"/>
            <w:color w:val="548DD4"/>
            <w:sz w:val="16"/>
          </w:rPr>
          <w:t xml:space="preserve"> </w:t>
        </w:r>
      </w:ins>
      <w:r>
        <w:rPr>
          <w:rFonts w:ascii="Century Gothic" w:hAnsi="Century Gothic"/>
          <w:color w:val="548DD4"/>
          <w:sz w:val="16"/>
          <w:rPrChange w:id="1230" w:author="Emma Blanchoud" w:date="2024-03-05T15:36:00Z">
            <w:rPr/>
          </w:rPrChange>
        </w:rPr>
        <w:t>Remerciements, signature, etc.</w:t>
      </w:r>
      <w:ins w:id="1231" w:author="Emma Blanchoud" w:date="2024-03-05T15:36:00Z">
        <w:r>
          <w:rPr>
            <w:rFonts w:ascii="Century Gothic" w:eastAsia="Century Gothic" w:hAnsi="Century Gothic" w:cs="Century Gothic"/>
            <w:color w:val="548DD4"/>
            <w:sz w:val="16"/>
          </w:rPr>
          <w:t xml:space="preserve"> </w:t>
        </w:r>
        <w:r>
          <w:t xml:space="preserve"> </w:t>
        </w:r>
      </w:ins>
    </w:p>
    <w:p w14:paraId="142B5928" w14:textId="77777777" w:rsidR="0055777D" w:rsidRDefault="00000000">
      <w:pPr>
        <w:pStyle w:val="Titre1"/>
        <w:numPr>
          <w:ilvl w:val="0"/>
          <w:numId w:val="9"/>
        </w:numPr>
        <w:suppressAutoHyphens/>
        <w:spacing w:before="180" w:after="60" w:line="240" w:lineRule="auto"/>
        <w:rPr>
          <w:del w:id="1232" w:author="Emma Blanchoud" w:date="2024-03-05T15:36:00Z"/>
        </w:rPr>
      </w:pPr>
      <w:bookmarkStart w:id="1233" w:name="_Toc160442287"/>
      <w:bookmarkStart w:id="1234" w:name="_Toc165969657"/>
      <w:bookmarkStart w:id="1235" w:name="_Toc532179971"/>
      <w:del w:id="1236" w:author="Emma Blanchoud" w:date="2024-03-05T15:36:00Z">
        <w:r>
          <w:delText>Divers</w:delText>
        </w:r>
        <w:bookmarkEnd w:id="1233"/>
        <w:bookmarkEnd w:id="1234"/>
        <w:bookmarkEnd w:id="1235"/>
      </w:del>
    </w:p>
    <w:p w14:paraId="41C3258E" w14:textId="77777777" w:rsidR="001B20B7" w:rsidRDefault="00000000">
      <w:pPr>
        <w:numPr>
          <w:ilvl w:val="0"/>
          <w:numId w:val="5"/>
        </w:numPr>
        <w:spacing w:after="86"/>
        <w:ind w:hanging="581"/>
        <w:rPr>
          <w:ins w:id="1237" w:author="Emma Blanchoud" w:date="2024-03-05T15:36:00Z"/>
        </w:rPr>
      </w:pPr>
      <w:ins w:id="1238" w:author="Emma Blanchoud" w:date="2024-03-05T15:36:00Z">
        <w:r>
          <w:rPr>
            <w:rFonts w:ascii="Century Gothic" w:eastAsia="Century Gothic" w:hAnsi="Century Gothic" w:cs="Century Gothic"/>
            <w:b/>
            <w:sz w:val="32"/>
          </w:rPr>
          <w:t xml:space="preserve">DIVERS  </w:t>
        </w:r>
      </w:ins>
    </w:p>
    <w:p w14:paraId="76847ECA" w14:textId="77777777" w:rsidR="001B20B7" w:rsidRDefault="00000000">
      <w:pPr>
        <w:numPr>
          <w:ilvl w:val="1"/>
          <w:numId w:val="5"/>
        </w:numPr>
        <w:spacing w:after="3"/>
        <w:ind w:hanging="473"/>
        <w:pPrChange w:id="1239" w:author="Emma Blanchoud" w:date="2024-03-05T15:36:00Z">
          <w:pPr>
            <w:pStyle w:val="Titre2"/>
          </w:pPr>
        </w:pPrChange>
      </w:pPr>
      <w:bookmarkStart w:id="1240" w:name="_Toc160442288"/>
      <w:bookmarkStart w:id="1241" w:name="_Toc165969658"/>
      <w:bookmarkStart w:id="1242" w:name="_Toc532179972"/>
      <w:r>
        <w:rPr>
          <w:rFonts w:ascii="Century Gothic" w:hAnsi="Century Gothic"/>
          <w:b/>
          <w:sz w:val="28"/>
          <w:rPrChange w:id="1243" w:author="Emma Blanchoud" w:date="2024-03-05T15:36:00Z">
            <w:rPr>
              <w:rFonts w:eastAsia="Century Gothic"/>
            </w:rPr>
          </w:rPrChange>
        </w:rPr>
        <w:t>Journal de travail</w:t>
      </w:r>
      <w:bookmarkEnd w:id="1240"/>
      <w:bookmarkEnd w:id="1241"/>
      <w:bookmarkEnd w:id="1242"/>
      <w:ins w:id="1244" w:author="Emma Blanchoud" w:date="2024-03-05T15:36:00Z">
        <w:r>
          <w:rPr>
            <w:rFonts w:ascii="Century Gothic" w:eastAsia="Century Gothic" w:hAnsi="Century Gothic" w:cs="Century Gothic"/>
            <w:b/>
            <w:sz w:val="28"/>
          </w:rPr>
          <w:t xml:space="preserve">  </w:t>
        </w:r>
      </w:ins>
    </w:p>
    <w:p w14:paraId="54011327" w14:textId="77777777" w:rsidR="001B20B7" w:rsidRDefault="00000000">
      <w:pPr>
        <w:spacing w:after="390" w:line="260" w:lineRule="auto"/>
        <w:ind w:left="1437" w:right="2" w:hanging="10"/>
        <w:jc w:val="both"/>
        <w:pPrChange w:id="1245" w:author="Emma Blanchoud" w:date="2024-03-05T15:36:00Z">
          <w:pPr>
            <w:pStyle w:val="Informations"/>
          </w:pPr>
        </w:pPrChange>
      </w:pPr>
      <w:r>
        <w:rPr>
          <w:rFonts w:ascii="Century Gothic" w:hAnsi="Century Gothic"/>
          <w:color w:val="548DD4"/>
          <w:sz w:val="16"/>
          <w:rPrChange w:id="1246" w:author="Emma Blanchoud" w:date="2024-03-05T15:36:00Z">
            <w:rPr/>
          </w:rPrChange>
        </w:rPr>
        <w:t>Date, activité (description qui permet de reproduire le cheminement du projet), durée, liens et références sur des documents externes. Lorsqu’une activité de recherches a été entreprise, il convient d’énumérer ce qui a été trouvé, avec les références.</w:t>
      </w:r>
      <w:ins w:id="1247" w:author="Emma Blanchoud" w:date="2024-03-05T15:36:00Z">
        <w:r>
          <w:rPr>
            <w:rFonts w:ascii="Century Gothic" w:eastAsia="Century Gothic" w:hAnsi="Century Gothic" w:cs="Century Gothic"/>
            <w:color w:val="548DD4"/>
            <w:sz w:val="16"/>
          </w:rPr>
          <w:t xml:space="preserve"> </w:t>
        </w:r>
        <w:r>
          <w:t xml:space="preserve"> </w:t>
        </w:r>
      </w:ins>
    </w:p>
    <w:p w14:paraId="48489E1A" w14:textId="77777777" w:rsidR="001B20B7" w:rsidRDefault="00000000">
      <w:pPr>
        <w:numPr>
          <w:ilvl w:val="1"/>
          <w:numId w:val="5"/>
        </w:numPr>
        <w:spacing w:after="3"/>
        <w:ind w:hanging="473"/>
        <w:pPrChange w:id="1248" w:author="Emma Blanchoud" w:date="2024-03-05T15:36:00Z">
          <w:pPr>
            <w:pStyle w:val="Titre2"/>
          </w:pPr>
        </w:pPrChange>
      </w:pPr>
      <w:bookmarkStart w:id="1249" w:name="_Toc160442289"/>
      <w:r>
        <w:rPr>
          <w:rFonts w:ascii="Century Gothic" w:hAnsi="Century Gothic"/>
          <w:b/>
          <w:sz w:val="28"/>
          <w:rPrChange w:id="1250" w:author="Emma Blanchoud" w:date="2024-03-05T15:36:00Z">
            <w:rPr>
              <w:rFonts w:eastAsia="Century Gothic"/>
            </w:rPr>
          </w:rPrChange>
        </w:rPr>
        <w:t>Bibliographie</w:t>
      </w:r>
      <w:bookmarkEnd w:id="1249"/>
      <w:ins w:id="1251" w:author="Emma Blanchoud" w:date="2024-03-05T15:36:00Z">
        <w:r>
          <w:rPr>
            <w:rFonts w:ascii="Century Gothic" w:eastAsia="Century Gothic" w:hAnsi="Century Gothic" w:cs="Century Gothic"/>
            <w:b/>
            <w:sz w:val="28"/>
          </w:rPr>
          <w:t xml:space="preserve"> </w:t>
        </w:r>
        <w:r>
          <w:t xml:space="preserve"> </w:t>
        </w:r>
      </w:ins>
    </w:p>
    <w:p w14:paraId="24E62A9B" w14:textId="77777777" w:rsidR="001B20B7" w:rsidRDefault="00000000">
      <w:pPr>
        <w:spacing w:after="368" w:line="260" w:lineRule="auto"/>
        <w:ind w:left="1437" w:right="2" w:hanging="10"/>
        <w:jc w:val="both"/>
        <w:pPrChange w:id="1252" w:author="Emma Blanchoud" w:date="2024-03-05T15:36:00Z">
          <w:pPr>
            <w:pStyle w:val="Informations"/>
          </w:pPr>
        </w:pPrChange>
      </w:pPr>
      <w:r>
        <w:rPr>
          <w:rFonts w:ascii="Century Gothic" w:hAnsi="Century Gothic"/>
          <w:color w:val="548DD4"/>
          <w:sz w:val="16"/>
          <w:rPrChange w:id="1253" w:author="Emma Blanchoud" w:date="2024-03-05T15:36:00Z">
            <w:rPr/>
          </w:rPrChange>
        </w:rPr>
        <w:t>Références des livres, revues et publications utilisés durant le projet.</w:t>
      </w:r>
      <w:ins w:id="1254" w:author="Emma Blanchoud" w:date="2024-03-05T15:36:00Z">
        <w:r>
          <w:rPr>
            <w:rFonts w:ascii="Century Gothic" w:eastAsia="Century Gothic" w:hAnsi="Century Gothic" w:cs="Century Gothic"/>
            <w:color w:val="548DD4"/>
            <w:sz w:val="16"/>
          </w:rPr>
          <w:t xml:space="preserve"> </w:t>
        </w:r>
        <w:r>
          <w:t xml:space="preserve"> </w:t>
        </w:r>
      </w:ins>
    </w:p>
    <w:p w14:paraId="2CFD4A03" w14:textId="77777777" w:rsidR="001B20B7" w:rsidRDefault="00000000">
      <w:pPr>
        <w:numPr>
          <w:ilvl w:val="1"/>
          <w:numId w:val="5"/>
        </w:numPr>
        <w:spacing w:after="3"/>
        <w:ind w:hanging="473"/>
        <w:pPrChange w:id="1255" w:author="Emma Blanchoud" w:date="2024-03-05T15:36:00Z">
          <w:pPr>
            <w:pStyle w:val="Titre2"/>
          </w:pPr>
        </w:pPrChange>
      </w:pPr>
      <w:bookmarkStart w:id="1256" w:name="_Toc160442290"/>
      <w:r>
        <w:rPr>
          <w:rFonts w:ascii="Century Gothic" w:hAnsi="Century Gothic"/>
          <w:b/>
          <w:sz w:val="28"/>
          <w:rPrChange w:id="1257" w:author="Emma Blanchoud" w:date="2024-03-05T15:36:00Z">
            <w:rPr>
              <w:rFonts w:eastAsia="Century Gothic"/>
            </w:rPr>
          </w:rPrChange>
        </w:rPr>
        <w:t>Webographie</w:t>
      </w:r>
      <w:bookmarkEnd w:id="1256"/>
      <w:ins w:id="1258" w:author="Emma Blanchoud" w:date="2024-03-05T15:36:00Z">
        <w:r>
          <w:rPr>
            <w:rFonts w:ascii="Century Gothic" w:eastAsia="Century Gothic" w:hAnsi="Century Gothic" w:cs="Century Gothic"/>
            <w:b/>
            <w:sz w:val="28"/>
          </w:rPr>
          <w:t xml:space="preserve"> </w:t>
        </w:r>
        <w:r>
          <w:t xml:space="preserve"> </w:t>
        </w:r>
      </w:ins>
    </w:p>
    <w:p w14:paraId="0C0D166E" w14:textId="77777777" w:rsidR="001B20B7" w:rsidRDefault="00000000">
      <w:pPr>
        <w:spacing w:after="517" w:line="260" w:lineRule="auto"/>
        <w:ind w:left="1437" w:right="2" w:hanging="10"/>
        <w:jc w:val="both"/>
        <w:pPrChange w:id="1259" w:author="Emma Blanchoud" w:date="2024-03-05T15:36:00Z">
          <w:pPr>
            <w:pStyle w:val="Informations"/>
          </w:pPr>
        </w:pPrChange>
      </w:pPr>
      <w:r>
        <w:rPr>
          <w:rFonts w:ascii="Century Gothic" w:hAnsi="Century Gothic"/>
          <w:color w:val="548DD4"/>
          <w:sz w:val="16"/>
          <w:rPrChange w:id="1260" w:author="Emma Blanchoud" w:date="2024-03-05T15:36:00Z">
            <w:rPr/>
          </w:rPrChange>
        </w:rPr>
        <w:t>Références des sites Internet consultés durant le projet.</w:t>
      </w:r>
      <w:ins w:id="1261" w:author="Emma Blanchoud" w:date="2024-03-05T15:36:00Z">
        <w:r>
          <w:rPr>
            <w:rFonts w:ascii="Century Gothic" w:eastAsia="Century Gothic" w:hAnsi="Century Gothic" w:cs="Century Gothic"/>
            <w:color w:val="548DD4"/>
            <w:sz w:val="16"/>
          </w:rPr>
          <w:t xml:space="preserve"> </w:t>
        </w:r>
        <w:r>
          <w:t xml:space="preserve"> </w:t>
        </w:r>
      </w:ins>
    </w:p>
    <w:p w14:paraId="2E00D2E8" w14:textId="77777777" w:rsidR="0055777D" w:rsidRDefault="00000000">
      <w:pPr>
        <w:pStyle w:val="Titre1"/>
        <w:numPr>
          <w:ilvl w:val="0"/>
          <w:numId w:val="9"/>
        </w:numPr>
        <w:suppressAutoHyphens/>
        <w:spacing w:before="180" w:after="60" w:line="240" w:lineRule="auto"/>
        <w:rPr>
          <w:del w:id="1262" w:author="Emma Blanchoud" w:date="2024-03-05T15:36:00Z"/>
        </w:rPr>
      </w:pPr>
      <w:bookmarkStart w:id="1263" w:name="_Toc160442291"/>
      <w:del w:id="1264" w:author="Emma Blanchoud" w:date="2024-03-05T15:36:00Z">
        <w:r>
          <w:delText>Annexes</w:delText>
        </w:r>
        <w:bookmarkEnd w:id="1263"/>
      </w:del>
    </w:p>
    <w:p w14:paraId="6D223C6B" w14:textId="77777777" w:rsidR="001B20B7" w:rsidRDefault="00000000">
      <w:pPr>
        <w:numPr>
          <w:ilvl w:val="0"/>
          <w:numId w:val="5"/>
        </w:numPr>
        <w:spacing w:after="0"/>
        <w:ind w:hanging="581"/>
        <w:rPr>
          <w:ins w:id="1265" w:author="Emma Blanchoud" w:date="2024-03-05T15:36:00Z"/>
        </w:rPr>
      </w:pPr>
      <w:ins w:id="1266" w:author="Emma Blanchoud" w:date="2024-03-05T15:36:00Z">
        <w:r>
          <w:rPr>
            <w:rFonts w:ascii="Century Gothic" w:eastAsia="Century Gothic" w:hAnsi="Century Gothic" w:cs="Century Gothic"/>
            <w:b/>
            <w:sz w:val="32"/>
          </w:rPr>
          <w:t xml:space="preserve">ANNEXES  </w:t>
        </w:r>
      </w:ins>
    </w:p>
    <w:p w14:paraId="5574D97E" w14:textId="77777777" w:rsidR="001B20B7" w:rsidRDefault="00000000">
      <w:pPr>
        <w:spacing w:after="4" w:line="260" w:lineRule="auto"/>
        <w:ind w:left="1437" w:right="2" w:hanging="10"/>
        <w:jc w:val="both"/>
        <w:pPrChange w:id="1267" w:author="Emma Blanchoud" w:date="2024-03-05T15:36:00Z">
          <w:pPr>
            <w:pStyle w:val="Informations"/>
          </w:pPr>
        </w:pPrChange>
      </w:pPr>
      <w:proofErr w:type="gramStart"/>
      <w:r>
        <w:rPr>
          <w:rFonts w:ascii="Century Gothic" w:hAnsi="Century Gothic"/>
          <w:color w:val="548DD4"/>
          <w:sz w:val="16"/>
          <w:rPrChange w:id="1268" w:author="Emma Blanchoud" w:date="2024-03-05T15:36:00Z">
            <w:rPr/>
          </w:rPrChange>
        </w:rPr>
        <w:t>Listing</w:t>
      </w:r>
      <w:proofErr w:type="gramEnd"/>
      <w:r>
        <w:rPr>
          <w:rFonts w:ascii="Century Gothic" w:hAnsi="Century Gothic"/>
          <w:color w:val="548DD4"/>
          <w:sz w:val="16"/>
          <w:rPrChange w:id="1269" w:author="Emma Blanchoud" w:date="2024-03-05T15:36:00Z">
            <w:rPr/>
          </w:rPrChange>
        </w:rPr>
        <w:t xml:space="preserve"> du code source (partiel ou, plus rarement complet)</w:t>
      </w:r>
      <w:ins w:id="1270" w:author="Emma Blanchoud" w:date="2024-03-05T15:36:00Z">
        <w:r>
          <w:rPr>
            <w:rFonts w:ascii="Century Gothic" w:eastAsia="Century Gothic" w:hAnsi="Century Gothic" w:cs="Century Gothic"/>
            <w:color w:val="548DD4"/>
            <w:sz w:val="16"/>
          </w:rPr>
          <w:t xml:space="preserve"> </w:t>
        </w:r>
        <w:r>
          <w:t xml:space="preserve"> </w:t>
        </w:r>
      </w:ins>
    </w:p>
    <w:p w14:paraId="7EC8A417" w14:textId="77777777" w:rsidR="001B20B7" w:rsidRDefault="00000000">
      <w:pPr>
        <w:spacing w:after="4" w:line="260" w:lineRule="auto"/>
        <w:ind w:left="1437" w:right="2" w:hanging="10"/>
        <w:jc w:val="both"/>
        <w:pPrChange w:id="1271" w:author="Emma Blanchoud" w:date="2024-03-05T15:36:00Z">
          <w:pPr>
            <w:pStyle w:val="Informations"/>
          </w:pPr>
        </w:pPrChange>
      </w:pPr>
      <w:r>
        <w:rPr>
          <w:rFonts w:ascii="Century Gothic" w:hAnsi="Century Gothic"/>
          <w:color w:val="548DD4"/>
          <w:sz w:val="16"/>
          <w:rPrChange w:id="1272" w:author="Emma Blanchoud" w:date="2024-03-05T15:36:00Z">
            <w:rPr/>
          </w:rPrChange>
        </w:rPr>
        <w:t>Guide(s) d’utilisation et/ou guide de l’administrateur</w:t>
      </w:r>
      <w:ins w:id="1273" w:author="Emma Blanchoud" w:date="2024-03-05T15:36:00Z">
        <w:r>
          <w:rPr>
            <w:rFonts w:ascii="Century Gothic" w:eastAsia="Century Gothic" w:hAnsi="Century Gothic" w:cs="Century Gothic"/>
            <w:color w:val="548DD4"/>
            <w:sz w:val="16"/>
          </w:rPr>
          <w:t xml:space="preserve"> </w:t>
        </w:r>
        <w:r>
          <w:t xml:space="preserve"> </w:t>
        </w:r>
      </w:ins>
    </w:p>
    <w:p w14:paraId="1D107DF5" w14:textId="77777777" w:rsidR="0055777D" w:rsidRDefault="00000000">
      <w:pPr>
        <w:pStyle w:val="Informations"/>
        <w:rPr>
          <w:del w:id="1274" w:author="Emma Blanchoud" w:date="2024-03-05T15:36:00Z"/>
        </w:rPr>
      </w:pPr>
      <w:r>
        <w:rPr>
          <w:rFonts w:ascii="Century Gothic" w:hAnsi="Century Gothic"/>
          <w:color w:val="548DD4"/>
          <w:rPrChange w:id="1275" w:author="Emma Blanchoud" w:date="2024-03-05T15:36:00Z">
            <w:rPr/>
          </w:rPrChange>
        </w:rPr>
        <w:t>Etat ou «</w:t>
      </w:r>
      <w:del w:id="1276" w:author="Emma Blanchoud" w:date="2024-03-05T15:36:00Z">
        <w:r>
          <w:delText> </w:delText>
        </w:r>
      </w:del>
      <w:ins w:id="1277" w:author="Emma Blanchoud" w:date="2024-03-05T15:36:00Z">
        <w:r>
          <w:rPr>
            <w:rFonts w:ascii="Century Gothic" w:eastAsia="Century Gothic" w:hAnsi="Century Gothic" w:cs="Century Gothic"/>
            <w:color w:val="548DD4"/>
          </w:rPr>
          <w:t xml:space="preserve"> </w:t>
        </w:r>
      </w:ins>
      <w:r>
        <w:rPr>
          <w:rFonts w:ascii="Century Gothic" w:hAnsi="Century Gothic"/>
          <w:color w:val="548DD4"/>
          <w:rPrChange w:id="1278" w:author="Emma Blanchoud" w:date="2024-03-05T15:36:00Z">
            <w:rPr/>
          </w:rPrChange>
        </w:rPr>
        <w:t>dump</w:t>
      </w:r>
      <w:del w:id="1279" w:author="Emma Blanchoud" w:date="2024-03-05T15:36:00Z">
        <w:r>
          <w:delText> </w:delText>
        </w:r>
      </w:del>
      <w:ins w:id="1280" w:author="Emma Blanchoud" w:date="2024-03-05T15:36:00Z">
        <w:r>
          <w:rPr>
            <w:rFonts w:ascii="Century Gothic" w:eastAsia="Century Gothic" w:hAnsi="Century Gothic" w:cs="Century Gothic"/>
            <w:color w:val="548DD4"/>
          </w:rPr>
          <w:t xml:space="preserve"> </w:t>
        </w:r>
      </w:ins>
      <w:r>
        <w:rPr>
          <w:rFonts w:ascii="Century Gothic" w:hAnsi="Century Gothic"/>
          <w:color w:val="548DD4"/>
          <w:rPrChange w:id="1281" w:author="Emma Blanchoud" w:date="2024-03-05T15:36:00Z">
            <w:rPr/>
          </w:rPrChange>
        </w:rPr>
        <w:t>» de la configuration des équipements (routeur, switch, robot, etc.).</w:t>
      </w:r>
    </w:p>
    <w:p w14:paraId="724C0714" w14:textId="1CBCD0B6" w:rsidR="001B20B7" w:rsidRDefault="00000000">
      <w:pPr>
        <w:spacing w:after="4" w:line="260" w:lineRule="auto"/>
        <w:ind w:left="1437" w:right="637" w:hanging="10"/>
        <w:jc w:val="both"/>
        <w:pPrChange w:id="1282" w:author="Emma Blanchoud" w:date="2024-03-05T15:36:00Z">
          <w:pPr>
            <w:pStyle w:val="Informations"/>
          </w:pPr>
        </w:pPrChange>
      </w:pPr>
      <w:ins w:id="1283" w:author="Emma Blanchoud" w:date="2024-03-05T15:36:00Z">
        <w:r>
          <w:rPr>
            <w:rFonts w:ascii="Century Gothic" w:eastAsia="Century Gothic" w:hAnsi="Century Gothic" w:cs="Century Gothic"/>
            <w:color w:val="548DD4"/>
            <w:sz w:val="16"/>
          </w:rPr>
          <w:t xml:space="preserve"> </w:t>
        </w:r>
        <w:r>
          <w:t xml:space="preserve"> </w:t>
        </w:r>
      </w:ins>
      <w:r>
        <w:rPr>
          <w:rFonts w:ascii="Century Gothic" w:hAnsi="Century Gothic"/>
          <w:color w:val="548DD4"/>
          <w:sz w:val="16"/>
          <w:rPrChange w:id="1284" w:author="Emma Blanchoud" w:date="2024-03-05T15:36:00Z">
            <w:rPr/>
          </w:rPrChange>
        </w:rPr>
        <w:t>Extraits de catalogue, documentation de fabricant, etc.</w:t>
      </w:r>
      <w:ins w:id="1285" w:author="Emma Blanchoud" w:date="2024-03-05T15:36:00Z">
        <w:r>
          <w:rPr>
            <w:rFonts w:ascii="Century Gothic" w:eastAsia="Century Gothic" w:hAnsi="Century Gothic" w:cs="Century Gothic"/>
            <w:color w:val="548DD4"/>
            <w:sz w:val="16"/>
          </w:rPr>
          <w:t xml:space="preserve"> </w:t>
        </w:r>
        <w:r>
          <w:t xml:space="preserve"> </w:t>
        </w:r>
      </w:ins>
    </w:p>
    <w:sectPr w:rsidR="001B20B7">
      <w:headerReference w:type="even" r:id="rId13"/>
      <w:headerReference w:type="default" r:id="rId14"/>
      <w:footerReference w:type="even" r:id="rId15"/>
      <w:footerReference w:type="default" r:id="rId16"/>
      <w:headerReference w:type="first" r:id="rId17"/>
      <w:footerReference w:type="first" r:id="rId18"/>
      <w:pgSz w:w="11906" w:h="16838"/>
      <w:pgMar w:top="761" w:right="1392" w:bottom="894" w:left="1390" w:header="720" w:footer="720" w:gutter="0"/>
      <w:cols w:space="720"/>
      <w:formProt/>
      <w:titlePg/>
      <w:docGrid w:linePitch="0" w:charSpace="0"/>
      <w:sectPrChange w:id="1338" w:author="Emma Blanchoud" w:date="2024-03-05T15:36:00Z">
        <w:sectPr w:rsidR="001B20B7">
          <w:pgMar w:top="1418" w:right="1418" w:bottom="1418" w:left="1418" w:header="709" w:footer="709" w:gutter="0"/>
          <w:formProt w:val="0"/>
          <w:docGrid w:linePitch="360" w:charSpace="8192"/>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C3F3" w14:textId="77777777" w:rsidR="005437C1" w:rsidRDefault="005437C1" w:rsidP="00A6214D">
      <w:pPr>
        <w:spacing w:after="0" w:line="240" w:lineRule="auto"/>
      </w:pPr>
      <w:r>
        <w:separator/>
      </w:r>
    </w:p>
  </w:endnote>
  <w:endnote w:type="continuationSeparator" w:id="0">
    <w:p w14:paraId="508107C6" w14:textId="77777777" w:rsidR="005437C1" w:rsidRDefault="005437C1" w:rsidP="00A6214D">
      <w:pPr>
        <w:spacing w:after="0" w:line="240" w:lineRule="auto"/>
      </w:pPr>
      <w:r>
        <w:continuationSeparator/>
      </w:r>
    </w:p>
  </w:endnote>
  <w:endnote w:type="continuationNotice" w:id="1">
    <w:p w14:paraId="7B21983C" w14:textId="77777777" w:rsidR="005437C1" w:rsidRDefault="005437C1" w:rsidP="00A621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39BD" w14:textId="77777777" w:rsidR="001B20B7" w:rsidRDefault="00000000">
    <w:pPr>
      <w:tabs>
        <w:tab w:val="center" w:pos="4769"/>
        <w:tab w:val="right" w:pos="9124"/>
      </w:tabs>
      <w:spacing w:after="178"/>
      <w:rPr>
        <w:ins w:id="1300" w:author="Emma Blanchoud" w:date="2024-03-05T15:36:00Z"/>
      </w:rPr>
    </w:pPr>
    <w:ins w:id="1301" w:author="Emma Blanchoud" w:date="2024-03-05T15:36:00Z">
      <w:r>
        <w:rPr>
          <w:rFonts w:ascii="Century Gothic" w:eastAsia="Century Gothic" w:hAnsi="Century Gothic" w:cs="Century Gothic"/>
          <w:sz w:val="16"/>
        </w:rPr>
        <w:t xml:space="preserve">Auteur :Emma Blanchoud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06.02.2024 </w:t>
      </w:r>
      <w:r>
        <w:t xml:space="preserve"> </w:t>
      </w:r>
    </w:ins>
  </w:p>
  <w:p w14:paraId="45B7A867" w14:textId="77777777" w:rsidR="001B20B7" w:rsidRDefault="00000000">
    <w:pPr>
      <w:tabs>
        <w:tab w:val="center" w:pos="4771"/>
        <w:tab w:val="right" w:pos="9124"/>
      </w:tabs>
      <w:spacing w:after="0"/>
      <w:rPr>
        <w:ins w:id="1302" w:author="Emma Blanchoud" w:date="2024-03-05T15:36:00Z"/>
      </w:rPr>
    </w:pPr>
    <w:ins w:id="1303" w:author="Emma Blanchoud" w:date="2024-03-05T15:36:00Z">
      <w:r>
        <w:rPr>
          <w:rFonts w:ascii="Century Gothic" w:eastAsia="Century Gothic" w:hAnsi="Century Gothic" w:cs="Century Gothic"/>
          <w:sz w:val="16"/>
        </w:rPr>
        <w:t xml:space="preserve">Modifié par : X. CarrelEmma Blanchoud  </w:t>
      </w:r>
      <w:r>
        <w:rPr>
          <w:rFonts w:ascii="Century Gothic" w:eastAsia="Century Gothic" w:hAnsi="Century Gothic" w:cs="Century Gothic"/>
          <w:sz w:val="16"/>
        </w:rPr>
        <w:tab/>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r>
        <w:fldChar w:fldCharType="begin"/>
      </w:r>
      <w:r>
        <w:instrText xml:space="preserve"> NUMPAGES   \* MERGEFORMAT </w:instrText>
      </w:r>
      <w:r>
        <w:fldChar w:fldCharType="separate"/>
      </w:r>
      <w:r>
        <w:rPr>
          <w:rFonts w:ascii="Century Gothic" w:eastAsia="Century Gothic" w:hAnsi="Century Gothic" w:cs="Century Gothic"/>
          <w:sz w:val="16"/>
        </w:rPr>
        <w:t>12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06.02.2024 15:49 </w:t>
      </w:r>
      <w:r>
        <w:t xml:space="preserve"> </w:t>
      </w:r>
    </w:ins>
  </w:p>
  <w:p w14:paraId="31C45FB9" w14:textId="77777777" w:rsidR="001B20B7" w:rsidRDefault="00000000">
    <w:pPr>
      <w:tabs>
        <w:tab w:val="right" w:pos="9124"/>
      </w:tabs>
      <w:spacing w:after="2"/>
      <w:rPr>
        <w:ins w:id="1304" w:author="Emma Blanchoud" w:date="2024-03-05T15:36:00Z"/>
      </w:rPr>
    </w:pPr>
    <w:ins w:id="1305" w:author="Emma Blanchoud" w:date="2024-03-05T15:36:00Z">
      <w:r>
        <w:rPr>
          <w:rFonts w:ascii="Century Gothic" w:eastAsia="Century Gothic" w:hAnsi="Century Gothic" w:cs="Century Gothic"/>
          <w:sz w:val="16"/>
        </w:rPr>
        <w:t xml:space="preserve">Version: 2 du 06.02.2024 15:49  </w:t>
      </w:r>
      <w:r>
        <w:rPr>
          <w:rFonts w:ascii="Century Gothic" w:eastAsia="Century Gothic" w:hAnsi="Century Gothic" w:cs="Century Gothic"/>
          <w:sz w:val="16"/>
        </w:rPr>
        <w:tab/>
        <w:t xml:space="preserve">Rapport de projet-EBD (2).docx </w:t>
      </w:r>
      <w:r>
        <w:t xml:space="preserve"> </w:t>
      </w:r>
    </w:ins>
  </w:p>
  <w:p w14:paraId="559900B1" w14:textId="77777777" w:rsidR="001B20B7" w:rsidRDefault="00000000">
    <w:pPr>
      <w:spacing w:after="0"/>
      <w:ind w:left="29"/>
      <w:pPrChange w:id="1306" w:author="Emma Blanchoud" w:date="2024-03-05T15:36:00Z">
        <w:pPr>
          <w:pStyle w:val="Pieddepage"/>
        </w:pPr>
      </w:pPrChange>
    </w:pPr>
    <w:ins w:id="1307" w:author="Emma Blanchoud" w:date="2024-03-05T15:36:00Z">
      <w:r>
        <w:rPr>
          <w:rFonts w:ascii="Century Gothic" w:eastAsia="Century Gothic" w:hAnsi="Century Gothic" w:cs="Century Gothic"/>
          <w:sz w:val="2"/>
        </w:rPr>
        <w:t xml:space="preserve"> </w:t>
      </w:r>
      <w:r>
        <w:t xml:space="preserve"> </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53"/>
      <w:gridCol w:w="2626"/>
      <w:gridCol w:w="3045"/>
    </w:tblGrid>
    <w:tr w:rsidR="0055777D" w14:paraId="38E8BF6B" w14:textId="77777777">
      <w:trPr>
        <w:trHeight w:hRule="exact" w:val="227"/>
        <w:jc w:val="center"/>
        <w:del w:id="1308" w:author="Emma Blanchoud" w:date="2024-03-05T15:36:00Z"/>
      </w:trPr>
      <w:tc>
        <w:tcPr>
          <w:tcW w:w="3433" w:type="dxa"/>
          <w:tcBorders>
            <w:left w:val="nil"/>
            <w:bottom w:val="nil"/>
            <w:right w:val="nil"/>
          </w:tcBorders>
          <w:vAlign w:val="center"/>
        </w:tcPr>
        <w:p w14:paraId="68BF7A72" w14:textId="77777777" w:rsidR="0055777D" w:rsidRDefault="00000000">
          <w:pPr>
            <w:pStyle w:val="-Pieddepage"/>
            <w:rPr>
              <w:del w:id="1309" w:author="Emma Blanchoud" w:date="2024-03-05T15:36:00Z"/>
              <w:rFonts w:ascii="Century Gothic" w:hAnsi="Century Gothic"/>
            </w:rPr>
          </w:pPr>
          <w:del w:id="1310" w:author="Emma Blanchoud" w:date="2024-03-05T15:36:00Z">
            <w:r>
              <w:delText>Auteur</w:delText>
            </w:r>
            <w:r>
              <w:rPr>
                <w:rFonts w:cs="Arial"/>
                <w:szCs w:val="16"/>
              </w:rPr>
              <w:delText> :</w:delText>
            </w:r>
            <w:r>
              <w:rPr>
                <w:rFonts w:cs="Arial"/>
                <w:szCs w:val="16"/>
              </w:rPr>
              <w:fldChar w:fldCharType="begin"/>
            </w:r>
            <w:r>
              <w:rPr>
                <w:rFonts w:cs="Arial"/>
                <w:szCs w:val="16"/>
              </w:rPr>
              <w:delInstrText xml:space="preserve"> AUTHOR </w:delInstrText>
            </w:r>
            <w:r>
              <w:rPr>
                <w:rFonts w:cs="Arial"/>
                <w:szCs w:val="16"/>
              </w:rPr>
              <w:fldChar w:fldCharType="separate"/>
            </w:r>
            <w:r>
              <w:rPr>
                <w:rFonts w:cs="Arial"/>
                <w:szCs w:val="16"/>
              </w:rPr>
              <w:delText>Emma Blanchoud</w:delText>
            </w:r>
            <w:r>
              <w:rPr>
                <w:rFonts w:cs="Arial"/>
                <w:szCs w:val="16"/>
              </w:rPr>
              <w:fldChar w:fldCharType="end"/>
            </w:r>
          </w:del>
        </w:p>
        <w:p w14:paraId="14C95AF5" w14:textId="77777777" w:rsidR="0055777D" w:rsidRDefault="0055777D">
          <w:pPr>
            <w:pStyle w:val="-Pieddepage"/>
            <w:rPr>
              <w:del w:id="1311" w:author="Emma Blanchoud" w:date="2024-03-05T15:36:00Z"/>
              <w:rFonts w:cs="Arial"/>
              <w:szCs w:val="16"/>
            </w:rPr>
          </w:pPr>
        </w:p>
      </w:tc>
      <w:tc>
        <w:tcPr>
          <w:tcW w:w="2610" w:type="dxa"/>
          <w:tcBorders>
            <w:left w:val="nil"/>
            <w:bottom w:val="nil"/>
            <w:right w:val="nil"/>
          </w:tcBorders>
          <w:vAlign w:val="center"/>
        </w:tcPr>
        <w:p w14:paraId="0BB31FEE" w14:textId="77777777" w:rsidR="0055777D" w:rsidRDefault="0055777D">
          <w:pPr>
            <w:pStyle w:val="-Pieddepage"/>
            <w:jc w:val="center"/>
            <w:rPr>
              <w:del w:id="1312" w:author="Emma Blanchoud" w:date="2024-03-05T15:36:00Z"/>
              <w:rFonts w:cs="Arial"/>
              <w:szCs w:val="16"/>
            </w:rPr>
          </w:pPr>
        </w:p>
      </w:tc>
      <w:tc>
        <w:tcPr>
          <w:tcW w:w="3027" w:type="dxa"/>
          <w:tcBorders>
            <w:left w:val="nil"/>
            <w:bottom w:val="nil"/>
            <w:right w:val="nil"/>
          </w:tcBorders>
          <w:vAlign w:val="center"/>
        </w:tcPr>
        <w:p w14:paraId="71DCA667" w14:textId="77777777" w:rsidR="0055777D" w:rsidRDefault="00000000">
          <w:pPr>
            <w:pStyle w:val="-Pieddepage"/>
            <w:jc w:val="right"/>
            <w:rPr>
              <w:del w:id="1313" w:author="Emma Blanchoud" w:date="2024-03-05T15:36:00Z"/>
              <w:rFonts w:cs="Arial"/>
              <w:szCs w:val="16"/>
            </w:rPr>
          </w:pPr>
          <w:del w:id="1314" w:author="Emma Blanchoud" w:date="2024-03-05T15:36:00Z">
            <w:r>
              <w:rPr>
                <w:rFonts w:cs="Arial"/>
                <w:szCs w:val="16"/>
              </w:rPr>
              <w:delText xml:space="preserve">Création : </w:delText>
            </w:r>
            <w:r>
              <w:rPr>
                <w:rFonts w:cs="Arial"/>
                <w:szCs w:val="16"/>
              </w:rPr>
              <w:fldChar w:fldCharType="begin"/>
            </w:r>
            <w:r>
              <w:rPr>
                <w:rFonts w:cs="Arial"/>
                <w:szCs w:val="16"/>
              </w:rPr>
              <w:delInstrText xml:space="preserve"> CREATEDATE \@"dd.MM.yyyy" </w:delInstrText>
            </w:r>
            <w:r>
              <w:rPr>
                <w:rFonts w:cs="Arial"/>
                <w:szCs w:val="16"/>
              </w:rPr>
              <w:fldChar w:fldCharType="separate"/>
            </w:r>
            <w:r>
              <w:rPr>
                <w:rFonts w:cs="Arial"/>
                <w:szCs w:val="16"/>
              </w:rPr>
              <w:delText>04.03.2024</w:delText>
            </w:r>
            <w:r>
              <w:rPr>
                <w:rFonts w:cs="Arial"/>
                <w:szCs w:val="16"/>
              </w:rPr>
              <w:fldChar w:fldCharType="end"/>
            </w:r>
          </w:del>
        </w:p>
      </w:tc>
    </w:tr>
    <w:tr w:rsidR="0055777D" w14:paraId="48629791" w14:textId="77777777">
      <w:trPr>
        <w:jc w:val="center"/>
        <w:del w:id="1315" w:author="Emma Blanchoud" w:date="2024-03-05T15:36:00Z"/>
      </w:trPr>
      <w:tc>
        <w:tcPr>
          <w:tcW w:w="3433" w:type="dxa"/>
          <w:tcBorders>
            <w:top w:val="nil"/>
            <w:left w:val="nil"/>
            <w:bottom w:val="nil"/>
            <w:right w:val="nil"/>
          </w:tcBorders>
          <w:vAlign w:val="center"/>
        </w:tcPr>
        <w:p w14:paraId="54044B67" w14:textId="77777777" w:rsidR="0055777D" w:rsidRDefault="00000000">
          <w:pPr>
            <w:pStyle w:val="-Pieddepage"/>
            <w:rPr>
              <w:del w:id="1316" w:author="Emma Blanchoud" w:date="2024-03-05T15:36:00Z"/>
              <w:rFonts w:cs="Arial"/>
              <w:szCs w:val="16"/>
            </w:rPr>
          </w:pPr>
          <w:del w:id="1317" w:author="Emma Blanchoud" w:date="2024-03-05T15:36:00Z">
            <w:r>
              <w:rPr>
                <w:rFonts w:cs="Arial"/>
                <w:szCs w:val="16"/>
              </w:rPr>
              <w:delText xml:space="preserve">Modifié par : </w:delText>
            </w:r>
            <w:r>
              <w:rPr>
                <w:rFonts w:cs="Arial"/>
                <w:szCs w:val="16"/>
              </w:rPr>
              <w:fldChar w:fldCharType="begin"/>
            </w:r>
            <w:r>
              <w:rPr>
                <w:rFonts w:cs="Arial"/>
                <w:szCs w:val="16"/>
              </w:rPr>
              <w:delInstrText xml:space="preserve"> LASTSAVEDBY </w:delInstrText>
            </w:r>
            <w:r>
              <w:rPr>
                <w:rFonts w:cs="Arial"/>
                <w:szCs w:val="16"/>
              </w:rPr>
              <w:fldChar w:fldCharType="separate"/>
            </w:r>
            <w:r>
              <w:rPr>
                <w:rFonts w:cs="Arial"/>
                <w:szCs w:val="16"/>
              </w:rPr>
              <w:delText>Emma Blanchoud</w:delText>
            </w:r>
            <w:r>
              <w:rPr>
                <w:rFonts w:cs="Arial"/>
                <w:szCs w:val="16"/>
              </w:rPr>
              <w:fldChar w:fldCharType="end"/>
            </w:r>
          </w:del>
        </w:p>
      </w:tc>
      <w:tc>
        <w:tcPr>
          <w:tcW w:w="2610" w:type="dxa"/>
          <w:tcBorders>
            <w:top w:val="nil"/>
            <w:left w:val="nil"/>
            <w:bottom w:val="nil"/>
            <w:right w:val="nil"/>
          </w:tcBorders>
          <w:vAlign w:val="center"/>
        </w:tcPr>
        <w:p w14:paraId="43CD9EF6" w14:textId="77777777" w:rsidR="0055777D" w:rsidRDefault="00000000">
          <w:pPr>
            <w:pStyle w:val="-Pieddepage"/>
            <w:jc w:val="center"/>
            <w:rPr>
              <w:del w:id="1318" w:author="Emma Blanchoud" w:date="2024-03-05T15:36:00Z"/>
              <w:rFonts w:cs="Arial"/>
              <w:szCs w:val="16"/>
            </w:rPr>
          </w:pPr>
          <w:del w:id="1319" w:author="Emma Blanchoud" w:date="2024-03-05T15:36:00Z">
            <w:r>
              <w:rPr>
                <w:rFonts w:cs="Arial"/>
                <w:szCs w:val="16"/>
              </w:rPr>
              <w:delText xml:space="preserve">Page </w:delText>
            </w:r>
            <w:r>
              <w:rPr>
                <w:rStyle w:val="Numrodepage"/>
                <w:rFonts w:eastAsia="Century Gothic" w:cs="Arial"/>
                <w:szCs w:val="16"/>
              </w:rPr>
              <w:fldChar w:fldCharType="begin"/>
            </w:r>
            <w:r>
              <w:rPr>
                <w:rStyle w:val="Numrodepage"/>
                <w:rFonts w:eastAsia="Century Gothic" w:cs="Arial"/>
                <w:szCs w:val="16"/>
              </w:rPr>
              <w:delInstrText xml:space="preserve"> PAGE </w:delInstrText>
            </w:r>
            <w:r>
              <w:rPr>
                <w:rStyle w:val="Numrodepage"/>
                <w:rFonts w:eastAsia="Century Gothic" w:cs="Arial"/>
                <w:szCs w:val="16"/>
              </w:rPr>
              <w:fldChar w:fldCharType="separate"/>
            </w:r>
            <w:r>
              <w:rPr>
                <w:rStyle w:val="Numrodepage"/>
                <w:rFonts w:eastAsia="Century Gothic" w:cs="Arial"/>
                <w:szCs w:val="16"/>
              </w:rPr>
              <w:delText>10</w:delText>
            </w:r>
            <w:r>
              <w:rPr>
                <w:rStyle w:val="Numrodepage"/>
                <w:rFonts w:eastAsia="Century Gothic" w:cs="Arial"/>
                <w:szCs w:val="16"/>
              </w:rPr>
              <w:fldChar w:fldCharType="end"/>
            </w:r>
            <w:r>
              <w:rPr>
                <w:rStyle w:val="Numrodepage"/>
                <w:rFonts w:eastAsia="Century Gothic" w:cs="Arial"/>
                <w:szCs w:val="16"/>
              </w:rPr>
              <w:delText xml:space="preserve"> sur </w:delText>
            </w:r>
            <w:r>
              <w:rPr>
                <w:rStyle w:val="Numrodepage"/>
                <w:rFonts w:eastAsia="Century Gothic" w:cs="Arial"/>
                <w:szCs w:val="16"/>
              </w:rPr>
              <w:fldChar w:fldCharType="begin"/>
            </w:r>
            <w:r>
              <w:rPr>
                <w:rStyle w:val="Numrodepage"/>
                <w:rFonts w:eastAsia="Century Gothic" w:cs="Arial"/>
                <w:szCs w:val="16"/>
              </w:rPr>
              <w:delInstrText xml:space="preserve"> NUMPAGES </w:delInstrText>
            </w:r>
            <w:r>
              <w:rPr>
                <w:rStyle w:val="Numrodepage"/>
                <w:rFonts w:eastAsia="Century Gothic" w:cs="Arial"/>
                <w:szCs w:val="16"/>
              </w:rPr>
              <w:fldChar w:fldCharType="separate"/>
            </w:r>
            <w:r>
              <w:rPr>
                <w:rStyle w:val="Numrodepage"/>
                <w:rFonts w:eastAsia="Century Gothic" w:cs="Arial"/>
                <w:szCs w:val="16"/>
              </w:rPr>
              <w:delText>10</w:delText>
            </w:r>
            <w:r>
              <w:rPr>
                <w:rStyle w:val="Numrodepage"/>
                <w:rFonts w:eastAsia="Century Gothic" w:cs="Arial"/>
                <w:szCs w:val="16"/>
              </w:rPr>
              <w:fldChar w:fldCharType="end"/>
            </w:r>
          </w:del>
        </w:p>
      </w:tc>
      <w:tc>
        <w:tcPr>
          <w:tcW w:w="3027" w:type="dxa"/>
          <w:tcBorders>
            <w:top w:val="nil"/>
            <w:left w:val="nil"/>
            <w:bottom w:val="nil"/>
            <w:right w:val="nil"/>
          </w:tcBorders>
          <w:vAlign w:val="center"/>
        </w:tcPr>
        <w:p w14:paraId="42581676" w14:textId="77777777" w:rsidR="0055777D" w:rsidRDefault="00000000">
          <w:pPr>
            <w:pStyle w:val="-Pieddepage"/>
            <w:jc w:val="right"/>
            <w:rPr>
              <w:del w:id="1320" w:author="Emma Blanchoud" w:date="2024-03-05T15:36:00Z"/>
              <w:rFonts w:cs="Arial"/>
              <w:szCs w:val="16"/>
            </w:rPr>
          </w:pPr>
          <w:del w:id="1321" w:author="Emma Blanchoud" w:date="2024-03-05T15:36:00Z">
            <w:r>
              <w:rPr>
                <w:rFonts w:cs="Arial"/>
                <w:szCs w:val="16"/>
              </w:rPr>
              <w:delText xml:space="preserve">Impression : </w:delText>
            </w:r>
            <w:r>
              <w:rPr>
                <w:rFonts w:cs="Arial"/>
                <w:szCs w:val="16"/>
              </w:rPr>
              <w:fldChar w:fldCharType="begin"/>
            </w:r>
            <w:r>
              <w:rPr>
                <w:rFonts w:cs="Arial"/>
                <w:szCs w:val="16"/>
              </w:rPr>
              <w:delInstrText xml:space="preserve"> PRINTDATE \@"dd.MM.yyyy\ HH:mm" </w:delInstrText>
            </w:r>
            <w:r>
              <w:rPr>
                <w:rFonts w:cs="Arial"/>
                <w:szCs w:val="16"/>
              </w:rPr>
              <w:fldChar w:fldCharType="separate"/>
            </w:r>
            <w:r>
              <w:rPr>
                <w:rFonts w:cs="Arial"/>
                <w:szCs w:val="16"/>
              </w:rPr>
              <w:delText>04.09.2009 13:21</w:delText>
            </w:r>
            <w:r>
              <w:rPr>
                <w:rFonts w:cs="Arial"/>
                <w:szCs w:val="16"/>
              </w:rPr>
              <w:fldChar w:fldCharType="end"/>
            </w:r>
          </w:del>
        </w:p>
      </w:tc>
    </w:tr>
    <w:tr w:rsidR="0055777D" w14:paraId="2298C2C3" w14:textId="77777777">
      <w:trPr>
        <w:jc w:val="center"/>
        <w:del w:id="1322" w:author="Emma Blanchoud" w:date="2024-03-05T15:36:00Z"/>
      </w:trPr>
      <w:tc>
        <w:tcPr>
          <w:tcW w:w="3433" w:type="dxa"/>
          <w:tcBorders>
            <w:top w:val="nil"/>
            <w:left w:val="nil"/>
            <w:bottom w:val="nil"/>
            <w:right w:val="nil"/>
          </w:tcBorders>
          <w:vAlign w:val="center"/>
        </w:tcPr>
        <w:p w14:paraId="095D6255" w14:textId="77777777" w:rsidR="0055777D" w:rsidRDefault="00000000">
          <w:pPr>
            <w:pStyle w:val="-Pieddepage"/>
            <w:rPr>
              <w:del w:id="1323" w:author="Emma Blanchoud" w:date="2024-03-05T15:36:00Z"/>
              <w:rFonts w:cs="Arial"/>
              <w:szCs w:val="16"/>
            </w:rPr>
          </w:pPr>
          <w:del w:id="1324" w:author="Emma Blanchoud" w:date="2024-03-05T15:36:00Z">
            <w:r>
              <w:rPr>
                <w:rFonts w:cs="Arial"/>
                <w:szCs w:val="16"/>
              </w:rPr>
              <w:delText xml:space="preserve">Version: </w:delText>
            </w:r>
            <w:r>
              <w:rPr>
                <w:rFonts w:cs="Arial"/>
                <w:szCs w:val="16"/>
              </w:rPr>
              <w:fldChar w:fldCharType="begin"/>
            </w:r>
            <w:r>
              <w:rPr>
                <w:rFonts w:cs="Arial"/>
                <w:szCs w:val="16"/>
              </w:rPr>
              <w:delInstrText xml:space="preserve"> REVNUM </w:delInstrText>
            </w:r>
            <w:r>
              <w:rPr>
                <w:rFonts w:cs="Arial"/>
                <w:szCs w:val="16"/>
              </w:rPr>
              <w:fldChar w:fldCharType="separate"/>
            </w:r>
            <w:r>
              <w:rPr>
                <w:rFonts w:cs="Arial"/>
                <w:szCs w:val="16"/>
              </w:rPr>
              <w:delText>2</w:delText>
            </w:r>
            <w:r>
              <w:rPr>
                <w:rFonts w:cs="Arial"/>
                <w:szCs w:val="16"/>
              </w:rPr>
              <w:fldChar w:fldCharType="end"/>
            </w:r>
            <w:r>
              <w:rPr>
                <w:rFonts w:cs="Arial"/>
                <w:szCs w:val="16"/>
              </w:rPr>
              <w:delText xml:space="preserve"> du </w:delText>
            </w:r>
            <w:r>
              <w:rPr>
                <w:rFonts w:cs="Arial"/>
                <w:szCs w:val="16"/>
              </w:rPr>
              <w:fldChar w:fldCharType="begin"/>
            </w:r>
            <w:r>
              <w:rPr>
                <w:rFonts w:cs="Arial"/>
                <w:szCs w:val="16"/>
              </w:rPr>
              <w:delInstrText xml:space="preserve"> SAVEDATE \@"dd.MM.yyyy\ HH:mm" </w:delInstrText>
            </w:r>
            <w:r>
              <w:rPr>
                <w:rFonts w:cs="Arial"/>
                <w:szCs w:val="16"/>
              </w:rPr>
              <w:fldChar w:fldCharType="separate"/>
            </w:r>
            <w:r w:rsidR="00F62646">
              <w:rPr>
                <w:rFonts w:cs="Arial"/>
                <w:noProof/>
                <w:szCs w:val="16"/>
              </w:rPr>
              <w:delText>04.03.2024 12:02</w:delText>
            </w:r>
            <w:r>
              <w:rPr>
                <w:rFonts w:cs="Arial"/>
                <w:szCs w:val="16"/>
              </w:rPr>
              <w:fldChar w:fldCharType="end"/>
            </w:r>
          </w:del>
        </w:p>
      </w:tc>
      <w:tc>
        <w:tcPr>
          <w:tcW w:w="5637" w:type="dxa"/>
          <w:gridSpan w:val="2"/>
          <w:tcBorders>
            <w:top w:val="nil"/>
            <w:left w:val="nil"/>
            <w:bottom w:val="nil"/>
            <w:right w:val="nil"/>
          </w:tcBorders>
          <w:vAlign w:val="center"/>
        </w:tcPr>
        <w:p w14:paraId="5E920363" w14:textId="77777777" w:rsidR="0055777D" w:rsidRDefault="00000000">
          <w:pPr>
            <w:pStyle w:val="-Pieddepage"/>
            <w:jc w:val="right"/>
            <w:rPr>
              <w:del w:id="1325" w:author="Emma Blanchoud" w:date="2024-03-05T15:36:00Z"/>
              <w:rFonts w:cs="Arial"/>
              <w:szCs w:val="16"/>
            </w:rPr>
          </w:pPr>
          <w:del w:id="1326" w:author="Emma Blanchoud" w:date="2024-03-05T15:36:00Z">
            <w:r>
              <w:fldChar w:fldCharType="begin"/>
            </w:r>
            <w:r>
              <w:delInstrText xml:space="preserve"> FILENAME </w:delInstrText>
            </w:r>
            <w:r>
              <w:fldChar w:fldCharType="separate"/>
            </w:r>
            <w:r>
              <w:delText>Rapport.docx</w:delText>
            </w:r>
            <w:r>
              <w:fldChar w:fldCharType="end"/>
            </w:r>
          </w:del>
        </w:p>
      </w:tc>
    </w:tr>
  </w:tbl>
  <w:p w14:paraId="7ADDD574" w14:textId="77777777" w:rsidR="001B20B7" w:rsidRDefault="00000000">
    <w:pPr>
      <w:tabs>
        <w:tab w:val="center" w:pos="4769"/>
        <w:tab w:val="right" w:pos="9124"/>
      </w:tabs>
      <w:spacing w:after="178"/>
      <w:rPr>
        <w:ins w:id="1327" w:author="Emma Blanchoud" w:date="2024-03-05T15:36:00Z"/>
      </w:rPr>
    </w:pPr>
    <w:ins w:id="1328" w:author="Emma Blanchoud" w:date="2024-03-05T15:36:00Z">
      <w:r>
        <w:rPr>
          <w:rFonts w:ascii="Century Gothic" w:eastAsia="Century Gothic" w:hAnsi="Century Gothic" w:cs="Century Gothic"/>
          <w:sz w:val="16"/>
        </w:rPr>
        <w:t xml:space="preserve">Auteur :Emma Blanchoud  </w:t>
      </w:r>
      <w:r>
        <w:rPr>
          <w:rFonts w:ascii="Century Gothic" w:eastAsia="Century Gothic" w:hAnsi="Century Gothic" w:cs="Century Gothic"/>
          <w:sz w:val="16"/>
        </w:rPr>
        <w:tab/>
        <w:t xml:space="preserve">  </w:t>
      </w:r>
      <w:r>
        <w:rPr>
          <w:rFonts w:ascii="Century Gothic" w:eastAsia="Century Gothic" w:hAnsi="Century Gothic" w:cs="Century Gothic"/>
          <w:sz w:val="16"/>
        </w:rPr>
        <w:tab/>
        <w:t xml:space="preserve">Création : 06.02.2024 </w:t>
      </w:r>
      <w:r>
        <w:t xml:space="preserve"> </w:t>
      </w:r>
    </w:ins>
  </w:p>
  <w:p w14:paraId="2B52C00C" w14:textId="77777777" w:rsidR="001B20B7" w:rsidRDefault="00000000">
    <w:pPr>
      <w:tabs>
        <w:tab w:val="center" w:pos="4771"/>
        <w:tab w:val="right" w:pos="9124"/>
      </w:tabs>
      <w:spacing w:after="0"/>
      <w:rPr>
        <w:ins w:id="1329" w:author="Emma Blanchoud" w:date="2024-03-05T15:36:00Z"/>
      </w:rPr>
    </w:pPr>
    <w:ins w:id="1330" w:author="Emma Blanchoud" w:date="2024-03-05T15:36:00Z">
      <w:r>
        <w:rPr>
          <w:rFonts w:ascii="Century Gothic" w:eastAsia="Century Gothic" w:hAnsi="Century Gothic" w:cs="Century Gothic"/>
          <w:sz w:val="16"/>
        </w:rPr>
        <w:t xml:space="preserve">Modifié par : X. CarrelEmma Blanchoud  </w:t>
      </w:r>
      <w:r>
        <w:rPr>
          <w:rFonts w:ascii="Century Gothic" w:eastAsia="Century Gothic" w:hAnsi="Century Gothic" w:cs="Century Gothic"/>
          <w:sz w:val="16"/>
        </w:rPr>
        <w:tab/>
        <w:t xml:space="preserve">Page </w:t>
      </w:r>
      <w:r>
        <w:fldChar w:fldCharType="begin"/>
      </w:r>
      <w:r>
        <w:instrText xml:space="preserve"> PAGE   \* MERGEFORMAT </w:instrText>
      </w:r>
      <w:r>
        <w:fldChar w:fldCharType="separate"/>
      </w:r>
      <w:r>
        <w:rPr>
          <w:rFonts w:ascii="Century Gothic" w:eastAsia="Century Gothic" w:hAnsi="Century Gothic" w:cs="Century Gothic"/>
          <w:sz w:val="16"/>
        </w:rPr>
        <w:t>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sur </w:t>
      </w:r>
      <w:r>
        <w:fldChar w:fldCharType="begin"/>
      </w:r>
      <w:r>
        <w:instrText xml:space="preserve"> NUMPAGES   \* MERGEFORMAT </w:instrText>
      </w:r>
      <w:r>
        <w:fldChar w:fldCharType="separate"/>
      </w:r>
      <w:r>
        <w:rPr>
          <w:rFonts w:ascii="Century Gothic" w:eastAsia="Century Gothic" w:hAnsi="Century Gothic" w:cs="Century Gothic"/>
          <w:sz w:val="16"/>
        </w:rPr>
        <w:t>12</w:t>
      </w:r>
      <w:r>
        <w:rPr>
          <w:rFonts w:ascii="Century Gothic" w:eastAsia="Century Gothic" w:hAnsi="Century Gothic" w:cs="Century Gothic"/>
          <w:sz w:val="16"/>
        </w:rPr>
        <w:fldChar w:fldCharType="end"/>
      </w:r>
      <w:r>
        <w:rPr>
          <w:rFonts w:ascii="Century Gothic" w:eastAsia="Century Gothic" w:hAnsi="Century Gothic" w:cs="Century Gothic"/>
          <w:sz w:val="16"/>
        </w:rPr>
        <w:t xml:space="preserve">  </w:t>
      </w:r>
      <w:r>
        <w:rPr>
          <w:rFonts w:ascii="Century Gothic" w:eastAsia="Century Gothic" w:hAnsi="Century Gothic" w:cs="Century Gothic"/>
          <w:sz w:val="16"/>
        </w:rPr>
        <w:tab/>
        <w:t xml:space="preserve">Impression : 06.02.2024 15:49 </w:t>
      </w:r>
      <w:r>
        <w:t xml:space="preserve"> </w:t>
      </w:r>
    </w:ins>
  </w:p>
  <w:p w14:paraId="209E5E68" w14:textId="77777777" w:rsidR="001B20B7" w:rsidRDefault="00000000">
    <w:pPr>
      <w:tabs>
        <w:tab w:val="right" w:pos="9124"/>
      </w:tabs>
      <w:spacing w:after="2"/>
      <w:rPr>
        <w:ins w:id="1331" w:author="Emma Blanchoud" w:date="2024-03-05T15:36:00Z"/>
      </w:rPr>
    </w:pPr>
    <w:ins w:id="1332" w:author="Emma Blanchoud" w:date="2024-03-05T15:36:00Z">
      <w:r>
        <w:rPr>
          <w:rFonts w:ascii="Century Gothic" w:eastAsia="Century Gothic" w:hAnsi="Century Gothic" w:cs="Century Gothic"/>
          <w:sz w:val="16"/>
        </w:rPr>
        <w:t xml:space="preserve">Version: 2 du 06.02.2024 15:49  </w:t>
      </w:r>
      <w:r>
        <w:rPr>
          <w:rFonts w:ascii="Century Gothic" w:eastAsia="Century Gothic" w:hAnsi="Century Gothic" w:cs="Century Gothic"/>
          <w:sz w:val="16"/>
        </w:rPr>
        <w:tab/>
        <w:t xml:space="preserve">Rapport de projet-EBD (2).docx </w:t>
      </w:r>
      <w:r>
        <w:t xml:space="preserve"> </w:t>
      </w:r>
    </w:ins>
  </w:p>
  <w:p w14:paraId="769891A5" w14:textId="77777777" w:rsidR="001B20B7" w:rsidRDefault="00000000">
    <w:pPr>
      <w:spacing w:after="0"/>
      <w:ind w:left="29"/>
      <w:rPr>
        <w:rPrChange w:id="1333" w:author="Emma Blanchoud" w:date="2024-03-05T15:36:00Z">
          <w:rPr>
            <w:sz w:val="2"/>
          </w:rPr>
        </w:rPrChange>
      </w:rPr>
      <w:pPrChange w:id="1334" w:author="Emma Blanchoud" w:date="2024-03-05T15:36:00Z">
        <w:pPr>
          <w:pStyle w:val="Pieddepage"/>
        </w:pPr>
      </w:pPrChange>
    </w:pPr>
    <w:ins w:id="1335" w:author="Emma Blanchoud" w:date="2024-03-05T15:36:00Z">
      <w:r>
        <w:rPr>
          <w:rFonts w:ascii="Century Gothic" w:eastAsia="Century Gothic" w:hAnsi="Century Gothic" w:cs="Century Gothic"/>
          <w:sz w:val="2"/>
        </w:rPr>
        <w:t xml:space="preserve"> </w:t>
      </w:r>
      <w:r>
        <w:t xml:space="preserve"> </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341D8" w14:textId="77777777" w:rsidR="001B20B7" w:rsidRDefault="001B20B7">
    <w:pPr>
      <w:pPrChange w:id="1337" w:author="Emma Blanchoud" w:date="2024-03-05T15:36:00Z">
        <w:pPr>
          <w:pStyle w:val="Pieddepage"/>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9862D" w14:textId="77777777" w:rsidR="005437C1" w:rsidRDefault="005437C1" w:rsidP="00A6214D">
      <w:pPr>
        <w:spacing w:after="0" w:line="240" w:lineRule="auto"/>
      </w:pPr>
      <w:r>
        <w:separator/>
      </w:r>
    </w:p>
  </w:footnote>
  <w:footnote w:type="continuationSeparator" w:id="0">
    <w:p w14:paraId="678F9543" w14:textId="77777777" w:rsidR="005437C1" w:rsidRDefault="005437C1" w:rsidP="00A6214D">
      <w:pPr>
        <w:spacing w:after="0" w:line="240" w:lineRule="auto"/>
      </w:pPr>
      <w:r>
        <w:continuationSeparator/>
      </w:r>
    </w:p>
  </w:footnote>
  <w:footnote w:type="continuationNotice" w:id="1">
    <w:p w14:paraId="576EDF8D" w14:textId="77777777" w:rsidR="005437C1" w:rsidRDefault="005437C1" w:rsidP="00A621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7B7C" w14:textId="77777777" w:rsidR="001B20B7" w:rsidRDefault="00000000">
    <w:pPr>
      <w:tabs>
        <w:tab w:val="center" w:pos="453"/>
        <w:tab w:val="center" w:pos="1202"/>
        <w:tab w:val="center" w:pos="2540"/>
      </w:tabs>
      <w:spacing w:after="0"/>
      <w:rPr>
        <w:ins w:id="1286" w:author="Emma Blanchoud" w:date="2024-03-05T15:36:00Z"/>
      </w:rPr>
    </w:pPr>
    <w:ins w:id="1287" w:author="Emma Blanchoud" w:date="2024-03-05T15:36:00Z">
      <w:r>
        <w:rPr>
          <w:noProof/>
        </w:rPr>
        <mc:AlternateContent>
          <mc:Choice Requires="wpg">
            <w:drawing>
              <wp:anchor distT="0" distB="0" distL="114300" distR="114300" simplePos="0" relativeHeight="251658240" behindDoc="1" locked="0" layoutInCell="1" allowOverlap="1" wp14:anchorId="6DB8F6DD" wp14:editId="6BE36089">
                <wp:simplePos x="0" y="0"/>
                <wp:positionH relativeFrom="page">
                  <wp:posOffset>969264</wp:posOffset>
                </wp:positionH>
                <wp:positionV relativeFrom="page">
                  <wp:posOffset>531876</wp:posOffset>
                </wp:positionV>
                <wp:extent cx="912876" cy="234696"/>
                <wp:effectExtent l="0" t="0" r="0" b="0"/>
                <wp:wrapNone/>
                <wp:docPr id="20314" name="Group 20314"/>
                <wp:cNvGraphicFramePr/>
                <a:graphic xmlns:a="http://schemas.openxmlformats.org/drawingml/2006/main">
                  <a:graphicData uri="http://schemas.microsoft.com/office/word/2010/wordprocessingGroup">
                    <wpg:wgp>
                      <wpg:cNvGrpSpPr/>
                      <wpg:grpSpPr>
                        <a:xfrm>
                          <a:off x="0" y="0"/>
                          <a:ext cx="912876" cy="234696"/>
                          <a:chOff x="0" y="0"/>
                          <a:chExt cx="912876" cy="234696"/>
                        </a:xfrm>
                      </wpg:grpSpPr>
                      <pic:pic xmlns:pic="http://schemas.openxmlformats.org/drawingml/2006/picture">
                        <pic:nvPicPr>
                          <pic:cNvPr id="20315" name="Picture 20315"/>
                          <pic:cNvPicPr/>
                        </pic:nvPicPr>
                        <pic:blipFill>
                          <a:blip r:embed="rId1"/>
                          <a:stretch>
                            <a:fillRect/>
                          </a:stretch>
                        </pic:blipFill>
                        <pic:spPr>
                          <a:xfrm>
                            <a:off x="0" y="0"/>
                            <a:ext cx="902208" cy="234696"/>
                          </a:xfrm>
                          <a:prstGeom prst="rect">
                            <a:avLst/>
                          </a:prstGeom>
                        </pic:spPr>
                      </pic:pic>
                      <pic:pic xmlns:pic="http://schemas.openxmlformats.org/drawingml/2006/picture">
                        <pic:nvPicPr>
                          <pic:cNvPr id="20316" name="Picture 20316"/>
                          <pic:cNvPicPr/>
                        </pic:nvPicPr>
                        <pic:blipFill>
                          <a:blip r:embed="rId2"/>
                          <a:stretch>
                            <a:fillRect/>
                          </a:stretch>
                        </pic:blipFill>
                        <pic:spPr>
                          <a:xfrm>
                            <a:off x="676656" y="0"/>
                            <a:ext cx="236220" cy="234696"/>
                          </a:xfrm>
                          <a:prstGeom prst="rect">
                            <a:avLst/>
                          </a:prstGeom>
                        </pic:spPr>
                      </pic:pic>
                    </wpg:wgp>
                  </a:graphicData>
                </a:graphic>
              </wp:anchor>
            </w:drawing>
          </mc:Choice>
          <mc:Fallback xmlns:a="http://schemas.openxmlformats.org/drawingml/2006/main">
            <w:pict>
              <v:group id="Group 20314" style="width:71.88pt;height:18.48pt;position:absolute;z-index:-2147483620;mso-position-horizontal-relative:page;mso-position-horizontal:absolute;margin-left:76.32pt;mso-position-vertical-relative:page;margin-top:41.88pt;" coordsize="9128,2346">
                <v:shape id="Picture 20315" style="position:absolute;width:9022;height:2346;left:0;top:0;" filled="f">
                  <v:imagedata r:id="rId9"/>
                </v:shape>
                <v:shape id="Picture 20316" style="position:absolute;width:2362;height:2346;left:6766;top:0;" filled="f">
                  <v:imagedata r:id="rId10"/>
                </v:shape>
              </v:group>
            </w:pict>
          </mc:Fallback>
        </mc:AlternateContent>
      </w:r>
      <w:r>
        <w:rPr>
          <w:noProof/>
        </w:rPr>
        <mc:AlternateContent>
          <mc:Choice Requires="wpg">
            <w:drawing>
              <wp:anchor distT="0" distB="0" distL="114300" distR="114300" simplePos="0" relativeHeight="251659264" behindDoc="0" locked="0" layoutInCell="1" allowOverlap="1" wp14:anchorId="0CFB6979" wp14:editId="240A0A9F">
                <wp:simplePos x="0" y="0"/>
                <wp:positionH relativeFrom="page">
                  <wp:posOffset>5542788</wp:posOffset>
                </wp:positionH>
                <wp:positionV relativeFrom="page">
                  <wp:posOffset>458521</wp:posOffset>
                </wp:positionV>
                <wp:extent cx="1095756" cy="391871"/>
                <wp:effectExtent l="0" t="0" r="0" b="0"/>
                <wp:wrapSquare wrapText="bothSides"/>
                <wp:docPr id="20317" name="Group 20317"/>
                <wp:cNvGraphicFramePr/>
                <a:graphic xmlns:a="http://schemas.openxmlformats.org/drawingml/2006/main">
                  <a:graphicData uri="http://schemas.microsoft.com/office/word/2010/wordprocessingGroup">
                    <wpg:wgp>
                      <wpg:cNvGrpSpPr/>
                      <wpg:grpSpPr>
                        <a:xfrm>
                          <a:off x="0" y="0"/>
                          <a:ext cx="1095756" cy="391871"/>
                          <a:chOff x="0" y="0"/>
                          <a:chExt cx="1095756" cy="391871"/>
                        </a:xfrm>
                      </wpg:grpSpPr>
                      <pic:pic xmlns:pic="http://schemas.openxmlformats.org/drawingml/2006/picture">
                        <pic:nvPicPr>
                          <pic:cNvPr id="20319" name="Picture 20319"/>
                          <pic:cNvPicPr/>
                        </pic:nvPicPr>
                        <pic:blipFill>
                          <a:blip r:embed="rId11"/>
                          <a:stretch>
                            <a:fillRect/>
                          </a:stretch>
                        </pic:blipFill>
                        <pic:spPr>
                          <a:xfrm>
                            <a:off x="1048512" y="227279"/>
                            <a:ext cx="47244" cy="164592"/>
                          </a:xfrm>
                          <a:prstGeom prst="rect">
                            <a:avLst/>
                          </a:prstGeom>
                        </pic:spPr>
                      </pic:pic>
                      <pic:pic xmlns:pic="http://schemas.openxmlformats.org/drawingml/2006/picture">
                        <pic:nvPicPr>
                          <pic:cNvPr id="20318" name="Picture 20318"/>
                          <pic:cNvPicPr/>
                        </pic:nvPicPr>
                        <pic:blipFill>
                          <a:blip r:embed="rId12"/>
                          <a:stretch>
                            <a:fillRect/>
                          </a:stretch>
                        </pic:blipFill>
                        <pic:spPr>
                          <a:xfrm>
                            <a:off x="0" y="0"/>
                            <a:ext cx="1046099" cy="315163"/>
                          </a:xfrm>
                          <a:prstGeom prst="rect">
                            <a:avLst/>
                          </a:prstGeom>
                        </pic:spPr>
                      </pic:pic>
                    </wpg:wgp>
                  </a:graphicData>
                </a:graphic>
              </wp:anchor>
            </w:drawing>
          </mc:Choice>
          <mc:Fallback xmlns:a="http://schemas.openxmlformats.org/drawingml/2006/main">
            <w:pict>
              <v:group id="Group 20317" style="width:86.28pt;height:30.856pt;position:absolute;mso-position-horizontal-relative:page;mso-position-horizontal:absolute;margin-left:436.44pt;mso-position-vertical-relative:page;margin-top:36.104pt;" coordsize="10957,3918">
                <v:shape id="Picture 20319" style="position:absolute;width:472;height:1645;left:10485;top:2272;" filled="f">
                  <v:imagedata r:id="rId13"/>
                </v:shape>
                <v:shape id="Picture 20318" style="position:absolute;width:10460;height:3151;left:0;top:0;" filled="f">
                  <v:imagedata r:id="rId14"/>
                </v:shape>
                <w10:wrap type="square"/>
              </v:group>
            </w:pict>
          </mc:Fallback>
        </mc:AlternateContent>
      </w:r>
      <w:r>
        <w:rPr>
          <w:noProof/>
        </w:rPr>
        <w:drawing>
          <wp:anchor distT="0" distB="0" distL="114300" distR="114300" simplePos="0" relativeHeight="251660288" behindDoc="0" locked="0" layoutInCell="1" allowOverlap="0" wp14:anchorId="30462A10" wp14:editId="0EC8796A">
            <wp:simplePos x="0" y="0"/>
            <wp:positionH relativeFrom="page">
              <wp:posOffset>2494788</wp:posOffset>
            </wp:positionH>
            <wp:positionV relativeFrom="page">
              <wp:posOffset>577596</wp:posOffset>
            </wp:positionV>
            <wp:extent cx="47244" cy="161544"/>
            <wp:effectExtent l="0" t="0" r="0" b="0"/>
            <wp:wrapSquare wrapText="bothSides"/>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1"/>
                    <a:stretch>
                      <a:fillRect/>
                    </a:stretch>
                  </pic:blipFill>
                  <pic:spPr>
                    <a:xfrm>
                      <a:off x="0" y="0"/>
                      <a:ext cx="47244" cy="161544"/>
                    </a:xfrm>
                    <a:prstGeom prst="rect">
                      <a:avLst/>
                    </a:prstGeom>
                  </pic:spPr>
                </pic:pic>
              </a:graphicData>
            </a:graphic>
          </wp:anchor>
        </w:drawing>
      </w:r>
      <w:r>
        <w:tab/>
      </w:r>
      <w:r>
        <w:rPr>
          <w:sz w:val="28"/>
        </w:rPr>
        <w:t>ETML</w:t>
      </w:r>
      <w:r>
        <w:t xml:space="preserve"> </w:t>
      </w:r>
      <w:r>
        <w:tab/>
      </w:r>
      <w:r>
        <w:rPr>
          <w:sz w:val="28"/>
        </w:rPr>
        <w:t xml:space="preserve"> </w:t>
      </w:r>
      <w:r>
        <w:t xml:space="preserve"> </w:t>
      </w:r>
      <w:r>
        <w:tab/>
      </w:r>
      <w:r>
        <w:rPr>
          <w:rFonts w:ascii="Century Gothic" w:eastAsia="Century Gothic" w:hAnsi="Century Gothic" w:cs="Century Gothic"/>
          <w:sz w:val="28"/>
          <w:vertAlign w:val="subscript"/>
        </w:rPr>
        <w:t xml:space="preserve"> </w:t>
      </w:r>
      <w:r>
        <w:t xml:space="preserve"> </w:t>
      </w:r>
    </w:ins>
  </w:p>
  <w:p w14:paraId="032027B5" w14:textId="77777777" w:rsidR="001B20B7" w:rsidRDefault="00000000">
    <w:pPr>
      <w:spacing w:after="0" w:line="258" w:lineRule="auto"/>
      <w:ind w:left="29" w:right="27"/>
      <w:pPrChange w:id="1288" w:author="Emma Blanchoud" w:date="2024-03-05T15:36:00Z">
        <w:pPr>
          <w:pStyle w:val="En-tte"/>
        </w:pPr>
      </w:pPrChange>
    </w:pPr>
    <w:ins w:id="1289" w:author="Emma Blanchoud" w:date="2024-03-05T15:36:00Z">
      <w:r>
        <w:rPr>
          <w:rFonts w:ascii="Century Gothic" w:eastAsia="Century Gothic" w:hAnsi="Century Gothic" w:cs="Century Gothic"/>
          <w:sz w:val="20"/>
        </w:rPr>
        <w:t xml:space="preserve"> </w:t>
      </w:r>
      <w:r>
        <w:t xml:space="preserve"> </w:t>
      </w:r>
      <w:r>
        <w:rPr>
          <w:rFonts w:ascii="Century Gothic" w:eastAsia="Century Gothic" w:hAnsi="Century Gothic" w:cs="Century Gothic"/>
          <w:sz w:val="20"/>
        </w:rPr>
        <w:t xml:space="preserve"> </w:t>
      </w:r>
      <w:r>
        <w:t xml:space="preserve"> </w: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415"/>
      <w:gridCol w:w="4426"/>
      <w:gridCol w:w="2283"/>
    </w:tblGrid>
    <w:tr w:rsidR="0055777D" w14:paraId="2BC8A810" w14:textId="77777777">
      <w:trPr>
        <w:trHeight w:val="536"/>
        <w:jc w:val="center"/>
        <w:del w:id="1290" w:author="Emma Blanchoud" w:date="2024-03-05T15:36:00Z"/>
      </w:trPr>
      <w:tc>
        <w:tcPr>
          <w:tcW w:w="2401" w:type="dxa"/>
          <w:tcBorders>
            <w:top w:val="nil"/>
            <w:left w:val="nil"/>
            <w:right w:val="nil"/>
          </w:tcBorders>
          <w:vAlign w:val="center"/>
        </w:tcPr>
        <w:p w14:paraId="2C536835" w14:textId="77777777" w:rsidR="0055777D" w:rsidRDefault="00000000">
          <w:pPr>
            <w:pStyle w:val="ETML"/>
            <w:rPr>
              <w:del w:id="1291" w:author="Emma Blanchoud" w:date="2024-03-05T15:36:00Z"/>
            </w:rPr>
          </w:pPr>
          <w:del w:id="1292" w:author="Emma Blanchoud" w:date="2024-03-05T15:36:00Z">
            <w:r>
              <w:delText>ETML</w:delText>
            </w:r>
          </w:del>
        </w:p>
      </w:tc>
      <w:tc>
        <w:tcPr>
          <w:tcW w:w="4400" w:type="dxa"/>
          <w:tcBorders>
            <w:top w:val="nil"/>
            <w:left w:val="nil"/>
            <w:right w:val="nil"/>
          </w:tcBorders>
          <w:vAlign w:val="center"/>
        </w:tcPr>
        <w:p w14:paraId="16D172A7" w14:textId="77777777" w:rsidR="0055777D" w:rsidRDefault="0055777D">
          <w:pPr>
            <w:rPr>
              <w:del w:id="1293" w:author="Emma Blanchoud" w:date="2024-03-05T15:36:00Z"/>
              <w:rFonts w:ascii="Century Gothic" w:hAnsi="Century Gothic"/>
            </w:rPr>
          </w:pPr>
        </w:p>
      </w:tc>
      <w:tc>
        <w:tcPr>
          <w:tcW w:w="2269" w:type="dxa"/>
          <w:tcBorders>
            <w:top w:val="nil"/>
            <w:left w:val="nil"/>
            <w:right w:val="nil"/>
          </w:tcBorders>
          <w:vAlign w:val="center"/>
        </w:tcPr>
        <w:p w14:paraId="7C282963" w14:textId="77777777" w:rsidR="0055777D" w:rsidRDefault="00000000">
          <w:pPr>
            <w:pStyle w:val="En-tte"/>
            <w:jc w:val="right"/>
            <w:rPr>
              <w:del w:id="1294" w:author="Emma Blanchoud" w:date="2024-03-05T15:36:00Z"/>
              <w:rFonts w:ascii="Century Gothic" w:hAnsi="Century Gothic"/>
            </w:rPr>
          </w:pPr>
          <w:del w:id="1295" w:author="Emma Blanchoud" w:date="2024-03-05T15:36:00Z">
            <w:r>
              <w:rPr>
                <w:noProof/>
              </w:rPr>
              <w:drawing>
                <wp:inline distT="0" distB="0" distL="0" distR="0" wp14:anchorId="4BE43345" wp14:editId="0C8FC685">
                  <wp:extent cx="1046480" cy="315595"/>
                  <wp:effectExtent l="0" t="0" r="0" b="0"/>
                  <wp:docPr id="23" name="Image 23"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del>
        </w:p>
      </w:tc>
    </w:tr>
  </w:tbl>
  <w:p w14:paraId="2CF722F4" w14:textId="77777777" w:rsidR="001B20B7" w:rsidRDefault="00000000">
    <w:pPr>
      <w:tabs>
        <w:tab w:val="center" w:pos="453"/>
        <w:tab w:val="center" w:pos="1202"/>
        <w:tab w:val="center" w:pos="2540"/>
      </w:tabs>
      <w:spacing w:after="0"/>
      <w:rPr>
        <w:ins w:id="1296" w:author="Emma Blanchoud" w:date="2024-03-05T15:36:00Z"/>
      </w:rPr>
    </w:pPr>
    <w:ins w:id="1297" w:author="Emma Blanchoud" w:date="2024-03-05T15:36:00Z">
      <w:r>
        <w:rPr>
          <w:noProof/>
        </w:rPr>
        <mc:AlternateContent>
          <mc:Choice Requires="wpg">
            <w:drawing>
              <wp:anchor distT="0" distB="0" distL="114300" distR="114300" simplePos="0" relativeHeight="251661312" behindDoc="1" locked="0" layoutInCell="1" allowOverlap="1" wp14:anchorId="3BE68391" wp14:editId="15522406">
                <wp:simplePos x="0" y="0"/>
                <wp:positionH relativeFrom="page">
                  <wp:posOffset>969264</wp:posOffset>
                </wp:positionH>
                <wp:positionV relativeFrom="page">
                  <wp:posOffset>531876</wp:posOffset>
                </wp:positionV>
                <wp:extent cx="912876" cy="234696"/>
                <wp:effectExtent l="0" t="0" r="0" b="0"/>
                <wp:wrapNone/>
                <wp:docPr id="20245" name="Group 20245"/>
                <wp:cNvGraphicFramePr/>
                <a:graphic xmlns:a="http://schemas.openxmlformats.org/drawingml/2006/main">
                  <a:graphicData uri="http://schemas.microsoft.com/office/word/2010/wordprocessingGroup">
                    <wpg:wgp>
                      <wpg:cNvGrpSpPr/>
                      <wpg:grpSpPr>
                        <a:xfrm>
                          <a:off x="0" y="0"/>
                          <a:ext cx="912876" cy="234696"/>
                          <a:chOff x="0" y="0"/>
                          <a:chExt cx="912876" cy="234696"/>
                        </a:xfrm>
                      </wpg:grpSpPr>
                      <pic:pic xmlns:pic="http://schemas.openxmlformats.org/drawingml/2006/picture">
                        <pic:nvPicPr>
                          <pic:cNvPr id="20246" name="Picture 20246"/>
                          <pic:cNvPicPr/>
                        </pic:nvPicPr>
                        <pic:blipFill>
                          <a:blip r:embed="rId2"/>
                          <a:stretch>
                            <a:fillRect/>
                          </a:stretch>
                        </pic:blipFill>
                        <pic:spPr>
                          <a:xfrm>
                            <a:off x="0" y="0"/>
                            <a:ext cx="902208" cy="234696"/>
                          </a:xfrm>
                          <a:prstGeom prst="rect">
                            <a:avLst/>
                          </a:prstGeom>
                        </pic:spPr>
                      </pic:pic>
                      <pic:pic xmlns:pic="http://schemas.openxmlformats.org/drawingml/2006/picture">
                        <pic:nvPicPr>
                          <pic:cNvPr id="20247" name="Picture 20247"/>
                          <pic:cNvPicPr/>
                        </pic:nvPicPr>
                        <pic:blipFill>
                          <a:blip r:embed="rId3"/>
                          <a:stretch>
                            <a:fillRect/>
                          </a:stretch>
                        </pic:blipFill>
                        <pic:spPr>
                          <a:xfrm>
                            <a:off x="676656" y="0"/>
                            <a:ext cx="236220" cy="234696"/>
                          </a:xfrm>
                          <a:prstGeom prst="rect">
                            <a:avLst/>
                          </a:prstGeom>
                        </pic:spPr>
                      </pic:pic>
                    </wpg:wgp>
                  </a:graphicData>
                </a:graphic>
              </wp:anchor>
            </w:drawing>
          </mc:Choice>
          <mc:Fallback xmlns:a="http://schemas.openxmlformats.org/drawingml/2006/main">
            <w:pict>
              <v:group id="Group 20245" style="width:71.88pt;height:18.48pt;position:absolute;z-index:-2147483620;mso-position-horizontal-relative:page;mso-position-horizontal:absolute;margin-left:76.32pt;mso-position-vertical-relative:page;margin-top:41.88pt;" coordsize="9128,2346">
                <v:shape id="Picture 20246" style="position:absolute;width:9022;height:2346;left:0;top:0;" filled="f">
                  <v:imagedata r:id="rId9"/>
                </v:shape>
                <v:shape id="Picture 20247" style="position:absolute;width:2362;height:2346;left:6766;top:0;" filled="f">
                  <v:imagedata r:id="rId10"/>
                </v:shape>
              </v:group>
            </w:pict>
          </mc:Fallback>
        </mc:AlternateContent>
      </w:r>
      <w:r>
        <w:rPr>
          <w:noProof/>
        </w:rPr>
        <mc:AlternateContent>
          <mc:Choice Requires="wpg">
            <w:drawing>
              <wp:anchor distT="0" distB="0" distL="114300" distR="114300" simplePos="0" relativeHeight="251662336" behindDoc="0" locked="0" layoutInCell="1" allowOverlap="1" wp14:anchorId="0B3CC590" wp14:editId="3573CE73">
                <wp:simplePos x="0" y="0"/>
                <wp:positionH relativeFrom="page">
                  <wp:posOffset>5542788</wp:posOffset>
                </wp:positionH>
                <wp:positionV relativeFrom="page">
                  <wp:posOffset>458521</wp:posOffset>
                </wp:positionV>
                <wp:extent cx="1095756" cy="391871"/>
                <wp:effectExtent l="0" t="0" r="0" b="0"/>
                <wp:wrapSquare wrapText="bothSides"/>
                <wp:docPr id="20248" name="Group 20248"/>
                <wp:cNvGraphicFramePr/>
                <a:graphic xmlns:a="http://schemas.openxmlformats.org/drawingml/2006/main">
                  <a:graphicData uri="http://schemas.microsoft.com/office/word/2010/wordprocessingGroup">
                    <wpg:wgp>
                      <wpg:cNvGrpSpPr/>
                      <wpg:grpSpPr>
                        <a:xfrm>
                          <a:off x="0" y="0"/>
                          <a:ext cx="1095756" cy="391871"/>
                          <a:chOff x="0" y="0"/>
                          <a:chExt cx="1095756" cy="391871"/>
                        </a:xfrm>
                      </wpg:grpSpPr>
                      <pic:pic xmlns:pic="http://schemas.openxmlformats.org/drawingml/2006/picture">
                        <pic:nvPicPr>
                          <pic:cNvPr id="20250" name="Picture 20250"/>
                          <pic:cNvPicPr/>
                        </pic:nvPicPr>
                        <pic:blipFill>
                          <a:blip r:embed="rId11"/>
                          <a:stretch>
                            <a:fillRect/>
                          </a:stretch>
                        </pic:blipFill>
                        <pic:spPr>
                          <a:xfrm>
                            <a:off x="1048512" y="227279"/>
                            <a:ext cx="47244" cy="164592"/>
                          </a:xfrm>
                          <a:prstGeom prst="rect">
                            <a:avLst/>
                          </a:prstGeom>
                        </pic:spPr>
                      </pic:pic>
                      <pic:pic xmlns:pic="http://schemas.openxmlformats.org/drawingml/2006/picture">
                        <pic:nvPicPr>
                          <pic:cNvPr id="20249" name="Picture 20249"/>
                          <pic:cNvPicPr/>
                        </pic:nvPicPr>
                        <pic:blipFill>
                          <a:blip r:embed="rId12"/>
                          <a:stretch>
                            <a:fillRect/>
                          </a:stretch>
                        </pic:blipFill>
                        <pic:spPr>
                          <a:xfrm>
                            <a:off x="0" y="0"/>
                            <a:ext cx="1046099" cy="315163"/>
                          </a:xfrm>
                          <a:prstGeom prst="rect">
                            <a:avLst/>
                          </a:prstGeom>
                        </pic:spPr>
                      </pic:pic>
                    </wpg:wgp>
                  </a:graphicData>
                </a:graphic>
              </wp:anchor>
            </w:drawing>
          </mc:Choice>
          <mc:Fallback xmlns:a="http://schemas.openxmlformats.org/drawingml/2006/main">
            <w:pict>
              <v:group id="Group 20248" style="width:86.28pt;height:30.856pt;position:absolute;mso-position-horizontal-relative:page;mso-position-horizontal:absolute;margin-left:436.44pt;mso-position-vertical-relative:page;margin-top:36.104pt;" coordsize="10957,3918">
                <v:shape id="Picture 20250" style="position:absolute;width:472;height:1645;left:10485;top:2272;" filled="f">
                  <v:imagedata r:id="rId13"/>
                </v:shape>
                <v:shape id="Picture 20249" style="position:absolute;width:10460;height:3151;left:0;top:0;" filled="f">
                  <v:imagedata r:id="rId14"/>
                </v:shape>
                <w10:wrap type="square"/>
              </v:group>
            </w:pict>
          </mc:Fallback>
        </mc:AlternateContent>
      </w:r>
      <w:r>
        <w:rPr>
          <w:noProof/>
        </w:rPr>
        <w:drawing>
          <wp:anchor distT="0" distB="0" distL="114300" distR="114300" simplePos="0" relativeHeight="251663360" behindDoc="0" locked="0" layoutInCell="1" allowOverlap="0" wp14:anchorId="36C3E0E7" wp14:editId="1397D091">
            <wp:simplePos x="0" y="0"/>
            <wp:positionH relativeFrom="page">
              <wp:posOffset>2494788</wp:posOffset>
            </wp:positionH>
            <wp:positionV relativeFrom="page">
              <wp:posOffset>577596</wp:posOffset>
            </wp:positionV>
            <wp:extent cx="47244" cy="161544"/>
            <wp:effectExtent l="0" t="0" r="0" b="0"/>
            <wp:wrapSquare wrapText="bothSides"/>
            <wp:docPr id="1"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1"/>
                    <a:stretch>
                      <a:fillRect/>
                    </a:stretch>
                  </pic:blipFill>
                  <pic:spPr>
                    <a:xfrm>
                      <a:off x="0" y="0"/>
                      <a:ext cx="47244" cy="161544"/>
                    </a:xfrm>
                    <a:prstGeom prst="rect">
                      <a:avLst/>
                    </a:prstGeom>
                  </pic:spPr>
                </pic:pic>
              </a:graphicData>
            </a:graphic>
          </wp:anchor>
        </w:drawing>
      </w:r>
      <w:r>
        <w:tab/>
      </w:r>
      <w:r>
        <w:rPr>
          <w:sz w:val="28"/>
        </w:rPr>
        <w:t>ETML</w:t>
      </w:r>
      <w:r>
        <w:t xml:space="preserve"> </w:t>
      </w:r>
      <w:r>
        <w:tab/>
      </w:r>
      <w:r>
        <w:rPr>
          <w:sz w:val="28"/>
        </w:rPr>
        <w:t xml:space="preserve"> </w:t>
      </w:r>
      <w:r>
        <w:t xml:space="preserve"> </w:t>
      </w:r>
      <w:r>
        <w:tab/>
      </w:r>
      <w:r>
        <w:rPr>
          <w:rFonts w:ascii="Century Gothic" w:eastAsia="Century Gothic" w:hAnsi="Century Gothic" w:cs="Century Gothic"/>
          <w:sz w:val="28"/>
          <w:vertAlign w:val="subscript"/>
        </w:rPr>
        <w:t xml:space="preserve"> </w:t>
      </w:r>
      <w:r>
        <w:t xml:space="preserve"> </w:t>
      </w:r>
    </w:ins>
  </w:p>
  <w:p w14:paraId="2004B0EB" w14:textId="77777777" w:rsidR="001B20B7" w:rsidRDefault="00000000">
    <w:pPr>
      <w:spacing w:after="0" w:line="258" w:lineRule="auto"/>
      <w:ind w:left="29" w:right="27"/>
      <w:pPrChange w:id="1298" w:author="Emma Blanchoud" w:date="2024-03-05T15:36:00Z">
        <w:pPr>
          <w:pStyle w:val="En-tte"/>
        </w:pPr>
      </w:pPrChange>
    </w:pPr>
    <w:ins w:id="1299" w:author="Emma Blanchoud" w:date="2024-03-05T15:36:00Z">
      <w:r>
        <w:rPr>
          <w:rFonts w:ascii="Century Gothic" w:eastAsia="Century Gothic" w:hAnsi="Century Gothic" w:cs="Century Gothic"/>
          <w:sz w:val="20"/>
        </w:rPr>
        <w:t xml:space="preserve"> </w:t>
      </w:r>
      <w:r>
        <w:t xml:space="preserve"> </w:t>
      </w:r>
      <w:r>
        <w:rPr>
          <w:rFonts w:ascii="Century Gothic" w:eastAsia="Century Gothic" w:hAnsi="Century Gothic" w:cs="Century Gothic"/>
          <w:sz w:val="20"/>
        </w:rPr>
        <w:t xml:space="preserve"> </w:t>
      </w:r>
      <w:r>
        <w:t xml:space="preserve"> </w: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7D96" w14:textId="77777777" w:rsidR="001B20B7" w:rsidRDefault="001B20B7">
    <w:pPr>
      <w:pPrChange w:id="1336" w:author="Emma Blanchoud" w:date="2024-03-05T15:36:00Z">
        <w:pPr>
          <w:pStyle w:val="En-tte"/>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6" style="width:11.15pt;height:11.15pt" coordsize="" o:spt="100" o:bullet="t" adj="0,,0" path="" stroked="f">
        <v:stroke joinstyle="miter"/>
        <v:imagedata r:id="rId1" o:title=""/>
        <v:formulas/>
        <v:path o:connecttype="segments"/>
      </v:shape>
    </w:pict>
  </w:numPicBullet>
  <w:abstractNum w:abstractNumId="0" w15:restartNumberingAfterBreak="0">
    <w:nsid w:val="16C52C95"/>
    <w:multiLevelType w:val="multilevel"/>
    <w:tmpl w:val="2C762D1E"/>
    <w:lvl w:ilvl="0">
      <w:start w:val="4"/>
      <w:numFmt w:val="decimal"/>
      <w:lvlText w:val="%1"/>
      <w:lvlJc w:val="left"/>
      <w:pPr>
        <w:ind w:left="581"/>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39"/>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80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3">
      <w:start w:val="1"/>
      <w:numFmt w:val="bullet"/>
      <w:lvlText w:val="•"/>
      <w:lvlJc w:val="left"/>
      <w:pPr>
        <w:ind w:left="287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start w:val="1"/>
      <w:numFmt w:val="bullet"/>
      <w:lvlText w:val="o"/>
      <w:lvlJc w:val="left"/>
      <w:pPr>
        <w:ind w:left="359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5">
      <w:start w:val="1"/>
      <w:numFmt w:val="bullet"/>
      <w:lvlText w:val="▪"/>
      <w:lvlJc w:val="left"/>
      <w:pPr>
        <w:ind w:left="431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6">
      <w:start w:val="1"/>
      <w:numFmt w:val="bullet"/>
      <w:lvlText w:val="•"/>
      <w:lvlJc w:val="left"/>
      <w:pPr>
        <w:ind w:left="503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start w:val="1"/>
      <w:numFmt w:val="bullet"/>
      <w:lvlText w:val="o"/>
      <w:lvlJc w:val="left"/>
      <w:pPr>
        <w:ind w:left="575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8">
      <w:start w:val="1"/>
      <w:numFmt w:val="bullet"/>
      <w:lvlText w:val="▪"/>
      <w:lvlJc w:val="left"/>
      <w:pPr>
        <w:ind w:left="6473"/>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abstractNum>
  <w:abstractNum w:abstractNumId="1" w15:restartNumberingAfterBreak="0">
    <w:nsid w:val="1A804C68"/>
    <w:multiLevelType w:val="hybridMultilevel"/>
    <w:tmpl w:val="D2EC499E"/>
    <w:lvl w:ilvl="0" w:tplc="A18AADD0">
      <w:start w:val="2"/>
      <w:numFmt w:val="decimal"/>
      <w:lvlText w:val="%1"/>
      <w:lvlJc w:val="left"/>
      <w:pPr>
        <w:ind w:left="581"/>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1" w:tplc="AF862CA4">
      <w:start w:val="1"/>
      <w:numFmt w:val="lowerLetter"/>
      <w:lvlText w:val="%2"/>
      <w:lvlJc w:val="left"/>
      <w:pPr>
        <w:ind w:left="1080"/>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2" w:tplc="DAD80EAE">
      <w:start w:val="1"/>
      <w:numFmt w:val="lowerRoman"/>
      <w:lvlText w:val="%3"/>
      <w:lvlJc w:val="left"/>
      <w:pPr>
        <w:ind w:left="1800"/>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3" w:tplc="A3EC0E92">
      <w:start w:val="1"/>
      <w:numFmt w:val="decimal"/>
      <w:lvlText w:val="%4"/>
      <w:lvlJc w:val="left"/>
      <w:pPr>
        <w:ind w:left="2520"/>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4" w:tplc="5EDEECAE">
      <w:start w:val="1"/>
      <w:numFmt w:val="lowerLetter"/>
      <w:lvlText w:val="%5"/>
      <w:lvlJc w:val="left"/>
      <w:pPr>
        <w:ind w:left="3240"/>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5" w:tplc="4DC60D9C">
      <w:start w:val="1"/>
      <w:numFmt w:val="lowerRoman"/>
      <w:lvlText w:val="%6"/>
      <w:lvlJc w:val="left"/>
      <w:pPr>
        <w:ind w:left="3960"/>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6" w:tplc="7F3ED96C">
      <w:start w:val="1"/>
      <w:numFmt w:val="decimal"/>
      <w:lvlText w:val="%7"/>
      <w:lvlJc w:val="left"/>
      <w:pPr>
        <w:ind w:left="4680"/>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7" w:tplc="91063934">
      <w:start w:val="1"/>
      <w:numFmt w:val="lowerLetter"/>
      <w:lvlText w:val="%8"/>
      <w:lvlJc w:val="left"/>
      <w:pPr>
        <w:ind w:left="5400"/>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8" w:tplc="0896CA24">
      <w:start w:val="1"/>
      <w:numFmt w:val="lowerRoman"/>
      <w:lvlText w:val="%9"/>
      <w:lvlJc w:val="left"/>
      <w:pPr>
        <w:ind w:left="6120"/>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1AF7B00"/>
    <w:multiLevelType w:val="multilevel"/>
    <w:tmpl w:val="F5928F4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15:restartNumberingAfterBreak="0">
    <w:nsid w:val="345F53DC"/>
    <w:multiLevelType w:val="hybridMultilevel"/>
    <w:tmpl w:val="A8903B00"/>
    <w:lvl w:ilvl="0" w:tplc="C636A2CC">
      <w:start w:val="1"/>
      <w:numFmt w:val="bullet"/>
      <w:lvlText w:val="•"/>
      <w:lvlJc w:val="left"/>
      <w:pPr>
        <w:ind w:left="2167"/>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1" w:tplc="F0E88550">
      <w:start w:val="1"/>
      <w:numFmt w:val="bullet"/>
      <w:lvlText w:val="o"/>
      <w:lvlJc w:val="left"/>
      <w:pPr>
        <w:ind w:left="230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2" w:tplc="C6A2C1E0">
      <w:start w:val="1"/>
      <w:numFmt w:val="bullet"/>
      <w:lvlText w:val="▪"/>
      <w:lvlJc w:val="left"/>
      <w:pPr>
        <w:ind w:left="302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3" w:tplc="28B4CCE6">
      <w:start w:val="1"/>
      <w:numFmt w:val="bullet"/>
      <w:lvlText w:val="•"/>
      <w:lvlJc w:val="left"/>
      <w:pPr>
        <w:ind w:left="374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4" w:tplc="50FE8D50">
      <w:start w:val="1"/>
      <w:numFmt w:val="bullet"/>
      <w:lvlText w:val="o"/>
      <w:lvlJc w:val="left"/>
      <w:pPr>
        <w:ind w:left="446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5" w:tplc="DC2C0844">
      <w:start w:val="1"/>
      <w:numFmt w:val="bullet"/>
      <w:lvlText w:val="▪"/>
      <w:lvlJc w:val="left"/>
      <w:pPr>
        <w:ind w:left="518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6" w:tplc="75E0747E">
      <w:start w:val="1"/>
      <w:numFmt w:val="bullet"/>
      <w:lvlText w:val="•"/>
      <w:lvlJc w:val="left"/>
      <w:pPr>
        <w:ind w:left="590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7" w:tplc="82743D12">
      <w:start w:val="1"/>
      <w:numFmt w:val="bullet"/>
      <w:lvlText w:val="o"/>
      <w:lvlJc w:val="left"/>
      <w:pPr>
        <w:ind w:left="662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lvl w:ilvl="8" w:tplc="2A0A0578">
      <w:start w:val="1"/>
      <w:numFmt w:val="bullet"/>
      <w:lvlText w:val="▪"/>
      <w:lvlJc w:val="left"/>
      <w:pPr>
        <w:ind w:left="7346"/>
      </w:pPr>
      <w:rPr>
        <w:rFonts w:ascii="Arial" w:eastAsia="Arial" w:hAnsi="Arial" w:cs="Arial"/>
        <w:b w:val="0"/>
        <w:i w:val="0"/>
        <w:strike w:val="0"/>
        <w:dstrike w:val="0"/>
        <w:color w:val="548DD4"/>
        <w:sz w:val="16"/>
        <w:szCs w:val="16"/>
        <w:u w:val="none" w:color="000000"/>
        <w:bdr w:val="none" w:sz="0" w:space="0" w:color="auto"/>
        <w:shd w:val="clear" w:color="auto" w:fill="auto"/>
        <w:vertAlign w:val="baseline"/>
      </w:rPr>
    </w:lvl>
  </w:abstractNum>
  <w:abstractNum w:abstractNumId="4" w15:restartNumberingAfterBreak="0">
    <w:nsid w:val="3C9B3925"/>
    <w:multiLevelType w:val="multilevel"/>
    <w:tmpl w:val="E424BCC6"/>
    <w:lvl w:ilvl="0">
      <w:start w:val="1"/>
      <w:numFmt w:val="decimal"/>
      <w:lvlText w:val="%1"/>
      <w:lvlJc w:val="left"/>
      <w:pPr>
        <w:ind w:left="581"/>
      </w:pPr>
      <w:rPr>
        <w:rFonts w:ascii="Century Gothic" w:eastAsia="Century Gothic" w:hAnsi="Century Gothic" w:cs="Century Gothic"/>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39"/>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2">
      <w:start w:val="1"/>
      <w:numFmt w:val="upperLetter"/>
      <w:lvlText w:val="%3"/>
      <w:lvlJc w:val="left"/>
      <w:pPr>
        <w:ind w:left="1588"/>
      </w:pPr>
      <w:rPr>
        <w:rFonts w:ascii="Century Gothic" w:eastAsia="Century Gothic" w:hAnsi="Century Gothic" w:cs="Century Gothic"/>
        <w:b w:val="0"/>
        <w:i w:val="0"/>
        <w:strike w:val="0"/>
        <w:dstrike w:val="0"/>
        <w:color w:val="548DD4"/>
        <w:sz w:val="16"/>
        <w:szCs w:val="16"/>
        <w:u w:val="none" w:color="000000"/>
        <w:bdr w:val="none" w:sz="0" w:space="0" w:color="auto"/>
        <w:shd w:val="clear" w:color="auto" w:fill="auto"/>
        <w:vertAlign w:val="baseline"/>
      </w:rPr>
    </w:lvl>
    <w:lvl w:ilvl="3">
      <w:start w:val="1"/>
      <w:numFmt w:val="decimal"/>
      <w:lvlText w:val="%4"/>
      <w:lvlJc w:val="left"/>
      <w:pPr>
        <w:ind w:left="2498"/>
      </w:pPr>
      <w:rPr>
        <w:rFonts w:ascii="Century Gothic" w:eastAsia="Century Gothic" w:hAnsi="Century Gothic" w:cs="Century Gothic"/>
        <w:b w:val="0"/>
        <w:i w:val="0"/>
        <w:strike w:val="0"/>
        <w:dstrike w:val="0"/>
        <w:color w:val="548DD4"/>
        <w:sz w:val="16"/>
        <w:szCs w:val="16"/>
        <w:u w:val="none" w:color="000000"/>
        <w:bdr w:val="none" w:sz="0" w:space="0" w:color="auto"/>
        <w:shd w:val="clear" w:color="auto" w:fill="auto"/>
        <w:vertAlign w:val="baseline"/>
      </w:rPr>
    </w:lvl>
    <w:lvl w:ilvl="4">
      <w:start w:val="1"/>
      <w:numFmt w:val="lowerLetter"/>
      <w:lvlText w:val="%5"/>
      <w:lvlJc w:val="left"/>
      <w:pPr>
        <w:ind w:left="3218"/>
      </w:pPr>
      <w:rPr>
        <w:rFonts w:ascii="Century Gothic" w:eastAsia="Century Gothic" w:hAnsi="Century Gothic" w:cs="Century Gothic"/>
        <w:b w:val="0"/>
        <w:i w:val="0"/>
        <w:strike w:val="0"/>
        <w:dstrike w:val="0"/>
        <w:color w:val="548DD4"/>
        <w:sz w:val="16"/>
        <w:szCs w:val="16"/>
        <w:u w:val="none" w:color="000000"/>
        <w:bdr w:val="none" w:sz="0" w:space="0" w:color="auto"/>
        <w:shd w:val="clear" w:color="auto" w:fill="auto"/>
        <w:vertAlign w:val="baseline"/>
      </w:rPr>
    </w:lvl>
    <w:lvl w:ilvl="5">
      <w:start w:val="1"/>
      <w:numFmt w:val="lowerRoman"/>
      <w:lvlText w:val="%6"/>
      <w:lvlJc w:val="left"/>
      <w:pPr>
        <w:ind w:left="3938"/>
      </w:pPr>
      <w:rPr>
        <w:rFonts w:ascii="Century Gothic" w:eastAsia="Century Gothic" w:hAnsi="Century Gothic" w:cs="Century Gothic"/>
        <w:b w:val="0"/>
        <w:i w:val="0"/>
        <w:strike w:val="0"/>
        <w:dstrike w:val="0"/>
        <w:color w:val="548DD4"/>
        <w:sz w:val="16"/>
        <w:szCs w:val="16"/>
        <w:u w:val="none" w:color="000000"/>
        <w:bdr w:val="none" w:sz="0" w:space="0" w:color="auto"/>
        <w:shd w:val="clear" w:color="auto" w:fill="auto"/>
        <w:vertAlign w:val="baseline"/>
      </w:rPr>
    </w:lvl>
    <w:lvl w:ilvl="6">
      <w:start w:val="1"/>
      <w:numFmt w:val="decimal"/>
      <w:lvlText w:val="%7"/>
      <w:lvlJc w:val="left"/>
      <w:pPr>
        <w:ind w:left="4658"/>
      </w:pPr>
      <w:rPr>
        <w:rFonts w:ascii="Century Gothic" w:eastAsia="Century Gothic" w:hAnsi="Century Gothic" w:cs="Century Gothic"/>
        <w:b w:val="0"/>
        <w:i w:val="0"/>
        <w:strike w:val="0"/>
        <w:dstrike w:val="0"/>
        <w:color w:val="548DD4"/>
        <w:sz w:val="16"/>
        <w:szCs w:val="16"/>
        <w:u w:val="none" w:color="000000"/>
        <w:bdr w:val="none" w:sz="0" w:space="0" w:color="auto"/>
        <w:shd w:val="clear" w:color="auto" w:fill="auto"/>
        <w:vertAlign w:val="baseline"/>
      </w:rPr>
    </w:lvl>
    <w:lvl w:ilvl="7">
      <w:start w:val="1"/>
      <w:numFmt w:val="lowerLetter"/>
      <w:lvlText w:val="%8"/>
      <w:lvlJc w:val="left"/>
      <w:pPr>
        <w:ind w:left="5378"/>
      </w:pPr>
      <w:rPr>
        <w:rFonts w:ascii="Century Gothic" w:eastAsia="Century Gothic" w:hAnsi="Century Gothic" w:cs="Century Gothic"/>
        <w:b w:val="0"/>
        <w:i w:val="0"/>
        <w:strike w:val="0"/>
        <w:dstrike w:val="0"/>
        <w:color w:val="548DD4"/>
        <w:sz w:val="16"/>
        <w:szCs w:val="16"/>
        <w:u w:val="none" w:color="000000"/>
        <w:bdr w:val="none" w:sz="0" w:space="0" w:color="auto"/>
        <w:shd w:val="clear" w:color="auto" w:fill="auto"/>
        <w:vertAlign w:val="baseline"/>
      </w:rPr>
    </w:lvl>
    <w:lvl w:ilvl="8">
      <w:start w:val="1"/>
      <w:numFmt w:val="lowerRoman"/>
      <w:lvlText w:val="%9"/>
      <w:lvlJc w:val="left"/>
      <w:pPr>
        <w:ind w:left="6098"/>
      </w:pPr>
      <w:rPr>
        <w:rFonts w:ascii="Century Gothic" w:eastAsia="Century Gothic" w:hAnsi="Century Gothic" w:cs="Century Gothic"/>
        <w:b w:val="0"/>
        <w:i w:val="0"/>
        <w:strike w:val="0"/>
        <w:dstrike w:val="0"/>
        <w:color w:val="548DD4"/>
        <w:sz w:val="16"/>
        <w:szCs w:val="16"/>
        <w:u w:val="none" w:color="000000"/>
        <w:bdr w:val="none" w:sz="0" w:space="0" w:color="auto"/>
        <w:shd w:val="clear" w:color="auto" w:fill="auto"/>
        <w:vertAlign w:val="baseline"/>
      </w:rPr>
    </w:lvl>
  </w:abstractNum>
  <w:abstractNum w:abstractNumId="5" w15:restartNumberingAfterBreak="0">
    <w:nsid w:val="3E90635D"/>
    <w:multiLevelType w:val="multilevel"/>
    <w:tmpl w:val="83443AEC"/>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567"/>
      </w:pPr>
    </w:lvl>
    <w:lvl w:ilvl="2">
      <w:start w:val="1"/>
      <w:numFmt w:val="decimal"/>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0A7004A"/>
    <w:multiLevelType w:val="multilevel"/>
    <w:tmpl w:val="8B48B5DC"/>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7" w15:restartNumberingAfterBreak="0">
    <w:nsid w:val="432813AC"/>
    <w:multiLevelType w:val="multilevel"/>
    <w:tmpl w:val="C3CE671C"/>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9C83DAB"/>
    <w:multiLevelType w:val="multilevel"/>
    <w:tmpl w:val="06649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9" w15:restartNumberingAfterBreak="0">
    <w:nsid w:val="538D1ADC"/>
    <w:multiLevelType w:val="multilevel"/>
    <w:tmpl w:val="3222A24A"/>
    <w:lvl w:ilvl="0">
      <w:start w:val="1"/>
      <w:numFmt w:val="decimal"/>
      <w:lvlText w:val="%1"/>
      <w:lvlJc w:val="left"/>
      <w:pPr>
        <w:ind w:left="41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31"/>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294"/>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14"/>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34"/>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54"/>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74"/>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94"/>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14"/>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2B14E44"/>
    <w:multiLevelType w:val="multilevel"/>
    <w:tmpl w:val="7D86F782"/>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857238483">
    <w:abstractNumId w:val="9"/>
  </w:num>
  <w:num w:numId="2" w16cid:durableId="1264916232">
    <w:abstractNumId w:val="4"/>
  </w:num>
  <w:num w:numId="3" w16cid:durableId="1182353521">
    <w:abstractNumId w:val="3"/>
  </w:num>
  <w:num w:numId="4" w16cid:durableId="700741192">
    <w:abstractNumId w:val="1"/>
  </w:num>
  <w:num w:numId="5" w16cid:durableId="265314880">
    <w:abstractNumId w:val="0"/>
  </w:num>
  <w:num w:numId="6" w16cid:durableId="1187134792">
    <w:abstractNumId w:val="8"/>
  </w:num>
  <w:num w:numId="7" w16cid:durableId="567807897">
    <w:abstractNumId w:val="7"/>
  </w:num>
  <w:num w:numId="8" w16cid:durableId="1227841796">
    <w:abstractNumId w:val="10"/>
  </w:num>
  <w:num w:numId="9" w16cid:durableId="433481440">
    <w:abstractNumId w:val="5"/>
  </w:num>
  <w:num w:numId="10" w16cid:durableId="2053459339">
    <w:abstractNumId w:val="6"/>
  </w:num>
  <w:num w:numId="11" w16cid:durableId="4482830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Blanchoud">
    <w15:presenceInfo w15:providerId="AD" w15:userId="S::pt70wvh@eduvaud.ch::a0e6dd6e-8188-4a1f-bc61-1b2828b217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0B7"/>
    <w:rsid w:val="001B20B7"/>
    <w:rsid w:val="00283454"/>
    <w:rsid w:val="00317D1A"/>
    <w:rsid w:val="004F1F28"/>
    <w:rsid w:val="005437C1"/>
    <w:rsid w:val="0055777D"/>
    <w:rsid w:val="009822F3"/>
    <w:rsid w:val="00A6214D"/>
    <w:rsid w:val="00AF3A0E"/>
    <w:rsid w:val="00DB2AF9"/>
    <w:rsid w:val="00E355D0"/>
    <w:rsid w:val="00E939BD"/>
    <w:rsid w:val="00F6264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78B1"/>
  <w15:docId w15:val="{A6C55C96-BAE9-438A-9D0B-C9CAB1BD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14D"/>
    <w:pPr>
      <w:pPrChange w:id="0" w:author="Emma Blanchoud" w:date="2024-03-05T15:36:00Z">
        <w:pPr>
          <w:suppressAutoHyphens/>
        </w:pPr>
      </w:pPrChange>
    </w:pPr>
    <w:rPr>
      <w:rFonts w:ascii="Calibri" w:eastAsia="Calibri" w:hAnsi="Calibri" w:cs="Calibri"/>
      <w:color w:val="000000"/>
      <w:rPrChange w:id="0" w:author="Emma Blanchoud" w:date="2024-03-05T15:36:00Z">
        <w:rPr>
          <w:rFonts w:asciiTheme="minorHAnsi" w:hAnsiTheme="minorHAnsi"/>
          <w:lang w:val="fr-CH" w:eastAsia="fr-CH" w:bidi="ar-SA"/>
        </w:rPr>
      </w:rPrChange>
    </w:rPr>
  </w:style>
  <w:style w:type="paragraph" w:styleId="Titre1">
    <w:name w:val="heading 1"/>
    <w:next w:val="Normal"/>
    <w:link w:val="Titre1Car"/>
    <w:qFormat/>
    <w:rsid w:val="00A6214D"/>
    <w:pPr>
      <w:keepNext/>
      <w:keepLines/>
      <w:spacing w:after="0"/>
      <w:ind w:left="1157" w:hanging="10"/>
      <w:outlineLvl w:val="0"/>
      <w:pPrChange w:id="1" w:author="Emma Blanchoud" w:date="2024-03-05T15:36:00Z">
        <w:pPr>
          <w:keepNext/>
          <w:keepLines/>
          <w:numPr>
            <w:numId w:val="9"/>
          </w:numPr>
          <w:tabs>
            <w:tab w:val="num" w:pos="567"/>
          </w:tabs>
          <w:suppressAutoHyphens/>
          <w:spacing w:before="180" w:after="60"/>
          <w:ind w:left="567" w:hanging="567"/>
          <w:outlineLvl w:val="0"/>
        </w:pPr>
      </w:pPrChange>
    </w:pPr>
    <w:rPr>
      <w:rFonts w:ascii="Century Gothic" w:eastAsia="Century Gothic" w:hAnsi="Century Gothic" w:cs="Century Gothic"/>
      <w:i/>
      <w:color w:val="000000"/>
      <w:sz w:val="24"/>
      <w:rPrChange w:id="1" w:author="Emma Blanchoud" w:date="2024-03-05T15:36:00Z">
        <w:rPr>
          <w:rFonts w:asciiTheme="majorHAnsi" w:hAnsiTheme="majorHAnsi" w:cs="Arial"/>
          <w:b/>
          <w:bCs/>
          <w:caps/>
          <w:kern w:val="2"/>
          <w:sz w:val="32"/>
          <w:szCs w:val="32"/>
          <w:lang w:val="fr-CH" w:eastAsia="fr-CH" w:bidi="ar-SA"/>
        </w:rPr>
      </w:rPrChange>
    </w:rPr>
  </w:style>
  <w:style w:type="paragraph" w:styleId="Titre2">
    <w:name w:val="heading 2"/>
    <w:next w:val="Normal"/>
    <w:link w:val="Titre2Car"/>
    <w:unhideWhenUsed/>
    <w:qFormat/>
    <w:rsid w:val="00A6214D"/>
    <w:pPr>
      <w:keepNext/>
      <w:keepLines/>
      <w:spacing w:after="5" w:line="265" w:lineRule="auto"/>
      <w:ind w:left="10" w:hanging="10"/>
      <w:outlineLvl w:val="1"/>
      <w:pPrChange w:id="2" w:author="Emma Blanchoud" w:date="2024-03-05T15:36:00Z">
        <w:pPr>
          <w:keepNext/>
          <w:numPr>
            <w:ilvl w:val="1"/>
            <w:numId w:val="9"/>
          </w:numPr>
          <w:tabs>
            <w:tab w:val="num" w:pos="1134"/>
          </w:tabs>
          <w:suppressAutoHyphens/>
          <w:spacing w:before="120" w:after="60"/>
          <w:ind w:left="1134" w:hanging="567"/>
          <w:outlineLvl w:val="1"/>
        </w:pPr>
      </w:pPrChange>
    </w:pPr>
    <w:rPr>
      <w:rFonts w:ascii="Century Gothic" w:eastAsia="Century Gothic" w:hAnsi="Century Gothic" w:cs="Century Gothic"/>
      <w:color w:val="000000"/>
      <w:sz w:val="20"/>
      <w:rPrChange w:id="2" w:author="Emma Blanchoud" w:date="2024-03-05T15:36:00Z">
        <w:rPr>
          <w:rFonts w:asciiTheme="majorHAnsi" w:hAnsiTheme="majorHAnsi" w:cs="Arial"/>
          <w:b/>
          <w:bCs/>
          <w:iCs/>
          <w:sz w:val="28"/>
          <w:szCs w:val="28"/>
          <w:lang w:val="fr-CH" w:eastAsia="fr-CH" w:bidi="ar-SA"/>
        </w:rPr>
      </w:rPrChange>
    </w:rPr>
  </w:style>
  <w:style w:type="paragraph" w:styleId="Titre3">
    <w:name w:val="heading 3"/>
    <w:basedOn w:val="Normal"/>
    <w:next w:val="Retraitcorpsdetexte3"/>
    <w:link w:val="Titre3Car"/>
    <w:qFormat/>
    <w:rsid w:val="00A6214D"/>
    <w:pPr>
      <w:keepNext/>
      <w:suppressAutoHyphens/>
      <w:spacing w:before="120" w:after="120" w:line="240" w:lineRule="auto"/>
      <w:outlineLvl w:val="2"/>
      <w:pPrChange w:id="3" w:author="Emma Blanchoud" w:date="2024-03-05T15:36:00Z">
        <w:pPr>
          <w:keepNext/>
          <w:numPr>
            <w:ilvl w:val="2"/>
            <w:numId w:val="9"/>
          </w:numPr>
          <w:tabs>
            <w:tab w:val="num" w:pos="1814"/>
          </w:tabs>
          <w:suppressAutoHyphens/>
          <w:spacing w:before="120" w:after="120"/>
          <w:ind w:left="1814" w:hanging="680"/>
          <w:outlineLvl w:val="2"/>
        </w:pPr>
      </w:pPrChange>
    </w:pPr>
    <w:rPr>
      <w:rFonts w:asciiTheme="majorHAnsi" w:eastAsia="Times New Roman" w:hAnsiTheme="majorHAnsi" w:cs="Arial"/>
      <w:bCs/>
      <w:i/>
      <w:color w:val="auto"/>
      <w:kern w:val="0"/>
      <w:sz w:val="24"/>
      <w:szCs w:val="26"/>
      <w14:ligatures w14:val="none"/>
      <w:rPrChange w:id="3" w:author="Emma Blanchoud" w:date="2024-03-05T15:36:00Z">
        <w:rPr>
          <w:rFonts w:asciiTheme="majorHAnsi" w:hAnsiTheme="majorHAnsi" w:cs="Arial"/>
          <w:bCs/>
          <w:i/>
          <w:sz w:val="24"/>
          <w:szCs w:val="26"/>
          <w:lang w:val="fr-CH" w:eastAsia="fr-CH" w:bidi="ar-SA"/>
        </w:rPr>
      </w:rPrChange>
    </w:rPr>
  </w:style>
  <w:style w:type="paragraph" w:styleId="Titre4">
    <w:name w:val="heading 4"/>
    <w:basedOn w:val="Normal"/>
    <w:next w:val="Normal"/>
    <w:link w:val="Titre4Car"/>
    <w:qFormat/>
    <w:rsid w:val="00A6214D"/>
    <w:pPr>
      <w:keepNext/>
      <w:suppressAutoHyphens/>
      <w:spacing w:before="240" w:after="60" w:line="240" w:lineRule="auto"/>
      <w:outlineLvl w:val="3"/>
      <w:pPrChange w:id="4" w:author="Emma Blanchoud" w:date="2024-03-05T15:36:00Z">
        <w:pPr>
          <w:keepNext/>
          <w:suppressAutoHyphens/>
          <w:spacing w:before="240" w:after="60"/>
          <w:outlineLvl w:val="3"/>
        </w:pPr>
      </w:pPrChange>
    </w:pPr>
    <w:rPr>
      <w:rFonts w:asciiTheme="majorHAnsi" w:eastAsia="Times New Roman" w:hAnsiTheme="majorHAnsi" w:cs="Times New Roman"/>
      <w:b/>
      <w:bCs/>
      <w:color w:val="auto"/>
      <w:kern w:val="0"/>
      <w:sz w:val="28"/>
      <w:szCs w:val="28"/>
      <w14:ligatures w14:val="none"/>
      <w:rPrChange w:id="4" w:author="Emma Blanchoud" w:date="2024-03-05T15:36:00Z">
        <w:rPr>
          <w:rFonts w:asciiTheme="majorHAnsi" w:hAnsiTheme="majorHAnsi"/>
          <w:b/>
          <w:bCs/>
          <w:sz w:val="28"/>
          <w:szCs w:val="28"/>
          <w:lang w:val="fr-CH" w:eastAsia="fr-CH" w:bidi="ar-SA"/>
        </w:rPr>
      </w:rPrChange>
    </w:rPr>
  </w:style>
  <w:style w:type="paragraph" w:styleId="Titre5">
    <w:name w:val="heading 5"/>
    <w:basedOn w:val="Normal"/>
    <w:next w:val="Normal"/>
    <w:link w:val="Titre5Car"/>
    <w:qFormat/>
    <w:rsid w:val="00A6214D"/>
    <w:pPr>
      <w:numPr>
        <w:ilvl w:val="4"/>
        <w:numId w:val="6"/>
      </w:numPr>
      <w:suppressAutoHyphens/>
      <w:spacing w:before="240" w:after="60" w:line="240" w:lineRule="auto"/>
      <w:outlineLvl w:val="4"/>
      <w:pPrChange w:id="5" w:author="Emma Blanchoud" w:date="2024-03-05T15:36:00Z">
        <w:pPr>
          <w:numPr>
            <w:ilvl w:val="4"/>
            <w:numId w:val="6"/>
          </w:numPr>
          <w:tabs>
            <w:tab w:val="num" w:pos="1008"/>
          </w:tabs>
          <w:suppressAutoHyphens/>
          <w:spacing w:before="240" w:after="60"/>
          <w:ind w:left="1008" w:hanging="1008"/>
          <w:outlineLvl w:val="4"/>
        </w:pPr>
      </w:pPrChange>
    </w:pPr>
    <w:rPr>
      <w:rFonts w:asciiTheme="majorHAnsi" w:eastAsia="Times New Roman" w:hAnsiTheme="majorHAnsi" w:cs="Times New Roman"/>
      <w:b/>
      <w:bCs/>
      <w:i/>
      <w:iCs/>
      <w:color w:val="auto"/>
      <w:kern w:val="0"/>
      <w:sz w:val="26"/>
      <w:szCs w:val="26"/>
      <w14:ligatures w14:val="none"/>
      <w:rPrChange w:id="5" w:author="Emma Blanchoud" w:date="2024-03-05T15:36:00Z">
        <w:rPr>
          <w:rFonts w:asciiTheme="majorHAnsi" w:hAnsiTheme="majorHAnsi"/>
          <w:b/>
          <w:bCs/>
          <w:i/>
          <w:iCs/>
          <w:sz w:val="26"/>
          <w:szCs w:val="26"/>
          <w:lang w:val="fr-CH" w:eastAsia="fr-CH" w:bidi="ar-SA"/>
        </w:rPr>
      </w:rPrChange>
    </w:rPr>
  </w:style>
  <w:style w:type="paragraph" w:styleId="Titre6">
    <w:name w:val="heading 6"/>
    <w:basedOn w:val="Normal"/>
    <w:next w:val="Normal"/>
    <w:link w:val="Titre6Car"/>
    <w:qFormat/>
    <w:rsid w:val="00A6214D"/>
    <w:pPr>
      <w:numPr>
        <w:ilvl w:val="5"/>
        <w:numId w:val="6"/>
      </w:numPr>
      <w:suppressAutoHyphens/>
      <w:spacing w:before="240" w:after="60" w:line="240" w:lineRule="auto"/>
      <w:outlineLvl w:val="5"/>
      <w:pPrChange w:id="6" w:author="Emma Blanchoud" w:date="2024-03-05T15:36:00Z">
        <w:pPr>
          <w:numPr>
            <w:ilvl w:val="5"/>
            <w:numId w:val="6"/>
          </w:numPr>
          <w:tabs>
            <w:tab w:val="num" w:pos="1152"/>
          </w:tabs>
          <w:suppressAutoHyphens/>
          <w:spacing w:before="240" w:after="60"/>
          <w:ind w:left="1152" w:hanging="1152"/>
          <w:outlineLvl w:val="5"/>
        </w:pPr>
      </w:pPrChange>
    </w:pPr>
    <w:rPr>
      <w:rFonts w:asciiTheme="majorHAnsi" w:eastAsia="Times New Roman" w:hAnsiTheme="majorHAnsi" w:cs="Times New Roman"/>
      <w:b/>
      <w:bCs/>
      <w:color w:val="auto"/>
      <w:kern w:val="0"/>
      <w14:ligatures w14:val="none"/>
      <w:rPrChange w:id="6" w:author="Emma Blanchoud" w:date="2024-03-05T15:36:00Z">
        <w:rPr>
          <w:rFonts w:asciiTheme="majorHAnsi" w:hAnsiTheme="majorHAnsi"/>
          <w:b/>
          <w:bCs/>
          <w:sz w:val="22"/>
          <w:szCs w:val="22"/>
          <w:lang w:val="fr-CH" w:eastAsia="fr-CH" w:bidi="ar-SA"/>
        </w:rPr>
      </w:rPrChange>
    </w:rPr>
  </w:style>
  <w:style w:type="paragraph" w:styleId="Titre7">
    <w:name w:val="heading 7"/>
    <w:basedOn w:val="Normal"/>
    <w:next w:val="Normal"/>
    <w:link w:val="Titre7Car"/>
    <w:qFormat/>
    <w:rsid w:val="00A6214D"/>
    <w:pPr>
      <w:numPr>
        <w:ilvl w:val="6"/>
        <w:numId w:val="6"/>
      </w:numPr>
      <w:suppressAutoHyphens/>
      <w:spacing w:before="240" w:after="60" w:line="240" w:lineRule="auto"/>
      <w:outlineLvl w:val="6"/>
      <w:pPrChange w:id="7" w:author="Emma Blanchoud" w:date="2024-03-05T15:36:00Z">
        <w:pPr>
          <w:numPr>
            <w:ilvl w:val="6"/>
            <w:numId w:val="6"/>
          </w:numPr>
          <w:tabs>
            <w:tab w:val="num" w:pos="1296"/>
          </w:tabs>
          <w:suppressAutoHyphens/>
          <w:spacing w:before="240" w:after="60"/>
          <w:ind w:left="1296" w:hanging="1296"/>
          <w:outlineLvl w:val="6"/>
        </w:pPr>
      </w:pPrChange>
    </w:pPr>
    <w:rPr>
      <w:rFonts w:asciiTheme="majorHAnsi" w:eastAsia="Times New Roman" w:hAnsiTheme="majorHAnsi" w:cs="Times New Roman"/>
      <w:color w:val="auto"/>
      <w:kern w:val="0"/>
      <w:sz w:val="20"/>
      <w:szCs w:val="20"/>
      <w14:ligatures w14:val="none"/>
      <w:rPrChange w:id="7" w:author="Emma Blanchoud" w:date="2024-03-05T15:36:00Z">
        <w:rPr>
          <w:rFonts w:asciiTheme="majorHAnsi" w:hAnsiTheme="majorHAnsi"/>
          <w:lang w:val="fr-CH" w:eastAsia="fr-CH" w:bidi="ar-SA"/>
        </w:rPr>
      </w:rPrChange>
    </w:rPr>
  </w:style>
  <w:style w:type="paragraph" w:styleId="Titre8">
    <w:name w:val="heading 8"/>
    <w:basedOn w:val="Normal"/>
    <w:next w:val="Normal"/>
    <w:link w:val="Titre8Car"/>
    <w:qFormat/>
    <w:rsid w:val="00A6214D"/>
    <w:pPr>
      <w:numPr>
        <w:ilvl w:val="7"/>
        <w:numId w:val="6"/>
      </w:numPr>
      <w:suppressAutoHyphens/>
      <w:spacing w:before="240" w:after="60" w:line="240" w:lineRule="auto"/>
      <w:outlineLvl w:val="7"/>
      <w:pPrChange w:id="8" w:author="Emma Blanchoud" w:date="2024-03-05T15:36:00Z">
        <w:pPr>
          <w:numPr>
            <w:ilvl w:val="7"/>
            <w:numId w:val="6"/>
          </w:numPr>
          <w:tabs>
            <w:tab w:val="num" w:pos="1440"/>
          </w:tabs>
          <w:suppressAutoHyphens/>
          <w:spacing w:before="240" w:after="60"/>
          <w:ind w:left="1440" w:hanging="1440"/>
          <w:outlineLvl w:val="7"/>
        </w:pPr>
      </w:pPrChange>
    </w:pPr>
    <w:rPr>
      <w:rFonts w:asciiTheme="majorHAnsi" w:eastAsia="Times New Roman" w:hAnsiTheme="majorHAnsi" w:cs="Times New Roman"/>
      <w:i/>
      <w:iCs/>
      <w:color w:val="auto"/>
      <w:kern w:val="0"/>
      <w:sz w:val="20"/>
      <w:szCs w:val="20"/>
      <w14:ligatures w14:val="none"/>
      <w:rPrChange w:id="8" w:author="Emma Blanchoud" w:date="2024-03-05T15:36:00Z">
        <w:rPr>
          <w:rFonts w:asciiTheme="majorHAnsi" w:hAnsiTheme="majorHAnsi"/>
          <w:i/>
          <w:iCs/>
          <w:lang w:val="fr-CH" w:eastAsia="fr-CH" w:bidi="ar-SA"/>
        </w:rPr>
      </w:rPrChange>
    </w:rPr>
  </w:style>
  <w:style w:type="paragraph" w:styleId="Titre9">
    <w:name w:val="heading 9"/>
    <w:basedOn w:val="Normal"/>
    <w:next w:val="Normal"/>
    <w:link w:val="Titre9Car"/>
    <w:qFormat/>
    <w:rsid w:val="00A6214D"/>
    <w:pPr>
      <w:numPr>
        <w:ilvl w:val="8"/>
        <w:numId w:val="6"/>
      </w:numPr>
      <w:suppressAutoHyphens/>
      <w:spacing w:before="240" w:after="60" w:line="240" w:lineRule="auto"/>
      <w:outlineLvl w:val="8"/>
      <w:pPrChange w:id="9" w:author="Emma Blanchoud" w:date="2024-03-05T15:36:00Z">
        <w:pPr>
          <w:numPr>
            <w:ilvl w:val="8"/>
            <w:numId w:val="6"/>
          </w:numPr>
          <w:tabs>
            <w:tab w:val="num" w:pos="1584"/>
          </w:tabs>
          <w:suppressAutoHyphens/>
          <w:spacing w:before="240" w:after="60"/>
          <w:ind w:left="1584" w:hanging="1584"/>
          <w:outlineLvl w:val="8"/>
        </w:pPr>
      </w:pPrChange>
    </w:pPr>
    <w:rPr>
      <w:rFonts w:asciiTheme="majorHAnsi" w:eastAsia="Times New Roman" w:hAnsiTheme="majorHAnsi" w:cs="Arial"/>
      <w:color w:val="auto"/>
      <w:kern w:val="0"/>
      <w14:ligatures w14:val="none"/>
      <w:rPrChange w:id="9" w:author="Emma Blanchoud" w:date="2024-03-05T15:36:00Z">
        <w:rPr>
          <w:rFonts w:asciiTheme="majorHAnsi" w:hAnsiTheme="majorHAnsi" w:cs="Arial"/>
          <w:sz w:val="22"/>
          <w:szCs w:val="22"/>
          <w:lang w:val="fr-CH" w:eastAsia="fr-CH" w:bidi="ar-SA"/>
        </w:rPr>
      </w:rPrChang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entury Gothic" w:eastAsia="Century Gothic" w:hAnsi="Century Gothic" w:cs="Century Gothic"/>
      <w:i/>
      <w:color w:val="000000"/>
      <w:sz w:val="24"/>
    </w:rPr>
  </w:style>
  <w:style w:type="character" w:customStyle="1" w:styleId="Titre2Car">
    <w:name w:val="Titre 2 Car"/>
    <w:link w:val="Titre2"/>
    <w:rPr>
      <w:rFonts w:ascii="Century Gothic" w:eastAsia="Century Gothic" w:hAnsi="Century Gothic" w:cs="Century Gothic"/>
      <w:color w:val="000000"/>
      <w:sz w:val="20"/>
    </w:rPr>
  </w:style>
  <w:style w:type="paragraph" w:styleId="TM1">
    <w:name w:val="toc 1"/>
    <w:hidden/>
    <w:uiPriority w:val="39"/>
    <w:rsid w:val="00A6214D"/>
    <w:pPr>
      <w:spacing w:after="0" w:line="267" w:lineRule="auto"/>
      <w:ind w:left="37" w:right="24" w:hanging="10"/>
      <w:jc w:val="center"/>
      <w:pPrChange w:id="10" w:author="Emma Blanchoud" w:date="2024-03-05T15:36:00Z">
        <w:pPr>
          <w:suppressAutoHyphens/>
          <w:spacing w:before="120" w:after="120"/>
        </w:pPr>
      </w:pPrChange>
    </w:pPr>
    <w:rPr>
      <w:rFonts w:ascii="Century Gothic" w:eastAsia="Century Gothic" w:hAnsi="Century Gothic" w:cs="Century Gothic"/>
      <w:i/>
      <w:color w:val="000000"/>
      <w:sz w:val="20"/>
      <w:rPrChange w:id="10" w:author="Emma Blanchoud" w:date="2024-03-05T15:36:00Z">
        <w:rPr>
          <w:rFonts w:asciiTheme="minorHAnsi" w:hAnsiTheme="minorHAnsi"/>
          <w:b/>
          <w:bCs/>
          <w:caps/>
          <w:lang w:val="fr-CH" w:eastAsia="fr-CH" w:bidi="ar-SA"/>
        </w:rPr>
      </w:rPrChange>
    </w:rPr>
  </w:style>
  <w:style w:type="paragraph" w:styleId="TM2">
    <w:name w:val="toc 2"/>
    <w:hidden/>
    <w:uiPriority w:val="39"/>
    <w:rsid w:val="00A6214D"/>
    <w:pPr>
      <w:spacing w:after="5" w:line="265" w:lineRule="auto"/>
      <w:ind w:left="243" w:right="26" w:hanging="10"/>
      <w:pPrChange w:id="11" w:author="Emma Blanchoud" w:date="2024-03-05T15:36:00Z">
        <w:pPr>
          <w:suppressAutoHyphens/>
          <w:ind w:left="200"/>
        </w:pPr>
      </w:pPrChange>
    </w:pPr>
    <w:rPr>
      <w:rFonts w:ascii="Century Gothic" w:eastAsia="Century Gothic" w:hAnsi="Century Gothic" w:cs="Century Gothic"/>
      <w:color w:val="000000"/>
      <w:sz w:val="20"/>
      <w:rPrChange w:id="11" w:author="Emma Blanchoud" w:date="2024-03-05T15:36:00Z">
        <w:rPr>
          <w:rFonts w:asciiTheme="minorHAnsi" w:hAnsiTheme="minorHAnsi"/>
          <w:smallCaps/>
          <w:lang w:val="fr-CH" w:eastAsia="fr-CH" w:bidi="ar-SA"/>
        </w:rPr>
      </w:rPrChange>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itre3Car">
    <w:name w:val="Titre 3 Car"/>
    <w:basedOn w:val="Policepardfaut"/>
    <w:link w:val="Titre3"/>
    <w:rsid w:val="00A6214D"/>
    <w:rPr>
      <w:rFonts w:asciiTheme="majorHAnsi" w:eastAsia="Times New Roman" w:hAnsiTheme="majorHAnsi" w:cs="Arial"/>
      <w:bCs/>
      <w:i/>
      <w:kern w:val="0"/>
      <w:sz w:val="24"/>
      <w:szCs w:val="26"/>
      <w14:ligatures w14:val="none"/>
    </w:rPr>
  </w:style>
  <w:style w:type="character" w:customStyle="1" w:styleId="Titre4Car">
    <w:name w:val="Titre 4 Car"/>
    <w:basedOn w:val="Policepardfaut"/>
    <w:link w:val="Titre4"/>
    <w:rsid w:val="00A6214D"/>
    <w:rPr>
      <w:rFonts w:asciiTheme="majorHAnsi" w:eastAsia="Times New Roman" w:hAnsiTheme="majorHAnsi" w:cs="Times New Roman"/>
      <w:b/>
      <w:bCs/>
      <w:kern w:val="0"/>
      <w:sz w:val="28"/>
      <w:szCs w:val="28"/>
      <w14:ligatures w14:val="none"/>
    </w:rPr>
  </w:style>
  <w:style w:type="character" w:customStyle="1" w:styleId="Titre5Car">
    <w:name w:val="Titre 5 Car"/>
    <w:basedOn w:val="Policepardfaut"/>
    <w:link w:val="Titre5"/>
    <w:rsid w:val="00A6214D"/>
    <w:rPr>
      <w:rFonts w:asciiTheme="majorHAnsi" w:eastAsia="Times New Roman" w:hAnsiTheme="majorHAnsi" w:cs="Times New Roman"/>
      <w:b/>
      <w:bCs/>
      <w:i/>
      <w:iCs/>
      <w:kern w:val="0"/>
      <w:sz w:val="26"/>
      <w:szCs w:val="26"/>
      <w14:ligatures w14:val="none"/>
    </w:rPr>
  </w:style>
  <w:style w:type="character" w:customStyle="1" w:styleId="Titre6Car">
    <w:name w:val="Titre 6 Car"/>
    <w:basedOn w:val="Policepardfaut"/>
    <w:link w:val="Titre6"/>
    <w:rsid w:val="00A6214D"/>
    <w:rPr>
      <w:rFonts w:asciiTheme="majorHAnsi" w:eastAsia="Times New Roman" w:hAnsiTheme="majorHAnsi" w:cs="Times New Roman"/>
      <w:b/>
      <w:bCs/>
      <w:kern w:val="0"/>
      <w14:ligatures w14:val="none"/>
    </w:rPr>
  </w:style>
  <w:style w:type="character" w:customStyle="1" w:styleId="Titre7Car">
    <w:name w:val="Titre 7 Car"/>
    <w:basedOn w:val="Policepardfaut"/>
    <w:link w:val="Titre7"/>
    <w:rsid w:val="00A6214D"/>
    <w:rPr>
      <w:rFonts w:asciiTheme="majorHAnsi" w:eastAsia="Times New Roman" w:hAnsiTheme="majorHAnsi" w:cs="Times New Roman"/>
      <w:kern w:val="0"/>
      <w:sz w:val="20"/>
      <w:szCs w:val="20"/>
      <w14:ligatures w14:val="none"/>
    </w:rPr>
  </w:style>
  <w:style w:type="character" w:customStyle="1" w:styleId="Titre8Car">
    <w:name w:val="Titre 8 Car"/>
    <w:basedOn w:val="Policepardfaut"/>
    <w:link w:val="Titre8"/>
    <w:rsid w:val="00A6214D"/>
    <w:rPr>
      <w:rFonts w:asciiTheme="majorHAnsi" w:eastAsia="Times New Roman" w:hAnsiTheme="majorHAnsi" w:cs="Times New Roman"/>
      <w:i/>
      <w:iCs/>
      <w:kern w:val="0"/>
      <w:sz w:val="20"/>
      <w:szCs w:val="20"/>
      <w14:ligatures w14:val="none"/>
    </w:rPr>
  </w:style>
  <w:style w:type="character" w:customStyle="1" w:styleId="Titre9Car">
    <w:name w:val="Titre 9 Car"/>
    <w:basedOn w:val="Policepardfaut"/>
    <w:link w:val="Titre9"/>
    <w:rsid w:val="00A6214D"/>
    <w:rPr>
      <w:rFonts w:asciiTheme="majorHAnsi" w:eastAsia="Times New Roman" w:hAnsiTheme="majorHAnsi" w:cs="Arial"/>
      <w:kern w:val="0"/>
      <w14:ligatures w14:val="none"/>
    </w:rPr>
  </w:style>
  <w:style w:type="character" w:styleId="Numrodepage">
    <w:name w:val="page number"/>
    <w:basedOn w:val="Policepardfaut"/>
    <w:semiHidden/>
    <w:qFormat/>
    <w:rsid w:val="00A6214D"/>
  </w:style>
  <w:style w:type="character" w:customStyle="1" w:styleId="TM1Car">
    <w:name w:val="TM1 Car"/>
    <w:basedOn w:val="Policepardfaut"/>
    <w:link w:val="TM10"/>
    <w:semiHidden/>
    <w:qFormat/>
    <w:rsid w:val="00A6214D"/>
    <w:rPr>
      <w:rFonts w:ascii="Arial" w:hAnsi="Arial"/>
      <w:b/>
      <w:bCs/>
      <w:sz w:val="28"/>
      <w:szCs w:val="24"/>
      <w:lang w:val="fr-FR" w:eastAsia="fr-FR"/>
    </w:rPr>
  </w:style>
  <w:style w:type="character" w:styleId="Lienhypertexte">
    <w:name w:val="Hyperlink"/>
    <w:basedOn w:val="Policepardfaut"/>
    <w:uiPriority w:val="99"/>
    <w:rsid w:val="00A6214D"/>
    <w:rPr>
      <w:color w:val="0000FF"/>
      <w:u w:val="single"/>
    </w:rPr>
  </w:style>
  <w:style w:type="character" w:customStyle="1" w:styleId="TextedebullesCar">
    <w:name w:val="Texte de bulles Car"/>
    <w:basedOn w:val="Policepardfaut"/>
    <w:link w:val="Textedebulles"/>
    <w:qFormat/>
    <w:rsid w:val="00A6214D"/>
    <w:rPr>
      <w:rFonts w:ascii="Tahoma" w:hAnsi="Tahoma" w:cs="Tahoma"/>
      <w:sz w:val="16"/>
      <w:szCs w:val="16"/>
      <w:lang w:val="fr-FR" w:eastAsia="fr-FR"/>
    </w:rPr>
  </w:style>
  <w:style w:type="character" w:customStyle="1" w:styleId="paragraphe2Car">
    <w:name w:val="paragraphe2 Car"/>
    <w:basedOn w:val="Policepardfaut"/>
    <w:link w:val="paragraphe2"/>
    <w:qFormat/>
    <w:rsid w:val="00A6214D"/>
  </w:style>
  <w:style w:type="character" w:styleId="lev">
    <w:name w:val="Strong"/>
    <w:basedOn w:val="Policepardfaut"/>
    <w:qFormat/>
    <w:rsid w:val="00A6214D"/>
    <w:rPr>
      <w:b/>
      <w:bCs/>
    </w:rPr>
  </w:style>
  <w:style w:type="character" w:customStyle="1" w:styleId="RetraitcorpsdetexteCar">
    <w:name w:val="Retrait corps de texte Car"/>
    <w:basedOn w:val="Policepardfaut"/>
    <w:link w:val="Retraitcorpsdetexte"/>
    <w:qFormat/>
    <w:rsid w:val="00A6214D"/>
  </w:style>
  <w:style w:type="character" w:customStyle="1" w:styleId="Retraitcorpsdetexte3Car">
    <w:name w:val="Retrait corps de texte 3 Car"/>
    <w:basedOn w:val="Policepardfaut"/>
    <w:link w:val="Retraitcorpsdetexte3"/>
    <w:qFormat/>
    <w:rsid w:val="00A6214D"/>
    <w:rPr>
      <w:szCs w:val="16"/>
    </w:rPr>
  </w:style>
  <w:style w:type="character" w:customStyle="1" w:styleId="TitreCar">
    <w:name w:val="Titre Car"/>
    <w:basedOn w:val="Policepardfaut"/>
    <w:link w:val="Titre"/>
    <w:qFormat/>
    <w:rsid w:val="00A6214D"/>
    <w:rPr>
      <w:rFonts w:asciiTheme="majorHAnsi" w:eastAsiaTheme="majorEastAsia" w:hAnsiTheme="majorHAnsi" w:cstheme="majorBidi"/>
      <w:color w:val="323E4F" w:themeColor="text2" w:themeShade="BF"/>
      <w:spacing w:val="5"/>
      <w:sz w:val="52"/>
      <w:szCs w:val="52"/>
    </w:rPr>
  </w:style>
  <w:style w:type="character" w:customStyle="1" w:styleId="CorpsdetexteCar">
    <w:name w:val="Corps de texte Car"/>
    <w:basedOn w:val="Policepardfaut"/>
    <w:link w:val="Corpsdetexte"/>
    <w:qFormat/>
    <w:rsid w:val="00A6214D"/>
  </w:style>
  <w:style w:type="character" w:customStyle="1" w:styleId="TitredenoteCar">
    <w:name w:val="Titre de note Car"/>
    <w:basedOn w:val="Policepardfaut"/>
    <w:link w:val="Titredenote"/>
    <w:qFormat/>
    <w:rsid w:val="00A6214D"/>
    <w:rPr>
      <w:rFonts w:asciiTheme="majorHAnsi" w:hAnsiTheme="majorHAnsi"/>
    </w:rPr>
  </w:style>
  <w:style w:type="character" w:customStyle="1" w:styleId="Sautdindex">
    <w:name w:val="Saut d'index"/>
    <w:qFormat/>
    <w:rsid w:val="00A6214D"/>
  </w:style>
  <w:style w:type="character" w:customStyle="1" w:styleId="Caractresdenumrotation">
    <w:name w:val="Caractères de numérotation"/>
    <w:qFormat/>
    <w:rsid w:val="00A6214D"/>
  </w:style>
  <w:style w:type="paragraph" w:styleId="Titre">
    <w:name w:val="Title"/>
    <w:basedOn w:val="Normal"/>
    <w:next w:val="Corpsdetexte"/>
    <w:link w:val="TitreCar"/>
    <w:qFormat/>
    <w:rsid w:val="00A6214D"/>
    <w:pPr>
      <w:pBdr>
        <w:bottom w:val="single" w:sz="8" w:space="4" w:color="4F81BD"/>
      </w:pBdr>
      <w:suppressAutoHyphens/>
      <w:spacing w:after="300" w:line="240" w:lineRule="auto"/>
      <w:contextualSpacing/>
      <w:jc w:val="center"/>
      <w:pPrChange w:id="12" w:author="Emma Blanchoud" w:date="2024-03-05T15:36:00Z">
        <w:pPr>
          <w:pBdr>
            <w:bottom w:val="single" w:sz="8" w:space="4" w:color="4F81BD"/>
          </w:pBdr>
          <w:suppressAutoHyphens/>
          <w:spacing w:after="300"/>
          <w:contextualSpacing/>
          <w:jc w:val="center"/>
        </w:pPr>
      </w:pPrChange>
    </w:pPr>
    <w:rPr>
      <w:rFonts w:asciiTheme="majorHAnsi" w:eastAsiaTheme="majorEastAsia" w:hAnsiTheme="majorHAnsi" w:cstheme="majorBidi"/>
      <w:color w:val="323E4F" w:themeColor="text2" w:themeShade="BF"/>
      <w:spacing w:val="5"/>
      <w:sz w:val="52"/>
      <w:szCs w:val="52"/>
      <w:rPrChange w:id="12" w:author="Emma Blanchoud" w:date="2024-03-05T15:36:00Z">
        <w:rPr>
          <w:rFonts w:asciiTheme="majorHAnsi" w:eastAsiaTheme="majorEastAsia" w:hAnsiTheme="majorHAnsi" w:cstheme="majorBidi"/>
          <w:color w:val="323E4F" w:themeColor="text2" w:themeShade="BF"/>
          <w:spacing w:val="5"/>
          <w:kern w:val="2"/>
          <w:sz w:val="52"/>
          <w:szCs w:val="52"/>
          <w:lang w:val="fr-CH" w:eastAsia="fr-CH" w:bidi="ar-SA"/>
        </w:rPr>
      </w:rPrChange>
    </w:rPr>
  </w:style>
  <w:style w:type="character" w:customStyle="1" w:styleId="TitreCar1">
    <w:name w:val="Titre Car1"/>
    <w:basedOn w:val="Policepardfaut"/>
    <w:uiPriority w:val="10"/>
    <w:rsid w:val="00A6214D"/>
    <w:rPr>
      <w:rFonts w:asciiTheme="majorHAnsi" w:eastAsiaTheme="majorEastAsia" w:hAnsiTheme="majorHAnsi" w:cstheme="majorBidi"/>
      <w:spacing w:val="-10"/>
      <w:kern w:val="28"/>
      <w:sz w:val="56"/>
      <w:szCs w:val="56"/>
    </w:rPr>
  </w:style>
  <w:style w:type="paragraph" w:styleId="Corpsdetexte">
    <w:name w:val="Body Text"/>
    <w:basedOn w:val="Normal"/>
    <w:link w:val="CorpsdetexteCar"/>
    <w:rsid w:val="00A6214D"/>
    <w:pPr>
      <w:tabs>
        <w:tab w:val="left" w:pos="4395"/>
      </w:tabs>
      <w:suppressAutoHyphens/>
      <w:spacing w:after="120" w:line="240" w:lineRule="auto"/>
      <w:ind w:left="567"/>
      <w:jc w:val="both"/>
      <w:pPrChange w:id="13" w:author="Emma Blanchoud" w:date="2024-03-05T15:36:00Z">
        <w:pPr>
          <w:tabs>
            <w:tab w:val="left" w:pos="4395"/>
          </w:tabs>
          <w:suppressAutoHyphens/>
          <w:spacing w:after="120"/>
          <w:ind w:left="567"/>
          <w:jc w:val="both"/>
        </w:pPr>
      </w:pPrChange>
    </w:pPr>
    <w:rPr>
      <w:rFonts w:asciiTheme="minorHAnsi" w:eastAsiaTheme="minorEastAsia" w:hAnsiTheme="minorHAnsi" w:cstheme="minorBidi"/>
      <w:color w:val="auto"/>
      <w:rPrChange w:id="13" w:author="Emma Blanchoud" w:date="2024-03-05T15:36:00Z">
        <w:rPr>
          <w:rFonts w:asciiTheme="minorHAnsi" w:hAnsiTheme="minorHAnsi"/>
          <w:lang w:val="fr-CH" w:eastAsia="fr-CH" w:bidi="ar-SA"/>
        </w:rPr>
      </w:rPrChange>
    </w:rPr>
  </w:style>
  <w:style w:type="character" w:customStyle="1" w:styleId="CorpsdetexteCar1">
    <w:name w:val="Corps de texte Car1"/>
    <w:basedOn w:val="Policepardfaut"/>
    <w:uiPriority w:val="99"/>
    <w:semiHidden/>
    <w:rsid w:val="00A6214D"/>
    <w:rPr>
      <w:rFonts w:ascii="Calibri" w:eastAsia="Calibri" w:hAnsi="Calibri" w:cs="Calibri"/>
      <w:color w:val="000000"/>
    </w:rPr>
  </w:style>
  <w:style w:type="paragraph" w:styleId="Liste">
    <w:name w:val="List"/>
    <w:basedOn w:val="Corpsdetexte"/>
    <w:rsid w:val="00A6214D"/>
    <w:rPr>
      <w:rFonts w:cs="Lucida Sans"/>
    </w:rPr>
  </w:style>
  <w:style w:type="paragraph" w:styleId="Lgende">
    <w:name w:val="caption"/>
    <w:basedOn w:val="Normal"/>
    <w:qFormat/>
    <w:rsid w:val="00A6214D"/>
    <w:pPr>
      <w:suppressLineNumbers/>
      <w:suppressAutoHyphens/>
      <w:spacing w:before="120" w:after="120" w:line="240" w:lineRule="auto"/>
      <w:pPrChange w:id="14" w:author="Emma Blanchoud" w:date="2024-03-05T15:36:00Z">
        <w:pPr>
          <w:suppressLineNumbers/>
          <w:suppressAutoHyphens/>
          <w:spacing w:before="120" w:after="120"/>
        </w:pPr>
      </w:pPrChange>
    </w:pPr>
    <w:rPr>
      <w:rFonts w:asciiTheme="minorHAnsi" w:eastAsia="Times New Roman" w:hAnsiTheme="minorHAnsi" w:cs="Lucida Sans"/>
      <w:i/>
      <w:iCs/>
      <w:color w:val="auto"/>
      <w:kern w:val="0"/>
      <w:sz w:val="24"/>
      <w:szCs w:val="24"/>
      <w14:ligatures w14:val="none"/>
      <w:rPrChange w:id="14" w:author="Emma Blanchoud" w:date="2024-03-05T15:36:00Z">
        <w:rPr>
          <w:rFonts w:asciiTheme="minorHAnsi" w:hAnsiTheme="minorHAnsi" w:cs="Lucida Sans"/>
          <w:i/>
          <w:iCs/>
          <w:sz w:val="24"/>
          <w:szCs w:val="24"/>
          <w:lang w:val="fr-CH" w:eastAsia="fr-CH" w:bidi="ar-SA"/>
        </w:rPr>
      </w:rPrChange>
    </w:rPr>
  </w:style>
  <w:style w:type="paragraph" w:customStyle="1" w:styleId="Index">
    <w:name w:val="Index"/>
    <w:basedOn w:val="Normal"/>
    <w:qFormat/>
    <w:rsid w:val="00A6214D"/>
    <w:pPr>
      <w:suppressLineNumbers/>
      <w:suppressAutoHyphens/>
      <w:spacing w:after="0" w:line="240" w:lineRule="auto"/>
      <w:pPrChange w:id="15" w:author="Emma Blanchoud" w:date="2024-03-05T15:36:00Z">
        <w:pPr>
          <w:suppressLineNumbers/>
          <w:suppressAutoHyphens/>
        </w:pPr>
      </w:pPrChange>
    </w:pPr>
    <w:rPr>
      <w:rFonts w:asciiTheme="minorHAnsi" w:eastAsia="Times New Roman" w:hAnsiTheme="minorHAnsi" w:cs="Lucida Sans"/>
      <w:color w:val="auto"/>
      <w:kern w:val="0"/>
      <w:sz w:val="20"/>
      <w:szCs w:val="20"/>
      <w14:ligatures w14:val="none"/>
      <w:rPrChange w:id="15" w:author="Emma Blanchoud" w:date="2024-03-05T15:36:00Z">
        <w:rPr>
          <w:rFonts w:asciiTheme="minorHAnsi" w:hAnsiTheme="minorHAnsi" w:cs="Lucida Sans"/>
          <w:lang w:val="fr-CH" w:eastAsia="fr-CH" w:bidi="ar-SA"/>
        </w:rPr>
      </w:rPrChange>
    </w:rPr>
  </w:style>
  <w:style w:type="paragraph" w:customStyle="1" w:styleId="En-tteetpieddepage">
    <w:name w:val="En-tête et pied de page"/>
    <w:basedOn w:val="Normal"/>
    <w:qFormat/>
    <w:rsid w:val="00A6214D"/>
    <w:pPr>
      <w:suppressAutoHyphens/>
      <w:spacing w:after="0" w:line="240" w:lineRule="auto"/>
      <w:pPrChange w:id="16" w:author="Emma Blanchoud" w:date="2024-03-05T15:36:00Z">
        <w:pPr>
          <w:suppressAutoHyphens/>
        </w:pPr>
      </w:pPrChange>
    </w:pPr>
    <w:rPr>
      <w:rFonts w:asciiTheme="minorHAnsi" w:eastAsia="Times New Roman" w:hAnsiTheme="minorHAnsi" w:cs="Times New Roman"/>
      <w:color w:val="auto"/>
      <w:kern w:val="0"/>
      <w:sz w:val="20"/>
      <w:szCs w:val="20"/>
      <w14:ligatures w14:val="none"/>
      <w:rPrChange w:id="16" w:author="Emma Blanchoud" w:date="2024-03-05T15:36:00Z">
        <w:rPr>
          <w:rFonts w:asciiTheme="minorHAnsi" w:hAnsiTheme="minorHAnsi"/>
          <w:lang w:val="fr-CH" w:eastAsia="fr-CH" w:bidi="ar-SA"/>
        </w:rPr>
      </w:rPrChange>
    </w:rPr>
  </w:style>
  <w:style w:type="paragraph" w:styleId="En-tte">
    <w:name w:val="header"/>
    <w:basedOn w:val="Normal"/>
    <w:link w:val="En-tteCar"/>
    <w:semiHidden/>
    <w:rsid w:val="00A6214D"/>
    <w:pPr>
      <w:tabs>
        <w:tab w:val="center" w:pos="4536"/>
        <w:tab w:val="right" w:pos="9072"/>
      </w:tabs>
      <w:suppressAutoHyphens/>
      <w:spacing w:after="0" w:line="240" w:lineRule="auto"/>
      <w:pPrChange w:id="17" w:author="Emma Blanchoud" w:date="2024-03-05T15:36:00Z">
        <w:pPr>
          <w:tabs>
            <w:tab w:val="center" w:pos="4536"/>
            <w:tab w:val="right" w:pos="9072"/>
          </w:tabs>
          <w:suppressAutoHyphens/>
        </w:pPr>
      </w:pPrChange>
    </w:pPr>
    <w:rPr>
      <w:rFonts w:asciiTheme="minorHAnsi" w:eastAsia="Times New Roman" w:hAnsiTheme="minorHAnsi" w:cs="Times New Roman"/>
      <w:color w:val="auto"/>
      <w:kern w:val="0"/>
      <w:sz w:val="20"/>
      <w:szCs w:val="20"/>
      <w14:ligatures w14:val="none"/>
      <w:rPrChange w:id="17" w:author="Emma Blanchoud" w:date="2024-03-05T15:36:00Z">
        <w:rPr>
          <w:rFonts w:asciiTheme="minorHAnsi" w:hAnsiTheme="minorHAnsi"/>
          <w:lang w:val="fr-CH" w:eastAsia="fr-CH" w:bidi="ar-SA"/>
        </w:rPr>
      </w:rPrChange>
    </w:rPr>
  </w:style>
  <w:style w:type="character" w:customStyle="1" w:styleId="En-tteCar">
    <w:name w:val="En-tête Car"/>
    <w:basedOn w:val="Policepardfaut"/>
    <w:link w:val="En-tte"/>
    <w:semiHidden/>
    <w:rsid w:val="00A6214D"/>
    <w:rPr>
      <w:rFonts w:eastAsia="Times New Roman" w:cs="Times New Roman"/>
      <w:kern w:val="0"/>
      <w:sz w:val="20"/>
      <w:szCs w:val="20"/>
      <w14:ligatures w14:val="none"/>
    </w:rPr>
  </w:style>
  <w:style w:type="paragraph" w:styleId="Pieddepage">
    <w:name w:val="footer"/>
    <w:basedOn w:val="Normal"/>
    <w:link w:val="PieddepageCar"/>
    <w:semiHidden/>
    <w:rsid w:val="00A6214D"/>
    <w:pPr>
      <w:tabs>
        <w:tab w:val="center" w:pos="4536"/>
        <w:tab w:val="right" w:pos="9072"/>
      </w:tabs>
      <w:suppressAutoHyphens/>
      <w:spacing w:after="0" w:line="240" w:lineRule="auto"/>
      <w:pPrChange w:id="18" w:author="Emma Blanchoud" w:date="2024-03-05T15:36:00Z">
        <w:pPr>
          <w:tabs>
            <w:tab w:val="center" w:pos="4536"/>
            <w:tab w:val="right" w:pos="9072"/>
          </w:tabs>
          <w:suppressAutoHyphens/>
        </w:pPr>
      </w:pPrChange>
    </w:pPr>
    <w:rPr>
      <w:rFonts w:asciiTheme="minorHAnsi" w:eastAsia="Times New Roman" w:hAnsiTheme="minorHAnsi" w:cs="Times New Roman"/>
      <w:color w:val="auto"/>
      <w:kern w:val="0"/>
      <w:sz w:val="20"/>
      <w:szCs w:val="20"/>
      <w14:ligatures w14:val="none"/>
      <w:rPrChange w:id="18" w:author="Emma Blanchoud" w:date="2024-03-05T15:36:00Z">
        <w:rPr>
          <w:rFonts w:asciiTheme="minorHAnsi" w:hAnsiTheme="minorHAnsi"/>
          <w:lang w:val="fr-CH" w:eastAsia="fr-CH" w:bidi="ar-SA"/>
        </w:rPr>
      </w:rPrChange>
    </w:rPr>
  </w:style>
  <w:style w:type="character" w:customStyle="1" w:styleId="PieddepageCar">
    <w:name w:val="Pied de page Car"/>
    <w:basedOn w:val="Policepardfaut"/>
    <w:link w:val="Pieddepage"/>
    <w:semiHidden/>
    <w:rsid w:val="00A6214D"/>
    <w:rPr>
      <w:rFonts w:eastAsia="Times New Roman" w:cs="Times New Roman"/>
      <w:kern w:val="0"/>
      <w:sz w:val="20"/>
      <w:szCs w:val="20"/>
      <w14:ligatures w14:val="none"/>
    </w:rPr>
  </w:style>
  <w:style w:type="paragraph" w:customStyle="1" w:styleId="Titrecentr">
    <w:name w:val="Titre centré"/>
    <w:basedOn w:val="Normal"/>
    <w:qFormat/>
    <w:rsid w:val="00A6214D"/>
    <w:pPr>
      <w:suppressAutoHyphens/>
      <w:spacing w:before="240" w:after="360" w:line="240" w:lineRule="auto"/>
      <w:jc w:val="center"/>
      <w:pPrChange w:id="19" w:author="Emma Blanchoud" w:date="2024-03-05T15:36:00Z">
        <w:pPr>
          <w:suppressAutoHyphens/>
          <w:spacing w:before="240" w:after="360"/>
          <w:jc w:val="center"/>
        </w:pPr>
      </w:pPrChange>
    </w:pPr>
    <w:rPr>
      <w:rFonts w:asciiTheme="majorHAnsi" w:eastAsia="Times New Roman" w:hAnsiTheme="majorHAnsi" w:cs="Times New Roman"/>
      <w:b/>
      <w:color w:val="auto"/>
      <w:kern w:val="0"/>
      <w:sz w:val="64"/>
      <w:szCs w:val="20"/>
      <w14:ligatures w14:val="none"/>
      <w:rPrChange w:id="19" w:author="Emma Blanchoud" w:date="2024-03-05T15:36:00Z">
        <w:rPr>
          <w:rFonts w:asciiTheme="majorHAnsi" w:hAnsiTheme="majorHAnsi"/>
          <w:b/>
          <w:sz w:val="64"/>
          <w:lang w:val="fr-CH" w:eastAsia="fr-CH" w:bidi="ar-SA"/>
        </w:rPr>
      </w:rPrChange>
    </w:rPr>
  </w:style>
  <w:style w:type="paragraph" w:customStyle="1" w:styleId="Puce">
    <w:name w:val="Puce"/>
    <w:basedOn w:val="Normal"/>
    <w:qFormat/>
    <w:rsid w:val="00A6214D"/>
    <w:pPr>
      <w:numPr>
        <w:numId w:val="7"/>
      </w:numPr>
      <w:suppressAutoHyphens/>
      <w:spacing w:after="0" w:line="360" w:lineRule="auto"/>
      <w:pPrChange w:id="20" w:author="Emma Blanchoud" w:date="2024-03-05T15:36:00Z">
        <w:pPr>
          <w:numPr>
            <w:numId w:val="7"/>
          </w:numPr>
          <w:tabs>
            <w:tab w:val="num" w:pos="794"/>
          </w:tabs>
          <w:suppressAutoHyphens/>
          <w:spacing w:line="360" w:lineRule="auto"/>
          <w:ind w:left="794" w:hanging="454"/>
        </w:pPr>
      </w:pPrChange>
    </w:pPr>
    <w:rPr>
      <w:rFonts w:asciiTheme="minorHAnsi" w:eastAsia="Times New Roman" w:hAnsiTheme="minorHAnsi" w:cs="Times New Roman"/>
      <w:color w:val="auto"/>
      <w:kern w:val="0"/>
      <w:sz w:val="20"/>
      <w:szCs w:val="20"/>
      <w14:ligatures w14:val="none"/>
      <w:rPrChange w:id="20" w:author="Emma Blanchoud" w:date="2024-03-05T15:36:00Z">
        <w:rPr>
          <w:rFonts w:asciiTheme="minorHAnsi" w:hAnsiTheme="minorHAnsi"/>
          <w:lang w:val="fr-CH" w:eastAsia="fr-CH" w:bidi="ar-SA"/>
        </w:rPr>
      </w:rPrChange>
    </w:rPr>
  </w:style>
  <w:style w:type="paragraph" w:customStyle="1" w:styleId="Retraitnormal1">
    <w:name w:val="Retrait normal1"/>
    <w:basedOn w:val="Normal"/>
    <w:qFormat/>
    <w:rsid w:val="00A6214D"/>
    <w:pPr>
      <w:numPr>
        <w:numId w:val="8"/>
      </w:numPr>
      <w:suppressAutoHyphens/>
      <w:spacing w:after="0" w:line="240" w:lineRule="auto"/>
      <w:ind w:left="0" w:firstLine="0"/>
      <w:pPrChange w:id="21" w:author="Emma Blanchoud" w:date="2024-03-05T15:36:00Z">
        <w:pPr>
          <w:numPr>
            <w:numId w:val="8"/>
          </w:numPr>
          <w:tabs>
            <w:tab w:val="num" w:pos="360"/>
          </w:tabs>
          <w:suppressAutoHyphens/>
          <w:ind w:left="360" w:hanging="360"/>
        </w:pPr>
      </w:pPrChange>
    </w:pPr>
    <w:rPr>
      <w:rFonts w:asciiTheme="minorHAnsi" w:eastAsia="Times New Roman" w:hAnsiTheme="minorHAnsi" w:cs="Times New Roman"/>
      <w:color w:val="auto"/>
      <w:kern w:val="0"/>
      <w:sz w:val="20"/>
      <w:szCs w:val="20"/>
      <w14:ligatures w14:val="none"/>
      <w:rPrChange w:id="21" w:author="Emma Blanchoud" w:date="2024-03-05T15:36:00Z">
        <w:rPr>
          <w:rFonts w:asciiTheme="minorHAnsi" w:hAnsiTheme="minorHAnsi"/>
          <w:lang w:val="fr-CH" w:eastAsia="fr-CH" w:bidi="ar-SA"/>
        </w:rPr>
      </w:rPrChange>
    </w:rPr>
  </w:style>
  <w:style w:type="paragraph" w:customStyle="1" w:styleId="Gras">
    <w:name w:val="Gras"/>
    <w:basedOn w:val="Normal"/>
    <w:qFormat/>
    <w:rsid w:val="00A6214D"/>
    <w:pPr>
      <w:suppressAutoHyphens/>
      <w:spacing w:after="0" w:line="360" w:lineRule="auto"/>
      <w:pPrChange w:id="22" w:author="Emma Blanchoud" w:date="2024-03-05T15:36:00Z">
        <w:pPr>
          <w:suppressAutoHyphens/>
          <w:spacing w:line="360" w:lineRule="auto"/>
        </w:pPr>
      </w:pPrChange>
    </w:pPr>
    <w:rPr>
      <w:rFonts w:asciiTheme="minorHAnsi" w:eastAsia="Times New Roman" w:hAnsiTheme="minorHAnsi" w:cs="Times New Roman"/>
      <w:b/>
      <w:color w:val="auto"/>
      <w:kern w:val="0"/>
      <w:sz w:val="20"/>
      <w:szCs w:val="20"/>
      <w14:ligatures w14:val="none"/>
      <w:rPrChange w:id="22" w:author="Emma Blanchoud" w:date="2024-03-05T15:36:00Z">
        <w:rPr>
          <w:rFonts w:asciiTheme="minorHAnsi" w:hAnsiTheme="minorHAnsi"/>
          <w:b/>
          <w:lang w:val="fr-CH" w:eastAsia="fr-CH" w:bidi="ar-SA"/>
        </w:rPr>
      </w:rPrChange>
    </w:rPr>
  </w:style>
  <w:style w:type="paragraph" w:customStyle="1" w:styleId="Italique">
    <w:name w:val="Italique"/>
    <w:basedOn w:val="Normal"/>
    <w:qFormat/>
    <w:rsid w:val="00A6214D"/>
    <w:pPr>
      <w:suppressAutoHyphens/>
      <w:spacing w:after="0" w:line="360" w:lineRule="auto"/>
      <w:pPrChange w:id="23" w:author="Emma Blanchoud" w:date="2024-03-05T15:36:00Z">
        <w:pPr>
          <w:suppressAutoHyphens/>
          <w:spacing w:line="360" w:lineRule="auto"/>
        </w:pPr>
      </w:pPrChange>
    </w:pPr>
    <w:rPr>
      <w:rFonts w:asciiTheme="minorHAnsi" w:eastAsia="Times New Roman" w:hAnsiTheme="minorHAnsi" w:cs="Times New Roman"/>
      <w:i/>
      <w:color w:val="auto"/>
      <w:kern w:val="0"/>
      <w:sz w:val="20"/>
      <w:szCs w:val="20"/>
      <w14:ligatures w14:val="none"/>
      <w:rPrChange w:id="23" w:author="Emma Blanchoud" w:date="2024-03-05T15:36:00Z">
        <w:rPr>
          <w:rFonts w:asciiTheme="minorHAnsi" w:hAnsiTheme="minorHAnsi"/>
          <w:i/>
          <w:lang w:val="fr-CH" w:eastAsia="fr-CH" w:bidi="ar-SA"/>
        </w:rPr>
      </w:rPrChange>
    </w:rPr>
  </w:style>
  <w:style w:type="paragraph" w:customStyle="1" w:styleId="Soulign">
    <w:name w:val="Souligné"/>
    <w:basedOn w:val="Normal"/>
    <w:qFormat/>
    <w:rsid w:val="00A6214D"/>
    <w:pPr>
      <w:suppressAutoHyphens/>
      <w:spacing w:after="0" w:line="360" w:lineRule="auto"/>
      <w:pPrChange w:id="24" w:author="Emma Blanchoud" w:date="2024-03-05T15:36:00Z">
        <w:pPr>
          <w:suppressAutoHyphens/>
          <w:spacing w:line="360" w:lineRule="auto"/>
        </w:pPr>
      </w:pPrChange>
    </w:pPr>
    <w:rPr>
      <w:rFonts w:asciiTheme="minorHAnsi" w:eastAsia="Times New Roman" w:hAnsiTheme="minorHAnsi" w:cs="Times New Roman"/>
      <w:color w:val="auto"/>
      <w:kern w:val="0"/>
      <w:sz w:val="20"/>
      <w:szCs w:val="20"/>
      <w:u w:val="single"/>
      <w14:ligatures w14:val="none"/>
      <w:rPrChange w:id="24" w:author="Emma Blanchoud" w:date="2024-03-05T15:36:00Z">
        <w:rPr>
          <w:rFonts w:asciiTheme="minorHAnsi" w:hAnsiTheme="minorHAnsi"/>
          <w:u w:val="single"/>
          <w:lang w:val="fr-CH" w:eastAsia="fr-CH" w:bidi="ar-SA"/>
        </w:rPr>
      </w:rPrChange>
    </w:rPr>
  </w:style>
  <w:style w:type="paragraph" w:customStyle="1" w:styleId="ETML">
    <w:name w:val="ETML"/>
    <w:basedOn w:val="Normal"/>
    <w:qFormat/>
    <w:rsid w:val="00A6214D"/>
    <w:pPr>
      <w:suppressAutoHyphens/>
      <w:spacing w:after="0" w:line="240" w:lineRule="auto"/>
      <w:pPrChange w:id="25" w:author="Emma Blanchoud" w:date="2024-03-05T15:36:00Z">
        <w:pPr>
          <w:suppressAutoHyphens/>
        </w:pPr>
      </w:pPrChange>
    </w:pPr>
    <w:rPr>
      <w:rFonts w:ascii="ETML L" w:eastAsia="Times New Roman" w:hAnsi="ETML L" w:cs="Times New Roman"/>
      <w:color w:val="auto"/>
      <w:kern w:val="0"/>
      <w:sz w:val="28"/>
      <w:szCs w:val="20"/>
      <w14:ligatures w14:val="none"/>
      <w:rPrChange w:id="25" w:author="Emma Blanchoud" w:date="2024-03-05T15:36:00Z">
        <w:rPr>
          <w:rFonts w:ascii="ETML L" w:hAnsi="ETML L"/>
          <w:sz w:val="28"/>
          <w:lang w:val="fr-CH" w:eastAsia="fr-CH" w:bidi="ar-SA"/>
        </w:rPr>
      </w:rPrChange>
    </w:rPr>
  </w:style>
  <w:style w:type="paragraph" w:customStyle="1" w:styleId="-Pieddepage">
    <w:name w:val="-Pied de page"/>
    <w:basedOn w:val="Normal"/>
    <w:semiHidden/>
    <w:qFormat/>
    <w:rsid w:val="00A6214D"/>
    <w:pPr>
      <w:suppressAutoHyphens/>
      <w:spacing w:after="0" w:line="240" w:lineRule="auto"/>
      <w:pPrChange w:id="26" w:author="Emma Blanchoud" w:date="2024-03-05T15:36:00Z">
        <w:pPr>
          <w:suppressAutoHyphens/>
        </w:pPr>
      </w:pPrChange>
    </w:pPr>
    <w:rPr>
      <w:rFonts w:asciiTheme="minorHAnsi" w:eastAsia="Times New Roman" w:hAnsiTheme="minorHAnsi" w:cs="Times New Roman"/>
      <w:color w:val="auto"/>
      <w:kern w:val="0"/>
      <w:sz w:val="16"/>
      <w:szCs w:val="20"/>
      <w14:ligatures w14:val="none"/>
      <w:rPrChange w:id="26" w:author="Emma Blanchoud" w:date="2024-03-05T15:36:00Z">
        <w:rPr>
          <w:rFonts w:asciiTheme="minorHAnsi" w:hAnsiTheme="minorHAnsi"/>
          <w:sz w:val="16"/>
          <w:lang w:val="fr-CH" w:eastAsia="fr-CH" w:bidi="ar-SA"/>
        </w:rPr>
      </w:rPrChange>
    </w:rPr>
  </w:style>
  <w:style w:type="paragraph" w:customStyle="1" w:styleId="TM10">
    <w:name w:val="TM1"/>
    <w:basedOn w:val="Normal"/>
    <w:link w:val="TM1Car"/>
    <w:semiHidden/>
    <w:qFormat/>
    <w:rsid w:val="00A6214D"/>
    <w:pPr>
      <w:suppressAutoHyphens/>
      <w:spacing w:after="0" w:line="240" w:lineRule="auto"/>
      <w:pPrChange w:id="27" w:author="Emma Blanchoud" w:date="2024-03-05T15:36:00Z">
        <w:pPr>
          <w:suppressAutoHyphens/>
        </w:pPr>
      </w:pPrChange>
    </w:pPr>
    <w:rPr>
      <w:rFonts w:ascii="Arial" w:eastAsiaTheme="minorEastAsia" w:hAnsi="Arial" w:cstheme="minorBidi"/>
      <w:b/>
      <w:bCs/>
      <w:color w:val="auto"/>
      <w:sz w:val="28"/>
      <w:szCs w:val="24"/>
      <w:lang w:val="fr-FR" w:eastAsia="fr-FR"/>
      <w:rPrChange w:id="27" w:author="Emma Blanchoud" w:date="2024-03-05T15:36:00Z">
        <w:rPr>
          <w:rFonts w:asciiTheme="minorHAnsi" w:hAnsiTheme="minorHAnsi"/>
          <w:b/>
          <w:bCs/>
          <w:sz w:val="28"/>
          <w:lang w:val="fr-CH" w:eastAsia="fr-CH" w:bidi="ar-SA"/>
        </w:rPr>
      </w:rPrChange>
    </w:rPr>
  </w:style>
  <w:style w:type="paragraph" w:styleId="TM3">
    <w:name w:val="toc 3"/>
    <w:basedOn w:val="Normal"/>
    <w:next w:val="Normal"/>
    <w:autoRedefine/>
    <w:uiPriority w:val="39"/>
    <w:rsid w:val="00A6214D"/>
    <w:pPr>
      <w:suppressAutoHyphens/>
      <w:spacing w:after="0" w:line="240" w:lineRule="auto"/>
      <w:ind w:left="400"/>
      <w:pPrChange w:id="28" w:author="Emma Blanchoud" w:date="2024-03-05T15:36:00Z">
        <w:pPr>
          <w:suppressAutoHyphens/>
          <w:ind w:left="400"/>
        </w:pPr>
      </w:pPrChange>
    </w:pPr>
    <w:rPr>
      <w:rFonts w:asciiTheme="minorHAnsi" w:eastAsia="Times New Roman" w:hAnsiTheme="minorHAnsi" w:cs="Times New Roman"/>
      <w:i/>
      <w:iCs/>
      <w:color w:val="auto"/>
      <w:kern w:val="0"/>
      <w:sz w:val="20"/>
      <w:szCs w:val="20"/>
      <w14:ligatures w14:val="none"/>
      <w:rPrChange w:id="28" w:author="Emma Blanchoud" w:date="2024-03-05T15:36:00Z">
        <w:rPr>
          <w:rFonts w:asciiTheme="minorHAnsi" w:hAnsiTheme="minorHAnsi"/>
          <w:i/>
          <w:iCs/>
          <w:lang w:val="fr-CH" w:eastAsia="fr-CH" w:bidi="ar-SA"/>
        </w:rPr>
      </w:rPrChange>
    </w:rPr>
  </w:style>
  <w:style w:type="paragraph" w:styleId="TM4">
    <w:name w:val="toc 4"/>
    <w:basedOn w:val="Normal"/>
    <w:next w:val="Normal"/>
    <w:autoRedefine/>
    <w:semiHidden/>
    <w:rsid w:val="00A6214D"/>
    <w:pPr>
      <w:suppressAutoHyphens/>
      <w:spacing w:after="0" w:line="240" w:lineRule="auto"/>
      <w:ind w:left="600"/>
      <w:pPrChange w:id="29" w:author="Emma Blanchoud" w:date="2024-03-05T15:36:00Z">
        <w:pPr>
          <w:suppressAutoHyphens/>
          <w:ind w:left="600"/>
        </w:pPr>
      </w:pPrChange>
    </w:pPr>
    <w:rPr>
      <w:rFonts w:asciiTheme="minorHAnsi" w:eastAsia="Times New Roman" w:hAnsiTheme="minorHAnsi" w:cs="Times New Roman"/>
      <w:color w:val="auto"/>
      <w:kern w:val="0"/>
      <w:sz w:val="18"/>
      <w:szCs w:val="18"/>
      <w14:ligatures w14:val="none"/>
      <w:rPrChange w:id="29" w:author="Emma Blanchoud" w:date="2024-03-05T15:36:00Z">
        <w:rPr>
          <w:rFonts w:asciiTheme="minorHAnsi" w:hAnsiTheme="minorHAnsi"/>
          <w:sz w:val="18"/>
          <w:szCs w:val="18"/>
          <w:lang w:val="fr-CH" w:eastAsia="fr-CH" w:bidi="ar-SA"/>
        </w:rPr>
      </w:rPrChange>
    </w:rPr>
  </w:style>
  <w:style w:type="paragraph" w:styleId="Textedebulles">
    <w:name w:val="Balloon Text"/>
    <w:basedOn w:val="Normal"/>
    <w:link w:val="TextedebullesCar"/>
    <w:qFormat/>
    <w:rsid w:val="00A6214D"/>
    <w:pPr>
      <w:suppressAutoHyphens/>
      <w:spacing w:after="0" w:line="240" w:lineRule="auto"/>
      <w:pPrChange w:id="30" w:author="Emma Blanchoud" w:date="2024-03-05T15:36:00Z">
        <w:pPr>
          <w:suppressAutoHyphens/>
        </w:pPr>
      </w:pPrChange>
    </w:pPr>
    <w:rPr>
      <w:rFonts w:ascii="Tahoma" w:eastAsiaTheme="minorEastAsia" w:hAnsi="Tahoma" w:cs="Tahoma"/>
      <w:color w:val="auto"/>
      <w:sz w:val="16"/>
      <w:szCs w:val="16"/>
      <w:lang w:val="fr-FR" w:eastAsia="fr-FR"/>
      <w:rPrChange w:id="30" w:author="Emma Blanchoud" w:date="2024-03-05T15:36:00Z">
        <w:rPr>
          <w:rFonts w:ascii="Tahoma" w:hAnsi="Tahoma" w:cs="Tahoma"/>
          <w:sz w:val="16"/>
          <w:szCs w:val="16"/>
          <w:lang w:val="fr-CH" w:eastAsia="fr-CH" w:bidi="ar-SA"/>
        </w:rPr>
      </w:rPrChange>
    </w:rPr>
  </w:style>
  <w:style w:type="character" w:customStyle="1" w:styleId="TextedebullesCar1">
    <w:name w:val="Texte de bulles Car1"/>
    <w:basedOn w:val="Policepardfaut"/>
    <w:uiPriority w:val="99"/>
    <w:semiHidden/>
    <w:rsid w:val="00A6214D"/>
    <w:rPr>
      <w:rFonts w:ascii="Segoe UI" w:eastAsia="Calibri" w:hAnsi="Segoe UI" w:cs="Segoe UI"/>
      <w:color w:val="000000"/>
      <w:sz w:val="18"/>
      <w:szCs w:val="18"/>
    </w:rPr>
  </w:style>
  <w:style w:type="paragraph" w:customStyle="1" w:styleId="paragraphe1">
    <w:name w:val="paragraphe1"/>
    <w:basedOn w:val="Normal"/>
    <w:qFormat/>
    <w:rsid w:val="00A6214D"/>
    <w:pPr>
      <w:suppressAutoHyphens/>
      <w:spacing w:after="0" w:line="240" w:lineRule="auto"/>
      <w:ind w:left="454"/>
      <w:jc w:val="both"/>
      <w:pPrChange w:id="31" w:author="Emma Blanchoud" w:date="2024-03-05T15:36:00Z">
        <w:pPr>
          <w:suppressAutoHyphens/>
          <w:ind w:left="454"/>
          <w:jc w:val="both"/>
        </w:pPr>
      </w:pPrChange>
    </w:pPr>
    <w:rPr>
      <w:rFonts w:asciiTheme="minorHAnsi" w:eastAsia="Times New Roman" w:hAnsiTheme="minorHAnsi" w:cs="Times New Roman"/>
      <w:iCs/>
      <w:color w:val="auto"/>
      <w:kern w:val="0"/>
      <w:sz w:val="20"/>
      <w:szCs w:val="20"/>
      <w14:ligatures w14:val="none"/>
      <w:rPrChange w:id="31" w:author="Emma Blanchoud" w:date="2024-03-05T15:36:00Z">
        <w:rPr>
          <w:rFonts w:asciiTheme="minorHAnsi" w:hAnsiTheme="minorHAnsi"/>
          <w:iCs/>
          <w:lang w:val="fr-CH" w:eastAsia="fr-CH" w:bidi="ar-SA"/>
        </w:rPr>
      </w:rPrChange>
    </w:rPr>
  </w:style>
  <w:style w:type="paragraph" w:customStyle="1" w:styleId="paragraphe2">
    <w:name w:val="paragraphe2"/>
    <w:basedOn w:val="Normal"/>
    <w:link w:val="paragraphe2Car"/>
    <w:qFormat/>
    <w:rsid w:val="00A6214D"/>
    <w:pPr>
      <w:suppressAutoHyphens/>
      <w:spacing w:after="0" w:line="240" w:lineRule="auto"/>
      <w:ind w:left="851"/>
      <w:jc w:val="both"/>
      <w:pPrChange w:id="32" w:author="Emma Blanchoud" w:date="2024-03-05T15:36:00Z">
        <w:pPr>
          <w:suppressAutoHyphens/>
          <w:ind w:left="851"/>
          <w:jc w:val="both"/>
        </w:pPr>
      </w:pPrChange>
    </w:pPr>
    <w:rPr>
      <w:rFonts w:asciiTheme="minorHAnsi" w:eastAsiaTheme="minorEastAsia" w:hAnsiTheme="minorHAnsi" w:cstheme="minorBidi"/>
      <w:color w:val="auto"/>
      <w:rPrChange w:id="32" w:author="Emma Blanchoud" w:date="2024-03-05T15:36:00Z">
        <w:rPr>
          <w:rFonts w:asciiTheme="minorHAnsi" w:hAnsiTheme="minorHAnsi"/>
          <w:lang w:val="fr-CH" w:eastAsia="fr-CH" w:bidi="ar-SA"/>
        </w:rPr>
      </w:rPrChange>
    </w:rPr>
  </w:style>
  <w:style w:type="paragraph" w:styleId="Retraitcorpsdetexte">
    <w:name w:val="Body Text Indent"/>
    <w:basedOn w:val="Corpsdetexte"/>
    <w:link w:val="RetraitcorpsdetexteCar"/>
    <w:rsid w:val="00A6214D"/>
    <w:pPr>
      <w:ind w:left="1134"/>
      <w:contextualSpacing/>
      <w:pPrChange w:id="33" w:author="Emma Blanchoud" w:date="2024-03-05T15:36:00Z">
        <w:pPr>
          <w:tabs>
            <w:tab w:val="left" w:pos="4395"/>
          </w:tabs>
          <w:suppressAutoHyphens/>
          <w:spacing w:after="120"/>
          <w:ind w:left="1134"/>
          <w:contextualSpacing/>
          <w:jc w:val="both"/>
        </w:pPr>
      </w:pPrChange>
    </w:pPr>
    <w:rPr>
      <w:rPrChange w:id="33" w:author="Emma Blanchoud" w:date="2024-03-05T15:36:00Z">
        <w:rPr>
          <w:rFonts w:asciiTheme="minorHAnsi" w:hAnsiTheme="minorHAnsi"/>
          <w:lang w:val="fr-CH" w:eastAsia="fr-CH" w:bidi="ar-SA"/>
        </w:rPr>
      </w:rPrChange>
    </w:rPr>
  </w:style>
  <w:style w:type="character" w:customStyle="1" w:styleId="RetraitcorpsdetexteCar1">
    <w:name w:val="Retrait corps de texte Car1"/>
    <w:basedOn w:val="Policepardfaut"/>
    <w:uiPriority w:val="99"/>
    <w:semiHidden/>
    <w:rsid w:val="00A6214D"/>
    <w:rPr>
      <w:rFonts w:ascii="Calibri" w:eastAsia="Calibri" w:hAnsi="Calibri" w:cs="Calibri"/>
      <w:color w:val="000000"/>
    </w:rPr>
  </w:style>
  <w:style w:type="paragraph" w:styleId="Retraitcorpsdetexte3">
    <w:name w:val="Body Text Indent 3"/>
    <w:basedOn w:val="Corpsdetexte"/>
    <w:link w:val="Retraitcorpsdetexte3Car"/>
    <w:qFormat/>
    <w:rsid w:val="00A6214D"/>
    <w:pPr>
      <w:ind w:left="1814"/>
      <w:pPrChange w:id="34" w:author="Emma Blanchoud" w:date="2024-03-05T15:36:00Z">
        <w:pPr>
          <w:tabs>
            <w:tab w:val="left" w:pos="4395"/>
          </w:tabs>
          <w:suppressAutoHyphens/>
          <w:spacing w:after="120"/>
          <w:ind w:left="1814"/>
          <w:jc w:val="both"/>
        </w:pPr>
      </w:pPrChange>
    </w:pPr>
    <w:rPr>
      <w:szCs w:val="16"/>
      <w:rPrChange w:id="34" w:author="Emma Blanchoud" w:date="2024-03-05T15:36:00Z">
        <w:rPr>
          <w:rFonts w:asciiTheme="minorHAnsi" w:hAnsiTheme="minorHAnsi"/>
          <w:szCs w:val="16"/>
          <w:lang w:val="fr-CH" w:eastAsia="fr-CH" w:bidi="ar-SA"/>
        </w:rPr>
      </w:rPrChange>
    </w:rPr>
  </w:style>
  <w:style w:type="character" w:customStyle="1" w:styleId="Retraitcorpsdetexte3Car1">
    <w:name w:val="Retrait corps de texte 3 Car1"/>
    <w:basedOn w:val="Policepardfaut"/>
    <w:uiPriority w:val="99"/>
    <w:semiHidden/>
    <w:rsid w:val="00A6214D"/>
    <w:rPr>
      <w:rFonts w:ascii="Calibri" w:eastAsia="Calibri" w:hAnsi="Calibri" w:cs="Calibri"/>
      <w:color w:val="000000"/>
      <w:sz w:val="16"/>
      <w:szCs w:val="16"/>
    </w:rPr>
  </w:style>
  <w:style w:type="paragraph" w:customStyle="1" w:styleId="Informations">
    <w:name w:val="Informations"/>
    <w:basedOn w:val="Retraitcorpsdetexte"/>
    <w:qFormat/>
    <w:rsid w:val="00A6214D"/>
    <w:pPr>
      <w:ind w:left="1418"/>
    </w:pPr>
    <w:rPr>
      <w:color w:val="8496B0" w:themeColor="text2" w:themeTint="99"/>
      <w:sz w:val="16"/>
    </w:rPr>
  </w:style>
  <w:style w:type="paragraph" w:styleId="TM5">
    <w:name w:val="toc 5"/>
    <w:basedOn w:val="Normal"/>
    <w:next w:val="Normal"/>
    <w:autoRedefine/>
    <w:semiHidden/>
    <w:rsid w:val="00A6214D"/>
    <w:pPr>
      <w:suppressAutoHyphens/>
      <w:spacing w:after="0" w:line="240" w:lineRule="auto"/>
      <w:ind w:left="800"/>
      <w:pPrChange w:id="35" w:author="Emma Blanchoud" w:date="2024-03-05T15:36:00Z">
        <w:pPr>
          <w:suppressAutoHyphens/>
          <w:ind w:left="800"/>
        </w:pPr>
      </w:pPrChange>
    </w:pPr>
    <w:rPr>
      <w:rFonts w:asciiTheme="minorHAnsi" w:eastAsia="Times New Roman" w:hAnsiTheme="minorHAnsi" w:cs="Times New Roman"/>
      <w:color w:val="auto"/>
      <w:kern w:val="0"/>
      <w:sz w:val="18"/>
      <w:szCs w:val="18"/>
      <w14:ligatures w14:val="none"/>
      <w:rPrChange w:id="35" w:author="Emma Blanchoud" w:date="2024-03-05T15:36:00Z">
        <w:rPr>
          <w:rFonts w:asciiTheme="minorHAnsi" w:hAnsiTheme="minorHAnsi"/>
          <w:sz w:val="18"/>
          <w:szCs w:val="18"/>
          <w:lang w:val="fr-CH" w:eastAsia="fr-CH" w:bidi="ar-SA"/>
        </w:rPr>
      </w:rPrChange>
    </w:rPr>
  </w:style>
  <w:style w:type="paragraph" w:styleId="TM6">
    <w:name w:val="toc 6"/>
    <w:basedOn w:val="Normal"/>
    <w:next w:val="Normal"/>
    <w:autoRedefine/>
    <w:semiHidden/>
    <w:rsid w:val="00A6214D"/>
    <w:pPr>
      <w:suppressAutoHyphens/>
      <w:spacing w:after="0" w:line="240" w:lineRule="auto"/>
      <w:ind w:left="1000"/>
      <w:pPrChange w:id="36" w:author="Emma Blanchoud" w:date="2024-03-05T15:36:00Z">
        <w:pPr>
          <w:suppressAutoHyphens/>
          <w:ind w:left="1000"/>
        </w:pPr>
      </w:pPrChange>
    </w:pPr>
    <w:rPr>
      <w:rFonts w:asciiTheme="minorHAnsi" w:eastAsia="Times New Roman" w:hAnsiTheme="minorHAnsi" w:cs="Times New Roman"/>
      <w:color w:val="auto"/>
      <w:kern w:val="0"/>
      <w:sz w:val="18"/>
      <w:szCs w:val="18"/>
      <w14:ligatures w14:val="none"/>
      <w:rPrChange w:id="36" w:author="Emma Blanchoud" w:date="2024-03-05T15:36:00Z">
        <w:rPr>
          <w:rFonts w:asciiTheme="minorHAnsi" w:hAnsiTheme="minorHAnsi"/>
          <w:sz w:val="18"/>
          <w:szCs w:val="18"/>
          <w:lang w:val="fr-CH" w:eastAsia="fr-CH" w:bidi="ar-SA"/>
        </w:rPr>
      </w:rPrChange>
    </w:rPr>
  </w:style>
  <w:style w:type="paragraph" w:styleId="TM7">
    <w:name w:val="toc 7"/>
    <w:basedOn w:val="Normal"/>
    <w:next w:val="Normal"/>
    <w:autoRedefine/>
    <w:semiHidden/>
    <w:rsid w:val="00A6214D"/>
    <w:pPr>
      <w:suppressAutoHyphens/>
      <w:spacing w:after="0" w:line="240" w:lineRule="auto"/>
      <w:ind w:left="1200"/>
      <w:pPrChange w:id="37" w:author="Emma Blanchoud" w:date="2024-03-05T15:36:00Z">
        <w:pPr>
          <w:suppressAutoHyphens/>
          <w:ind w:left="1200"/>
        </w:pPr>
      </w:pPrChange>
    </w:pPr>
    <w:rPr>
      <w:rFonts w:asciiTheme="minorHAnsi" w:eastAsia="Times New Roman" w:hAnsiTheme="minorHAnsi" w:cs="Times New Roman"/>
      <w:color w:val="auto"/>
      <w:kern w:val="0"/>
      <w:sz w:val="18"/>
      <w:szCs w:val="18"/>
      <w14:ligatures w14:val="none"/>
      <w:rPrChange w:id="37" w:author="Emma Blanchoud" w:date="2024-03-05T15:36:00Z">
        <w:rPr>
          <w:rFonts w:asciiTheme="minorHAnsi" w:hAnsiTheme="minorHAnsi"/>
          <w:sz w:val="18"/>
          <w:szCs w:val="18"/>
          <w:lang w:val="fr-CH" w:eastAsia="fr-CH" w:bidi="ar-SA"/>
        </w:rPr>
      </w:rPrChange>
    </w:rPr>
  </w:style>
  <w:style w:type="paragraph" w:styleId="TM8">
    <w:name w:val="toc 8"/>
    <w:basedOn w:val="Normal"/>
    <w:next w:val="Normal"/>
    <w:autoRedefine/>
    <w:semiHidden/>
    <w:rsid w:val="00A6214D"/>
    <w:pPr>
      <w:suppressAutoHyphens/>
      <w:spacing w:after="0" w:line="240" w:lineRule="auto"/>
      <w:ind w:left="1400"/>
      <w:pPrChange w:id="38" w:author="Emma Blanchoud" w:date="2024-03-05T15:36:00Z">
        <w:pPr>
          <w:suppressAutoHyphens/>
          <w:ind w:left="1400"/>
        </w:pPr>
      </w:pPrChange>
    </w:pPr>
    <w:rPr>
      <w:rFonts w:asciiTheme="minorHAnsi" w:eastAsia="Times New Roman" w:hAnsiTheme="minorHAnsi" w:cs="Times New Roman"/>
      <w:color w:val="auto"/>
      <w:kern w:val="0"/>
      <w:sz w:val="18"/>
      <w:szCs w:val="18"/>
      <w14:ligatures w14:val="none"/>
      <w:rPrChange w:id="38" w:author="Emma Blanchoud" w:date="2024-03-05T15:36:00Z">
        <w:rPr>
          <w:rFonts w:asciiTheme="minorHAnsi" w:hAnsiTheme="minorHAnsi"/>
          <w:sz w:val="18"/>
          <w:szCs w:val="18"/>
          <w:lang w:val="fr-CH" w:eastAsia="fr-CH" w:bidi="ar-SA"/>
        </w:rPr>
      </w:rPrChange>
    </w:rPr>
  </w:style>
  <w:style w:type="paragraph" w:styleId="TM9">
    <w:name w:val="toc 9"/>
    <w:basedOn w:val="Normal"/>
    <w:next w:val="Normal"/>
    <w:autoRedefine/>
    <w:semiHidden/>
    <w:rsid w:val="00A6214D"/>
    <w:pPr>
      <w:suppressAutoHyphens/>
      <w:spacing w:after="0" w:line="240" w:lineRule="auto"/>
      <w:ind w:left="1600"/>
      <w:pPrChange w:id="39" w:author="Emma Blanchoud" w:date="2024-03-05T15:36:00Z">
        <w:pPr>
          <w:suppressAutoHyphens/>
          <w:ind w:left="1600"/>
        </w:pPr>
      </w:pPrChange>
    </w:pPr>
    <w:rPr>
      <w:rFonts w:asciiTheme="minorHAnsi" w:eastAsia="Times New Roman" w:hAnsiTheme="minorHAnsi" w:cs="Times New Roman"/>
      <w:color w:val="auto"/>
      <w:kern w:val="0"/>
      <w:sz w:val="18"/>
      <w:szCs w:val="18"/>
      <w14:ligatures w14:val="none"/>
      <w:rPrChange w:id="39" w:author="Emma Blanchoud" w:date="2024-03-05T15:36:00Z">
        <w:rPr>
          <w:rFonts w:asciiTheme="minorHAnsi" w:hAnsiTheme="minorHAnsi"/>
          <w:sz w:val="18"/>
          <w:szCs w:val="18"/>
          <w:lang w:val="fr-CH" w:eastAsia="fr-CH" w:bidi="ar-SA"/>
        </w:rPr>
      </w:rPrChange>
    </w:rPr>
  </w:style>
  <w:style w:type="paragraph" w:styleId="Titredenote">
    <w:name w:val="Note Heading"/>
    <w:basedOn w:val="Normal"/>
    <w:next w:val="Normal"/>
    <w:link w:val="TitredenoteCar"/>
    <w:qFormat/>
    <w:rsid w:val="00A6214D"/>
    <w:pPr>
      <w:suppressAutoHyphens/>
      <w:spacing w:after="0" w:line="240" w:lineRule="auto"/>
      <w:pPrChange w:id="40" w:author="Emma Blanchoud" w:date="2024-03-05T15:36:00Z">
        <w:pPr>
          <w:suppressAutoHyphens/>
        </w:pPr>
      </w:pPrChange>
    </w:pPr>
    <w:rPr>
      <w:rFonts w:asciiTheme="majorHAnsi" w:eastAsiaTheme="minorEastAsia" w:hAnsiTheme="majorHAnsi" w:cstheme="minorBidi"/>
      <w:color w:val="auto"/>
      <w:rPrChange w:id="40" w:author="Emma Blanchoud" w:date="2024-03-05T15:36:00Z">
        <w:rPr>
          <w:rFonts w:asciiTheme="majorHAnsi" w:hAnsiTheme="majorHAnsi"/>
          <w:lang w:val="fr-CH" w:eastAsia="fr-CH" w:bidi="ar-SA"/>
        </w:rPr>
      </w:rPrChange>
    </w:rPr>
  </w:style>
  <w:style w:type="character" w:customStyle="1" w:styleId="TitredenoteCar1">
    <w:name w:val="Titre de note Car1"/>
    <w:basedOn w:val="Policepardfaut"/>
    <w:uiPriority w:val="99"/>
    <w:semiHidden/>
    <w:rsid w:val="00A6214D"/>
    <w:rPr>
      <w:rFonts w:ascii="Calibri" w:eastAsia="Calibri" w:hAnsi="Calibri" w:cs="Calibri"/>
      <w:color w:val="000000"/>
    </w:rPr>
  </w:style>
  <w:style w:type="numbering" w:customStyle="1" w:styleId="Puce0">
    <w:name w:val="Puce •"/>
    <w:qFormat/>
    <w:rsid w:val="00A6214D"/>
  </w:style>
  <w:style w:type="table" w:styleId="Grilledutableau">
    <w:name w:val="Table Grid"/>
    <w:basedOn w:val="TableauNormal"/>
    <w:rsid w:val="00A6214D"/>
    <w:pPr>
      <w:suppressAutoHyphens/>
      <w:spacing w:after="0" w:line="240" w:lineRule="auto"/>
    </w:pPr>
    <w:rPr>
      <w:rFonts w:eastAsia="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A6214D"/>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3" Type="http://schemas.openxmlformats.org/officeDocument/2006/relationships/image" Target="media/image30.png"/><Relationship Id="rId12" Type="http://schemas.openxmlformats.org/officeDocument/2006/relationships/image" Target="media/image7.jpg"/><Relationship Id="rId2" Type="http://schemas.openxmlformats.org/officeDocument/2006/relationships/image" Target="media/image5.png"/><Relationship Id="rId1"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20.png"/><Relationship Id="rId9" Type="http://schemas.openxmlformats.org/officeDocument/2006/relationships/image" Target="media/image1.png"/><Relationship Id="rId14" Type="http://schemas.openxmlformats.org/officeDocument/2006/relationships/image" Target="media/image4.jpg"/></Relationships>
</file>

<file path=word/_rels/header2.xml.rels><?xml version="1.0" encoding="UTF-8" standalone="yes"?>
<Relationships xmlns="http://schemas.openxmlformats.org/package/2006/relationships"><Relationship Id="rId13" Type="http://schemas.openxmlformats.org/officeDocument/2006/relationships/image" Target="media/image30.png"/><Relationship Id="rId3" Type="http://schemas.openxmlformats.org/officeDocument/2006/relationships/image" Target="media/image5.png"/><Relationship Id="rId12" Type="http://schemas.openxmlformats.org/officeDocument/2006/relationships/image" Target="media/image7.jpg"/><Relationship Id="rId2" Type="http://schemas.openxmlformats.org/officeDocument/2006/relationships/image" Target="media/image4.png"/><Relationship Id="rId1" Type="http://schemas.openxmlformats.org/officeDocument/2006/relationships/image" Target="media/image8.jpeg"/><Relationship Id="rId11" Type="http://schemas.openxmlformats.org/officeDocument/2006/relationships/image" Target="media/image6.png"/><Relationship Id="rId10" Type="http://schemas.openxmlformats.org/officeDocument/2006/relationships/image" Target="media/image20.png"/><Relationship Id="rId9" Type="http://schemas.openxmlformats.org/officeDocument/2006/relationships/image" Target="media/image1.png"/><Relationship Id="rId14"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AD09F478-105B-4B39-A3D3-942622552D36}">
  <ds:schemaRefs>
    <ds:schemaRef ds:uri="http://schemas.openxmlformats.org/officeDocument/2006/bibliography"/>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4286</Words>
  <Characters>23575</Characters>
  <Application>Microsoft Office Word</Application>
  <DocSecurity>0</DocSecurity>
  <Lines>196</Lines>
  <Paragraphs>55</Paragraphs>
  <ScaleCrop>false</ScaleCrop>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Emma Blanchoud</dc:creator>
  <cp:keywords/>
  <cp:lastModifiedBy>Emma Blanchoud</cp:lastModifiedBy>
  <cp:revision>1</cp:revision>
  <dcterms:created xsi:type="dcterms:W3CDTF">2024-03-05T14:36:00Z</dcterms:created>
  <dcterms:modified xsi:type="dcterms:W3CDTF">2024-03-05T14:38:00Z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